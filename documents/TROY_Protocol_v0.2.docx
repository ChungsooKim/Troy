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Pr="00DA58C2" w:rsidRDefault="00303216">
      <w:pPr>
        <w:rPr>
          <w:lang w:eastAsia="ko-KR"/>
        </w:rPr>
      </w:pPr>
    </w:p>
    <w:p w14:paraId="02F81134" w14:textId="77777777" w:rsidR="00DA58C2" w:rsidRPr="001252C9" w:rsidRDefault="00DA58C2" w:rsidP="001F395A">
      <w:pPr>
        <w:pStyle w:val="a3"/>
        <w:jc w:val="center"/>
        <w:rPr>
          <w:rFonts w:asciiTheme="minorHAnsi" w:hAnsiTheme="minorHAnsi" w:cstheme="minorHAnsi"/>
          <w:b/>
          <w:bCs/>
        </w:rPr>
      </w:pPr>
      <w:r w:rsidRPr="001252C9">
        <w:rPr>
          <w:rFonts w:asciiTheme="minorHAnsi" w:hAnsiTheme="minorHAnsi" w:cstheme="minorHAnsi"/>
          <w:b/>
          <w:bCs/>
        </w:rPr>
        <w:t xml:space="preserve">Population-Level Estimation: </w:t>
      </w:r>
    </w:p>
    <w:p w14:paraId="652F2266" w14:textId="3C92A5E7" w:rsidR="001F395A" w:rsidRPr="001252C9" w:rsidRDefault="00B36162" w:rsidP="001F395A">
      <w:pPr>
        <w:pStyle w:val="a3"/>
        <w:jc w:val="center"/>
        <w:rPr>
          <w:rFonts w:asciiTheme="minorHAnsi" w:hAnsiTheme="minorHAnsi" w:cstheme="minorHAnsi"/>
          <w:b/>
          <w:bCs/>
          <w:i/>
          <w:iCs/>
        </w:rPr>
      </w:pPr>
      <w:r w:rsidRPr="00B36162">
        <w:rPr>
          <w:rFonts w:asciiTheme="minorHAnsi" w:hAnsiTheme="minorHAnsi" w:cstheme="minorHAnsi"/>
          <w:b/>
          <w:bCs/>
          <w:i/>
          <w:iCs/>
        </w:rPr>
        <w:t>Trials Replication through Observational stud</w:t>
      </w:r>
      <w:r w:rsidR="00356395">
        <w:rPr>
          <w:rFonts w:asciiTheme="minorHAnsi" w:hAnsiTheme="minorHAnsi" w:cstheme="minorHAnsi"/>
          <w:b/>
          <w:bCs/>
          <w:i/>
          <w:iCs/>
        </w:rPr>
        <w:t xml:space="preserve">y </w:t>
      </w:r>
      <w:r w:rsidR="00C16745">
        <w:rPr>
          <w:rFonts w:asciiTheme="minorHAnsi" w:hAnsiTheme="minorHAnsi" w:cstheme="minorHAnsi"/>
          <w:b/>
          <w:bCs/>
          <w:i/>
          <w:iCs/>
        </w:rPr>
        <w:t>by</w:t>
      </w:r>
      <w:r w:rsidR="00356395">
        <w:rPr>
          <w:rFonts w:asciiTheme="minorHAnsi" w:hAnsiTheme="minorHAnsi" w:cstheme="minorHAnsi"/>
          <w:b/>
          <w:bCs/>
          <w:i/>
          <w:iCs/>
        </w:rPr>
        <w:t xml:space="preserve"> Yonsei</w:t>
      </w:r>
      <w:r w:rsidR="00751E89" w:rsidRPr="001252C9">
        <w:rPr>
          <w:rFonts w:asciiTheme="minorHAnsi" w:hAnsiTheme="minorHAnsi" w:cstheme="minorHAnsi"/>
          <w:b/>
          <w:bCs/>
          <w:i/>
          <w:iCs/>
        </w:rPr>
        <w:t xml:space="preserve"> (</w:t>
      </w:r>
      <w:r w:rsidRPr="00B36162">
        <w:rPr>
          <w:rFonts w:asciiTheme="minorHAnsi" w:hAnsiTheme="minorHAnsi" w:cstheme="minorHAnsi"/>
          <w:b/>
          <w:bCs/>
          <w:i/>
          <w:iCs/>
        </w:rPr>
        <w:t>TROY</w:t>
      </w:r>
      <w:r w:rsidR="00751E89" w:rsidRPr="001252C9">
        <w:rPr>
          <w:rFonts w:asciiTheme="minorHAnsi" w:hAnsiTheme="minorHAnsi" w:cstheme="minorHAnsi"/>
          <w:b/>
          <w:bCs/>
          <w:i/>
          <w:iCs/>
        </w:rPr>
        <w:t>)</w:t>
      </w:r>
    </w:p>
    <w:p w14:paraId="2929BD90" w14:textId="622B104E" w:rsidR="00092069" w:rsidRPr="00092069" w:rsidRDefault="005F1FE2">
      <w:r w:rsidRPr="09B6BCEC">
        <w:rPr>
          <w:b/>
          <w:bCs/>
        </w:rPr>
        <w:t xml:space="preserve">Version: </w:t>
      </w:r>
      <w:r>
        <w:t>0.</w:t>
      </w:r>
      <w:r w:rsidR="00B36162">
        <w:t>1</w:t>
      </w:r>
    </w:p>
    <w:p w14:paraId="0E771528" w14:textId="40086118" w:rsidR="09B6BCEC" w:rsidRDefault="09B6BCEC">
      <w:r>
        <w:t>Kyung Won Kim, MD, PhD, Yonsei University, Korea</w:t>
      </w:r>
    </w:p>
    <w:p w14:paraId="1C3B63B2" w14:textId="31FE5EBE" w:rsidR="00B36162" w:rsidRDefault="00B36162" w:rsidP="009E04D9">
      <w:r w:rsidRPr="004878E9">
        <w:t>Seng Chan You, MD</w:t>
      </w:r>
      <w:r>
        <w:t xml:space="preserve"> PhD</w:t>
      </w:r>
      <w:r w:rsidRPr="004878E9">
        <w:t xml:space="preserve">, </w:t>
      </w:r>
      <w:r>
        <w:rPr>
          <w:rFonts w:hint="eastAsia"/>
          <w:lang w:eastAsia="ko-KR"/>
        </w:rPr>
        <w:t>Y</w:t>
      </w:r>
      <w:r>
        <w:rPr>
          <w:lang w:eastAsia="ko-KR"/>
        </w:rPr>
        <w:t>onsei</w:t>
      </w:r>
      <w:r w:rsidRPr="004878E9">
        <w:t xml:space="preserve"> University, Korea</w:t>
      </w:r>
    </w:p>
    <w:p w14:paraId="7FA37507" w14:textId="3DBF9ABF" w:rsidR="009E04D9" w:rsidRDefault="00B36162" w:rsidP="009E04D9">
      <w:r>
        <w:t>Jaehyeong Cho</w:t>
      </w:r>
      <w:r w:rsidR="007F0409" w:rsidRPr="004878E9">
        <w:t>,</w:t>
      </w:r>
      <w:r>
        <w:t xml:space="preserve"> PhD</w:t>
      </w:r>
      <w:r w:rsidR="007F0409" w:rsidRPr="004878E9">
        <w:t xml:space="preserve">, </w:t>
      </w:r>
      <w:r>
        <w:rPr>
          <w:rFonts w:hint="eastAsia"/>
          <w:lang w:eastAsia="ko-KR"/>
        </w:rPr>
        <w:t>Y</w:t>
      </w:r>
      <w:r>
        <w:rPr>
          <w:lang w:eastAsia="ko-KR"/>
        </w:rPr>
        <w:t>onsei</w:t>
      </w:r>
      <w:r w:rsidRPr="004878E9">
        <w:t xml:space="preserve"> University, Korea</w:t>
      </w:r>
    </w:p>
    <w:p w14:paraId="7AA05831" w14:textId="7354CFF9" w:rsidR="00B36162" w:rsidRDefault="00B36162" w:rsidP="009E04D9">
      <w:proofErr w:type="spellStart"/>
      <w:r>
        <w:t>Kyuri</w:t>
      </w:r>
      <w:proofErr w:type="spellEnd"/>
      <w:r>
        <w:t xml:space="preserve"> Jeon</w:t>
      </w:r>
      <w:r w:rsidRPr="004878E9">
        <w:t>,</w:t>
      </w:r>
      <w:r>
        <w:t xml:space="preserve"> BPH</w:t>
      </w:r>
      <w:r w:rsidRPr="004878E9">
        <w:t xml:space="preserve">, </w:t>
      </w:r>
      <w:r>
        <w:rPr>
          <w:rFonts w:hint="eastAsia"/>
          <w:lang w:eastAsia="ko-KR"/>
        </w:rPr>
        <w:t>Y</w:t>
      </w:r>
      <w:r>
        <w:rPr>
          <w:lang w:eastAsia="ko-KR"/>
        </w:rPr>
        <w:t>onsei</w:t>
      </w:r>
      <w:r w:rsidRPr="004878E9">
        <w:t xml:space="preserve"> University, Korea</w:t>
      </w:r>
    </w:p>
    <w:p w14:paraId="357DD127" w14:textId="77777777" w:rsidR="009E04D9" w:rsidRPr="00CB5628" w:rsidRDefault="009E04D9" w:rsidP="009E04D9"/>
    <w:p w14:paraId="36CD998A" w14:textId="2682F059" w:rsidR="009E04D9" w:rsidRDefault="009E04D9" w:rsidP="009E04D9">
      <w:r w:rsidRPr="00554190">
        <w:rPr>
          <w:b/>
        </w:rPr>
        <w:t>Date:</w:t>
      </w:r>
      <w:r>
        <w:t xml:space="preserve">  </w:t>
      </w:r>
      <w:r w:rsidR="00B36162">
        <w:t>1</w:t>
      </w:r>
      <w:r>
        <w:t xml:space="preserve"> </w:t>
      </w:r>
      <w:r w:rsidR="007F0409">
        <w:t>March</w:t>
      </w:r>
      <w:r w:rsidRPr="00CB5628">
        <w:t xml:space="preserve"> 20</w:t>
      </w:r>
      <w:r w:rsidR="007F0409">
        <w:t>2</w:t>
      </w:r>
      <w:r w:rsidR="00B36162">
        <w:t>2</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1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324DB929" w:rsidR="00303216" w:rsidRDefault="005F1FE2">
      <w:pPr>
        <w:rPr>
          <w:lang w:eastAsia="ko-KR"/>
        </w:rPr>
      </w:pPr>
      <w:r>
        <w:t xml:space="preserve">The authors declare </w:t>
      </w:r>
      <w:r w:rsidR="007314D5">
        <w:t xml:space="preserve">the following disclosures:   </w:t>
      </w:r>
      <w:r w:rsidR="00665FFF">
        <w:rPr>
          <w:lang w:eastAsia="ko-KR"/>
        </w:rPr>
        <w:t>None</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Pr="00BA4277" w:rsidRDefault="005F1FE2" w:rsidP="00EC2721">
      <w:pPr>
        <w:pStyle w:val="1"/>
      </w:pPr>
      <w:bookmarkStart w:id="0" w:name="_Toc98854990"/>
      <w:r w:rsidRPr="00BA4277">
        <w:lastRenderedPageBreak/>
        <w:t>Table of contents</w:t>
      </w:r>
      <w:bookmarkEnd w:id="0"/>
    </w:p>
    <w:sdt>
      <w:sdtPr>
        <w:id w:val="300352700"/>
        <w:docPartObj>
          <w:docPartGallery w:val="Table of Contents"/>
          <w:docPartUnique/>
        </w:docPartObj>
      </w:sdtPr>
      <w:sdtContent>
        <w:p w14:paraId="511552CB" w14:textId="79E00186" w:rsidR="00CC660A" w:rsidRDefault="00B451E6">
          <w:pPr>
            <w:pStyle w:val="18"/>
            <w:rPr>
              <w:rFonts w:asciiTheme="minorHAnsi" w:hAnsiTheme="minorHAnsi" w:cstheme="minorBidi"/>
              <w:noProof/>
              <w:color w:val="auto"/>
              <w:kern w:val="2"/>
              <w:sz w:val="20"/>
              <w:lang w:eastAsia="ko-KR"/>
            </w:rPr>
          </w:pPr>
          <w:r w:rsidRPr="00BA4277">
            <w:fldChar w:fldCharType="begin"/>
          </w:r>
          <w:r w:rsidRPr="00BA4277">
            <w:instrText xml:space="preserve"> TOC \o "1-3" \h \z \u </w:instrText>
          </w:r>
          <w:r w:rsidRPr="00BA4277">
            <w:fldChar w:fldCharType="separate"/>
          </w:r>
          <w:hyperlink w:anchor="_Toc98854990" w:history="1">
            <w:r w:rsidR="00CC660A" w:rsidRPr="003521FB">
              <w:rPr>
                <w:rStyle w:val="ab"/>
                <w:noProof/>
              </w:rPr>
              <w:t>1</w:t>
            </w:r>
            <w:r w:rsidR="00CC660A">
              <w:rPr>
                <w:rFonts w:asciiTheme="minorHAnsi" w:hAnsiTheme="minorHAnsi" w:cstheme="minorBidi"/>
                <w:noProof/>
                <w:color w:val="auto"/>
                <w:kern w:val="2"/>
                <w:sz w:val="20"/>
                <w:lang w:eastAsia="ko-KR"/>
              </w:rPr>
              <w:tab/>
            </w:r>
            <w:r w:rsidR="00CC660A" w:rsidRPr="003521FB">
              <w:rPr>
                <w:rStyle w:val="ab"/>
                <w:noProof/>
              </w:rPr>
              <w:t>Table of contents</w:t>
            </w:r>
            <w:r w:rsidR="00CC660A">
              <w:rPr>
                <w:noProof/>
                <w:webHidden/>
              </w:rPr>
              <w:tab/>
            </w:r>
            <w:r w:rsidR="00CC660A">
              <w:rPr>
                <w:noProof/>
                <w:webHidden/>
              </w:rPr>
              <w:fldChar w:fldCharType="begin"/>
            </w:r>
            <w:r w:rsidR="00CC660A">
              <w:rPr>
                <w:noProof/>
                <w:webHidden/>
              </w:rPr>
              <w:instrText xml:space="preserve"> PAGEREF _Toc98854990 \h </w:instrText>
            </w:r>
            <w:r w:rsidR="00CC660A">
              <w:rPr>
                <w:noProof/>
                <w:webHidden/>
              </w:rPr>
            </w:r>
            <w:r w:rsidR="00CC660A">
              <w:rPr>
                <w:noProof/>
                <w:webHidden/>
              </w:rPr>
              <w:fldChar w:fldCharType="separate"/>
            </w:r>
            <w:r w:rsidR="00CC660A">
              <w:rPr>
                <w:noProof/>
                <w:webHidden/>
              </w:rPr>
              <w:t>2</w:t>
            </w:r>
            <w:r w:rsidR="00CC660A">
              <w:rPr>
                <w:noProof/>
                <w:webHidden/>
              </w:rPr>
              <w:fldChar w:fldCharType="end"/>
            </w:r>
          </w:hyperlink>
        </w:p>
        <w:p w14:paraId="3A1606F8" w14:textId="60543428" w:rsidR="00CC660A" w:rsidRDefault="00000000">
          <w:pPr>
            <w:pStyle w:val="18"/>
            <w:rPr>
              <w:rFonts w:asciiTheme="minorHAnsi" w:hAnsiTheme="minorHAnsi" w:cstheme="minorBidi"/>
              <w:noProof/>
              <w:color w:val="auto"/>
              <w:kern w:val="2"/>
              <w:sz w:val="20"/>
              <w:lang w:eastAsia="ko-KR"/>
            </w:rPr>
          </w:pPr>
          <w:hyperlink w:anchor="_Toc98854991" w:history="1">
            <w:r w:rsidR="00CC660A" w:rsidRPr="003521FB">
              <w:rPr>
                <w:rStyle w:val="ab"/>
                <w:noProof/>
              </w:rPr>
              <w:t>2</w:t>
            </w:r>
            <w:r w:rsidR="00CC660A">
              <w:rPr>
                <w:rFonts w:asciiTheme="minorHAnsi" w:hAnsiTheme="minorHAnsi" w:cstheme="minorBidi"/>
                <w:noProof/>
                <w:color w:val="auto"/>
                <w:kern w:val="2"/>
                <w:sz w:val="20"/>
                <w:lang w:eastAsia="ko-KR"/>
              </w:rPr>
              <w:tab/>
            </w:r>
            <w:r w:rsidR="00CC660A" w:rsidRPr="003521FB">
              <w:rPr>
                <w:rStyle w:val="ab"/>
                <w:noProof/>
              </w:rPr>
              <w:t>List of abbreviations</w:t>
            </w:r>
            <w:r w:rsidR="00CC660A">
              <w:rPr>
                <w:noProof/>
                <w:webHidden/>
              </w:rPr>
              <w:tab/>
            </w:r>
            <w:r w:rsidR="00CC660A">
              <w:rPr>
                <w:noProof/>
                <w:webHidden/>
              </w:rPr>
              <w:fldChar w:fldCharType="begin"/>
            </w:r>
            <w:r w:rsidR="00CC660A">
              <w:rPr>
                <w:noProof/>
                <w:webHidden/>
              </w:rPr>
              <w:instrText xml:space="preserve"> PAGEREF _Toc98854991 \h </w:instrText>
            </w:r>
            <w:r w:rsidR="00CC660A">
              <w:rPr>
                <w:noProof/>
                <w:webHidden/>
              </w:rPr>
            </w:r>
            <w:r w:rsidR="00CC660A">
              <w:rPr>
                <w:noProof/>
                <w:webHidden/>
              </w:rPr>
              <w:fldChar w:fldCharType="separate"/>
            </w:r>
            <w:r w:rsidR="00CC660A">
              <w:rPr>
                <w:noProof/>
                <w:webHidden/>
              </w:rPr>
              <w:t>3</w:t>
            </w:r>
            <w:r w:rsidR="00CC660A">
              <w:rPr>
                <w:noProof/>
                <w:webHidden/>
              </w:rPr>
              <w:fldChar w:fldCharType="end"/>
            </w:r>
          </w:hyperlink>
        </w:p>
        <w:p w14:paraId="7A162E09" w14:textId="49AE05B6" w:rsidR="00CC660A" w:rsidRDefault="00000000">
          <w:pPr>
            <w:pStyle w:val="18"/>
            <w:rPr>
              <w:rFonts w:asciiTheme="minorHAnsi" w:hAnsiTheme="minorHAnsi" w:cstheme="minorBidi"/>
              <w:noProof/>
              <w:color w:val="auto"/>
              <w:kern w:val="2"/>
              <w:sz w:val="20"/>
              <w:lang w:eastAsia="ko-KR"/>
            </w:rPr>
          </w:pPr>
          <w:hyperlink w:anchor="_Toc98854992" w:history="1">
            <w:r w:rsidR="00CC660A" w:rsidRPr="003521FB">
              <w:rPr>
                <w:rStyle w:val="ab"/>
                <w:noProof/>
              </w:rPr>
              <w:t>3</w:t>
            </w:r>
            <w:r w:rsidR="00CC660A">
              <w:rPr>
                <w:rFonts w:asciiTheme="minorHAnsi" w:hAnsiTheme="minorHAnsi" w:cstheme="minorBidi"/>
                <w:noProof/>
                <w:color w:val="auto"/>
                <w:kern w:val="2"/>
                <w:sz w:val="20"/>
                <w:lang w:eastAsia="ko-KR"/>
              </w:rPr>
              <w:tab/>
            </w:r>
            <w:r w:rsidR="00CC660A" w:rsidRPr="003521FB">
              <w:rPr>
                <w:rStyle w:val="ab"/>
                <w:noProof/>
              </w:rPr>
              <w:t>Abstract</w:t>
            </w:r>
            <w:r w:rsidR="00CC660A">
              <w:rPr>
                <w:noProof/>
                <w:webHidden/>
              </w:rPr>
              <w:tab/>
            </w:r>
            <w:r w:rsidR="00CC660A">
              <w:rPr>
                <w:noProof/>
                <w:webHidden/>
              </w:rPr>
              <w:fldChar w:fldCharType="begin"/>
            </w:r>
            <w:r w:rsidR="00CC660A">
              <w:rPr>
                <w:noProof/>
                <w:webHidden/>
              </w:rPr>
              <w:instrText xml:space="preserve"> PAGEREF _Toc98854992 \h </w:instrText>
            </w:r>
            <w:r w:rsidR="00CC660A">
              <w:rPr>
                <w:noProof/>
                <w:webHidden/>
              </w:rPr>
            </w:r>
            <w:r w:rsidR="00CC660A">
              <w:rPr>
                <w:noProof/>
                <w:webHidden/>
              </w:rPr>
              <w:fldChar w:fldCharType="separate"/>
            </w:r>
            <w:r w:rsidR="00CC660A">
              <w:rPr>
                <w:noProof/>
                <w:webHidden/>
              </w:rPr>
              <w:t>3</w:t>
            </w:r>
            <w:r w:rsidR="00CC660A">
              <w:rPr>
                <w:noProof/>
                <w:webHidden/>
              </w:rPr>
              <w:fldChar w:fldCharType="end"/>
            </w:r>
          </w:hyperlink>
        </w:p>
        <w:p w14:paraId="3FF0F639" w14:textId="050F60A4" w:rsidR="00CC660A" w:rsidRDefault="00000000">
          <w:pPr>
            <w:pStyle w:val="18"/>
            <w:rPr>
              <w:rFonts w:asciiTheme="minorHAnsi" w:hAnsiTheme="minorHAnsi" w:cstheme="minorBidi"/>
              <w:noProof/>
              <w:color w:val="auto"/>
              <w:kern w:val="2"/>
              <w:sz w:val="20"/>
              <w:lang w:eastAsia="ko-KR"/>
            </w:rPr>
          </w:pPr>
          <w:hyperlink w:anchor="_Toc98854993" w:history="1">
            <w:r w:rsidR="00CC660A" w:rsidRPr="003521FB">
              <w:rPr>
                <w:rStyle w:val="ab"/>
                <w:noProof/>
              </w:rPr>
              <w:t>4</w:t>
            </w:r>
            <w:r w:rsidR="00CC660A">
              <w:rPr>
                <w:rFonts w:asciiTheme="minorHAnsi" w:hAnsiTheme="minorHAnsi" w:cstheme="minorBidi"/>
                <w:noProof/>
                <w:color w:val="auto"/>
                <w:kern w:val="2"/>
                <w:sz w:val="20"/>
                <w:lang w:eastAsia="ko-KR"/>
              </w:rPr>
              <w:tab/>
            </w:r>
            <w:r w:rsidR="00CC660A" w:rsidRPr="003521FB">
              <w:rPr>
                <w:rStyle w:val="ab"/>
                <w:noProof/>
              </w:rPr>
              <w:t>Milestones</w:t>
            </w:r>
            <w:r w:rsidR="00CC660A">
              <w:rPr>
                <w:noProof/>
                <w:webHidden/>
              </w:rPr>
              <w:tab/>
            </w:r>
            <w:r w:rsidR="00CC660A">
              <w:rPr>
                <w:noProof/>
                <w:webHidden/>
              </w:rPr>
              <w:fldChar w:fldCharType="begin"/>
            </w:r>
            <w:r w:rsidR="00CC660A">
              <w:rPr>
                <w:noProof/>
                <w:webHidden/>
              </w:rPr>
              <w:instrText xml:space="preserve"> PAGEREF _Toc98854993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1A22B25D" w14:textId="2A0630E2" w:rsidR="00CC660A" w:rsidRDefault="00000000">
          <w:pPr>
            <w:pStyle w:val="18"/>
            <w:rPr>
              <w:rFonts w:asciiTheme="minorHAnsi" w:hAnsiTheme="minorHAnsi" w:cstheme="minorBidi"/>
              <w:noProof/>
              <w:color w:val="auto"/>
              <w:kern w:val="2"/>
              <w:sz w:val="20"/>
              <w:lang w:eastAsia="ko-KR"/>
            </w:rPr>
          </w:pPr>
          <w:hyperlink w:anchor="_Toc98854994" w:history="1">
            <w:r w:rsidR="00CC660A" w:rsidRPr="003521FB">
              <w:rPr>
                <w:rStyle w:val="ab"/>
                <w:noProof/>
              </w:rPr>
              <w:t>5</w:t>
            </w:r>
            <w:r w:rsidR="00CC660A">
              <w:rPr>
                <w:rFonts w:asciiTheme="minorHAnsi" w:hAnsiTheme="minorHAnsi" w:cstheme="minorBidi"/>
                <w:noProof/>
                <w:color w:val="auto"/>
                <w:kern w:val="2"/>
                <w:sz w:val="20"/>
                <w:lang w:eastAsia="ko-KR"/>
              </w:rPr>
              <w:tab/>
            </w:r>
            <w:r w:rsidR="00CC660A" w:rsidRPr="003521FB">
              <w:rPr>
                <w:rStyle w:val="ab"/>
                <w:noProof/>
              </w:rPr>
              <w:t>Rationale and Background</w:t>
            </w:r>
            <w:r w:rsidR="00CC660A">
              <w:rPr>
                <w:noProof/>
                <w:webHidden/>
              </w:rPr>
              <w:tab/>
            </w:r>
            <w:r w:rsidR="00CC660A">
              <w:rPr>
                <w:noProof/>
                <w:webHidden/>
              </w:rPr>
              <w:fldChar w:fldCharType="begin"/>
            </w:r>
            <w:r w:rsidR="00CC660A">
              <w:rPr>
                <w:noProof/>
                <w:webHidden/>
              </w:rPr>
              <w:instrText xml:space="preserve"> PAGEREF _Toc98854994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40216277" w14:textId="193BE45C"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4995" w:history="1">
            <w:r w:rsidR="00CC660A" w:rsidRPr="003521FB">
              <w:rPr>
                <w:rStyle w:val="ab"/>
                <w:noProof/>
              </w:rPr>
              <w:t>5.1</w:t>
            </w:r>
            <w:r w:rsidR="00CC660A">
              <w:rPr>
                <w:rFonts w:asciiTheme="minorHAnsi" w:hAnsiTheme="minorHAnsi" w:cstheme="minorBidi"/>
                <w:noProof/>
                <w:color w:val="auto"/>
                <w:kern w:val="2"/>
                <w:sz w:val="20"/>
                <w:lang w:eastAsia="ko-KR"/>
              </w:rPr>
              <w:tab/>
            </w:r>
            <w:r w:rsidR="00CC660A" w:rsidRPr="003521FB">
              <w:rPr>
                <w:rStyle w:val="ab"/>
                <w:noProof/>
              </w:rPr>
              <w:t>Research Questions</w:t>
            </w:r>
            <w:r w:rsidR="00CC660A">
              <w:rPr>
                <w:noProof/>
                <w:webHidden/>
              </w:rPr>
              <w:tab/>
            </w:r>
            <w:r w:rsidR="00CC660A">
              <w:rPr>
                <w:noProof/>
                <w:webHidden/>
              </w:rPr>
              <w:fldChar w:fldCharType="begin"/>
            </w:r>
            <w:r w:rsidR="00CC660A">
              <w:rPr>
                <w:noProof/>
                <w:webHidden/>
              </w:rPr>
              <w:instrText xml:space="preserve"> PAGEREF _Toc98854995 \h </w:instrText>
            </w:r>
            <w:r w:rsidR="00CC660A">
              <w:rPr>
                <w:noProof/>
                <w:webHidden/>
              </w:rPr>
            </w:r>
            <w:r w:rsidR="00CC660A">
              <w:rPr>
                <w:noProof/>
                <w:webHidden/>
              </w:rPr>
              <w:fldChar w:fldCharType="separate"/>
            </w:r>
            <w:r w:rsidR="00CC660A">
              <w:rPr>
                <w:noProof/>
                <w:webHidden/>
              </w:rPr>
              <w:t>4</w:t>
            </w:r>
            <w:r w:rsidR="00CC660A">
              <w:rPr>
                <w:noProof/>
                <w:webHidden/>
              </w:rPr>
              <w:fldChar w:fldCharType="end"/>
            </w:r>
          </w:hyperlink>
        </w:p>
        <w:p w14:paraId="5BCB5069" w14:textId="1A61AC74"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4996" w:history="1">
            <w:r w:rsidR="00CC660A" w:rsidRPr="003521FB">
              <w:rPr>
                <w:rStyle w:val="ab"/>
                <w:noProof/>
              </w:rPr>
              <w:t>5.2</w:t>
            </w:r>
            <w:r w:rsidR="00CC660A">
              <w:rPr>
                <w:rFonts w:asciiTheme="minorHAnsi" w:hAnsiTheme="minorHAnsi" w:cstheme="minorBidi"/>
                <w:noProof/>
                <w:color w:val="auto"/>
                <w:kern w:val="2"/>
                <w:sz w:val="20"/>
                <w:lang w:eastAsia="ko-KR"/>
              </w:rPr>
              <w:tab/>
            </w:r>
            <w:r w:rsidR="00CC660A" w:rsidRPr="003521FB">
              <w:rPr>
                <w:rStyle w:val="ab"/>
                <w:noProof/>
              </w:rPr>
              <w:t>Objectives</w:t>
            </w:r>
            <w:r w:rsidR="00CC660A">
              <w:rPr>
                <w:noProof/>
                <w:webHidden/>
              </w:rPr>
              <w:tab/>
            </w:r>
            <w:r w:rsidR="00CC660A">
              <w:rPr>
                <w:noProof/>
                <w:webHidden/>
              </w:rPr>
              <w:fldChar w:fldCharType="begin"/>
            </w:r>
            <w:r w:rsidR="00CC660A">
              <w:rPr>
                <w:noProof/>
                <w:webHidden/>
              </w:rPr>
              <w:instrText xml:space="preserve"> PAGEREF _Toc98854996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21D8BC8A" w14:textId="2F45CC66" w:rsidR="00CC660A" w:rsidRDefault="00000000">
          <w:pPr>
            <w:pStyle w:val="18"/>
            <w:rPr>
              <w:rFonts w:asciiTheme="minorHAnsi" w:hAnsiTheme="minorHAnsi" w:cstheme="minorBidi"/>
              <w:noProof/>
              <w:color w:val="auto"/>
              <w:kern w:val="2"/>
              <w:sz w:val="20"/>
              <w:lang w:eastAsia="ko-KR"/>
            </w:rPr>
          </w:pPr>
          <w:hyperlink w:anchor="_Toc98854997" w:history="1">
            <w:r w:rsidR="00CC660A" w:rsidRPr="003521FB">
              <w:rPr>
                <w:rStyle w:val="ab"/>
                <w:noProof/>
              </w:rPr>
              <w:t>6</w:t>
            </w:r>
            <w:r w:rsidR="00CC660A">
              <w:rPr>
                <w:rFonts w:asciiTheme="minorHAnsi" w:hAnsiTheme="minorHAnsi" w:cstheme="minorBidi"/>
                <w:noProof/>
                <w:color w:val="auto"/>
                <w:kern w:val="2"/>
                <w:sz w:val="20"/>
                <w:lang w:eastAsia="ko-KR"/>
              </w:rPr>
              <w:tab/>
            </w:r>
            <w:r w:rsidR="00CC660A" w:rsidRPr="003521FB">
              <w:rPr>
                <w:rStyle w:val="ab"/>
                <w:noProof/>
              </w:rPr>
              <w:t>Research methods</w:t>
            </w:r>
            <w:r w:rsidR="00CC660A">
              <w:rPr>
                <w:noProof/>
                <w:webHidden/>
              </w:rPr>
              <w:tab/>
            </w:r>
            <w:r w:rsidR="00CC660A">
              <w:rPr>
                <w:noProof/>
                <w:webHidden/>
              </w:rPr>
              <w:fldChar w:fldCharType="begin"/>
            </w:r>
            <w:r w:rsidR="00CC660A">
              <w:rPr>
                <w:noProof/>
                <w:webHidden/>
              </w:rPr>
              <w:instrText xml:space="preserve"> PAGEREF _Toc98854997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12C5BF4B" w14:textId="3648025C"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4998" w:history="1">
            <w:r w:rsidR="00CC660A" w:rsidRPr="003521FB">
              <w:rPr>
                <w:rStyle w:val="ab"/>
                <w:noProof/>
              </w:rPr>
              <w:t>6.1</w:t>
            </w:r>
            <w:r w:rsidR="00CC660A">
              <w:rPr>
                <w:rFonts w:asciiTheme="minorHAnsi" w:hAnsiTheme="minorHAnsi" w:cstheme="minorBidi"/>
                <w:noProof/>
                <w:color w:val="auto"/>
                <w:kern w:val="2"/>
                <w:sz w:val="20"/>
                <w:lang w:eastAsia="ko-KR"/>
              </w:rPr>
              <w:tab/>
            </w:r>
            <w:r w:rsidR="00CC660A" w:rsidRPr="003521FB">
              <w:rPr>
                <w:rStyle w:val="ab"/>
                <w:noProof/>
              </w:rPr>
              <w:t>Study Design</w:t>
            </w:r>
            <w:r w:rsidR="00CC660A">
              <w:rPr>
                <w:noProof/>
                <w:webHidden/>
              </w:rPr>
              <w:tab/>
            </w:r>
            <w:r w:rsidR="00CC660A">
              <w:rPr>
                <w:noProof/>
                <w:webHidden/>
              </w:rPr>
              <w:fldChar w:fldCharType="begin"/>
            </w:r>
            <w:r w:rsidR="00CC660A">
              <w:rPr>
                <w:noProof/>
                <w:webHidden/>
              </w:rPr>
              <w:instrText xml:space="preserve"> PAGEREF _Toc98854998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47486CD3" w14:textId="430626D5"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4999" w:history="1">
            <w:r w:rsidR="00CC660A" w:rsidRPr="003521FB">
              <w:rPr>
                <w:rStyle w:val="ab"/>
                <w:noProof/>
              </w:rPr>
              <w:t>6.2</w:t>
            </w:r>
            <w:r w:rsidR="00CC660A">
              <w:rPr>
                <w:rFonts w:asciiTheme="minorHAnsi" w:hAnsiTheme="minorHAnsi" w:cstheme="minorBidi"/>
                <w:noProof/>
                <w:color w:val="auto"/>
                <w:kern w:val="2"/>
                <w:sz w:val="20"/>
                <w:lang w:eastAsia="ko-KR"/>
              </w:rPr>
              <w:tab/>
            </w:r>
            <w:r w:rsidR="00CC660A" w:rsidRPr="003521FB">
              <w:rPr>
                <w:rStyle w:val="ab"/>
                <w:noProof/>
              </w:rPr>
              <w:t>Data Source(s)</w:t>
            </w:r>
            <w:r w:rsidR="00CC660A">
              <w:rPr>
                <w:noProof/>
                <w:webHidden/>
              </w:rPr>
              <w:tab/>
            </w:r>
            <w:r w:rsidR="00CC660A">
              <w:rPr>
                <w:noProof/>
                <w:webHidden/>
              </w:rPr>
              <w:fldChar w:fldCharType="begin"/>
            </w:r>
            <w:r w:rsidR="00CC660A">
              <w:rPr>
                <w:noProof/>
                <w:webHidden/>
              </w:rPr>
              <w:instrText xml:space="preserve"> PAGEREF _Toc98854999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4083A68E" w14:textId="055C8137"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0" w:history="1">
            <w:r w:rsidR="00CC660A" w:rsidRPr="003521FB">
              <w:rPr>
                <w:rStyle w:val="ab"/>
                <w:noProof/>
              </w:rPr>
              <w:t>6.2.1</w:t>
            </w:r>
            <w:r w:rsidR="00CC660A">
              <w:rPr>
                <w:rFonts w:asciiTheme="minorHAnsi" w:hAnsiTheme="minorHAnsi" w:cstheme="minorBidi"/>
                <w:noProof/>
                <w:color w:val="auto"/>
                <w:kern w:val="2"/>
                <w:sz w:val="20"/>
                <w:lang w:eastAsia="ko-KR"/>
              </w:rPr>
              <w:tab/>
            </w:r>
            <w:r w:rsidR="00CC660A" w:rsidRPr="003521FB">
              <w:rPr>
                <w:rStyle w:val="ab"/>
                <w:noProof/>
              </w:rPr>
              <w:t>Yonsei University Health System (YUHS)</w:t>
            </w:r>
            <w:r w:rsidR="00CC660A">
              <w:rPr>
                <w:noProof/>
                <w:webHidden/>
              </w:rPr>
              <w:tab/>
            </w:r>
            <w:r w:rsidR="00CC660A">
              <w:rPr>
                <w:noProof/>
                <w:webHidden/>
              </w:rPr>
              <w:fldChar w:fldCharType="begin"/>
            </w:r>
            <w:r w:rsidR="00CC660A">
              <w:rPr>
                <w:noProof/>
                <w:webHidden/>
              </w:rPr>
              <w:instrText xml:space="preserve"> PAGEREF _Toc98855000 \h </w:instrText>
            </w:r>
            <w:r w:rsidR="00CC660A">
              <w:rPr>
                <w:noProof/>
                <w:webHidden/>
              </w:rPr>
            </w:r>
            <w:r w:rsidR="00CC660A">
              <w:rPr>
                <w:noProof/>
                <w:webHidden/>
              </w:rPr>
              <w:fldChar w:fldCharType="separate"/>
            </w:r>
            <w:r w:rsidR="00CC660A">
              <w:rPr>
                <w:noProof/>
                <w:webHidden/>
              </w:rPr>
              <w:t>6</w:t>
            </w:r>
            <w:r w:rsidR="00CC660A">
              <w:rPr>
                <w:noProof/>
                <w:webHidden/>
              </w:rPr>
              <w:fldChar w:fldCharType="end"/>
            </w:r>
          </w:hyperlink>
        </w:p>
        <w:p w14:paraId="15996F81" w14:textId="19354575"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1" w:history="1">
            <w:r w:rsidR="00CC660A" w:rsidRPr="003521FB">
              <w:rPr>
                <w:rStyle w:val="ab"/>
                <w:noProof/>
              </w:rPr>
              <w:t>6.2.2</w:t>
            </w:r>
            <w:r w:rsidR="00CC660A">
              <w:rPr>
                <w:rFonts w:asciiTheme="minorHAnsi" w:hAnsiTheme="minorHAnsi" w:cstheme="minorBidi"/>
                <w:noProof/>
                <w:color w:val="auto"/>
                <w:kern w:val="2"/>
                <w:sz w:val="20"/>
                <w:lang w:eastAsia="ko-KR"/>
              </w:rPr>
              <w:tab/>
            </w:r>
            <w:r w:rsidR="00CC660A" w:rsidRPr="003521FB">
              <w:rPr>
                <w:rStyle w:val="ab"/>
                <w:noProof/>
              </w:rPr>
              <w:t xml:space="preserve">Ajou University School </w:t>
            </w:r>
            <w:r w:rsidR="00CC660A" w:rsidRPr="003521FB">
              <w:rPr>
                <w:rStyle w:val="ab"/>
                <w:noProof/>
                <w:lang w:eastAsia="ko-KR"/>
              </w:rPr>
              <w:t>o</w:t>
            </w:r>
            <w:r w:rsidR="00CC660A" w:rsidRPr="003521FB">
              <w:rPr>
                <w:rStyle w:val="ab"/>
                <w:noProof/>
              </w:rPr>
              <w:t>f Medicine database (</w:t>
            </w:r>
            <w:r w:rsidR="00CC660A" w:rsidRPr="003521FB">
              <w:rPr>
                <w:rStyle w:val="ab"/>
                <w:noProof/>
                <w:lang w:eastAsia="ko-KR"/>
              </w:rPr>
              <w:t>AUSOM</w:t>
            </w:r>
            <w:r w:rsidR="00CC660A" w:rsidRPr="003521FB">
              <w:rPr>
                <w:rStyle w:val="ab"/>
                <w:noProof/>
              </w:rPr>
              <w:t>)</w:t>
            </w:r>
            <w:r w:rsidR="00CC660A">
              <w:rPr>
                <w:noProof/>
                <w:webHidden/>
              </w:rPr>
              <w:tab/>
            </w:r>
            <w:r w:rsidR="00CC660A">
              <w:rPr>
                <w:noProof/>
                <w:webHidden/>
              </w:rPr>
              <w:fldChar w:fldCharType="begin"/>
            </w:r>
            <w:r w:rsidR="00CC660A">
              <w:rPr>
                <w:noProof/>
                <w:webHidden/>
              </w:rPr>
              <w:instrText xml:space="preserve"> PAGEREF _Toc98855001 \h </w:instrText>
            </w:r>
            <w:r w:rsidR="00CC660A">
              <w:rPr>
                <w:noProof/>
                <w:webHidden/>
              </w:rPr>
            </w:r>
            <w:r w:rsidR="00CC660A">
              <w:rPr>
                <w:noProof/>
                <w:webHidden/>
              </w:rPr>
              <w:fldChar w:fldCharType="separate"/>
            </w:r>
            <w:r w:rsidR="00CC660A">
              <w:rPr>
                <w:noProof/>
                <w:webHidden/>
              </w:rPr>
              <w:t>7</w:t>
            </w:r>
            <w:r w:rsidR="00CC660A">
              <w:rPr>
                <w:noProof/>
                <w:webHidden/>
              </w:rPr>
              <w:fldChar w:fldCharType="end"/>
            </w:r>
          </w:hyperlink>
        </w:p>
        <w:p w14:paraId="3A575A24" w14:textId="5D77CC5C"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02" w:history="1">
            <w:r w:rsidR="00CC660A" w:rsidRPr="003521FB">
              <w:rPr>
                <w:rStyle w:val="ab"/>
                <w:noProof/>
                <w:highlight w:val="yellow"/>
              </w:rPr>
              <w:t>6.3</w:t>
            </w:r>
            <w:r w:rsidR="00CC660A">
              <w:rPr>
                <w:rFonts w:asciiTheme="minorHAnsi" w:hAnsiTheme="minorHAnsi" w:cstheme="minorBidi"/>
                <w:noProof/>
                <w:color w:val="auto"/>
                <w:kern w:val="2"/>
                <w:sz w:val="20"/>
                <w:lang w:eastAsia="ko-KR"/>
              </w:rPr>
              <w:tab/>
            </w:r>
            <w:r w:rsidR="00CC660A" w:rsidRPr="003521FB">
              <w:rPr>
                <w:rStyle w:val="ab"/>
                <w:noProof/>
                <w:highlight w:val="yellow"/>
              </w:rPr>
              <w:t>Study population</w:t>
            </w:r>
            <w:r w:rsidR="00CC660A">
              <w:rPr>
                <w:noProof/>
                <w:webHidden/>
              </w:rPr>
              <w:tab/>
            </w:r>
            <w:r w:rsidR="00CC660A">
              <w:rPr>
                <w:noProof/>
                <w:webHidden/>
              </w:rPr>
              <w:fldChar w:fldCharType="begin"/>
            </w:r>
            <w:r w:rsidR="00CC660A">
              <w:rPr>
                <w:noProof/>
                <w:webHidden/>
              </w:rPr>
              <w:instrText xml:space="preserve"> PAGEREF _Toc98855002 \h </w:instrText>
            </w:r>
            <w:r w:rsidR="00CC660A">
              <w:rPr>
                <w:noProof/>
                <w:webHidden/>
              </w:rPr>
            </w:r>
            <w:r w:rsidR="00CC660A">
              <w:rPr>
                <w:noProof/>
                <w:webHidden/>
              </w:rPr>
              <w:fldChar w:fldCharType="separate"/>
            </w:r>
            <w:r w:rsidR="00CC660A">
              <w:rPr>
                <w:noProof/>
                <w:webHidden/>
              </w:rPr>
              <w:t>7</w:t>
            </w:r>
            <w:r w:rsidR="00CC660A">
              <w:rPr>
                <w:noProof/>
                <w:webHidden/>
              </w:rPr>
              <w:fldChar w:fldCharType="end"/>
            </w:r>
          </w:hyperlink>
        </w:p>
        <w:p w14:paraId="4429EC59" w14:textId="18952E0F"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3" w:history="1">
            <w:r w:rsidR="00CC660A" w:rsidRPr="003521FB">
              <w:rPr>
                <w:rStyle w:val="ab"/>
                <w:noProof/>
              </w:rPr>
              <w:t>6.3.1</w:t>
            </w:r>
            <w:r w:rsidR="00CC660A">
              <w:rPr>
                <w:rFonts w:asciiTheme="minorHAnsi" w:hAnsiTheme="minorHAnsi" w:cstheme="minorBidi"/>
                <w:noProof/>
                <w:color w:val="auto"/>
                <w:kern w:val="2"/>
                <w:sz w:val="20"/>
                <w:lang w:eastAsia="ko-KR"/>
              </w:rPr>
              <w:tab/>
            </w:r>
            <w:r w:rsidR="00CC660A" w:rsidRPr="003521FB">
              <w:rPr>
                <w:rStyle w:val="ab"/>
                <w:noProof/>
              </w:rPr>
              <w:t>Study population: replication study 1 (LEADER trial)</w:t>
            </w:r>
            <w:r w:rsidR="00CC660A">
              <w:rPr>
                <w:noProof/>
                <w:webHidden/>
              </w:rPr>
              <w:tab/>
            </w:r>
            <w:r w:rsidR="00CC660A">
              <w:rPr>
                <w:noProof/>
                <w:webHidden/>
              </w:rPr>
              <w:fldChar w:fldCharType="begin"/>
            </w:r>
            <w:r w:rsidR="00CC660A">
              <w:rPr>
                <w:noProof/>
                <w:webHidden/>
              </w:rPr>
              <w:instrText xml:space="preserve"> PAGEREF _Toc98855003 \h </w:instrText>
            </w:r>
            <w:r w:rsidR="00CC660A">
              <w:rPr>
                <w:noProof/>
                <w:webHidden/>
              </w:rPr>
            </w:r>
            <w:r w:rsidR="00CC660A">
              <w:rPr>
                <w:noProof/>
                <w:webHidden/>
              </w:rPr>
              <w:fldChar w:fldCharType="separate"/>
            </w:r>
            <w:r w:rsidR="00CC660A">
              <w:rPr>
                <w:noProof/>
                <w:webHidden/>
              </w:rPr>
              <w:t>7</w:t>
            </w:r>
            <w:r w:rsidR="00CC660A">
              <w:rPr>
                <w:noProof/>
                <w:webHidden/>
              </w:rPr>
              <w:fldChar w:fldCharType="end"/>
            </w:r>
          </w:hyperlink>
        </w:p>
        <w:p w14:paraId="175CE0EF" w14:textId="1134C4D1"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4" w:history="1">
            <w:r w:rsidR="00CC660A" w:rsidRPr="003521FB">
              <w:rPr>
                <w:rStyle w:val="ab"/>
                <w:noProof/>
              </w:rPr>
              <w:t>6.3.2</w:t>
            </w:r>
            <w:r w:rsidR="00CC660A">
              <w:rPr>
                <w:rFonts w:asciiTheme="minorHAnsi" w:hAnsiTheme="minorHAnsi" w:cstheme="minorBidi"/>
                <w:noProof/>
                <w:color w:val="auto"/>
                <w:kern w:val="2"/>
                <w:sz w:val="20"/>
                <w:lang w:eastAsia="ko-KR"/>
              </w:rPr>
              <w:tab/>
            </w:r>
            <w:r w:rsidR="00CC660A" w:rsidRPr="003521FB">
              <w:rPr>
                <w:rStyle w:val="ab"/>
                <w:noProof/>
              </w:rPr>
              <w:t>Replication study 2 (DECLARE-TIMI 58 trial)</w:t>
            </w:r>
            <w:r w:rsidR="00CC660A">
              <w:rPr>
                <w:noProof/>
                <w:webHidden/>
              </w:rPr>
              <w:tab/>
            </w:r>
            <w:r w:rsidR="00CC660A">
              <w:rPr>
                <w:noProof/>
                <w:webHidden/>
              </w:rPr>
              <w:fldChar w:fldCharType="begin"/>
            </w:r>
            <w:r w:rsidR="00CC660A">
              <w:rPr>
                <w:noProof/>
                <w:webHidden/>
              </w:rPr>
              <w:instrText xml:space="preserve"> PAGEREF _Toc98855004 \h </w:instrText>
            </w:r>
            <w:r w:rsidR="00CC660A">
              <w:rPr>
                <w:noProof/>
                <w:webHidden/>
              </w:rPr>
            </w:r>
            <w:r w:rsidR="00CC660A">
              <w:rPr>
                <w:noProof/>
                <w:webHidden/>
              </w:rPr>
              <w:fldChar w:fldCharType="separate"/>
            </w:r>
            <w:r w:rsidR="00CC660A">
              <w:rPr>
                <w:noProof/>
                <w:webHidden/>
              </w:rPr>
              <w:t>7</w:t>
            </w:r>
            <w:r w:rsidR="00CC660A">
              <w:rPr>
                <w:noProof/>
                <w:webHidden/>
              </w:rPr>
              <w:fldChar w:fldCharType="end"/>
            </w:r>
          </w:hyperlink>
        </w:p>
        <w:p w14:paraId="612DF90E" w14:textId="04FC5382"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5" w:history="1">
            <w:r w:rsidR="00CC660A" w:rsidRPr="003521FB">
              <w:rPr>
                <w:rStyle w:val="ab"/>
                <w:noProof/>
              </w:rPr>
              <w:t>6.3.3</w:t>
            </w:r>
            <w:r w:rsidR="00CC660A">
              <w:rPr>
                <w:rFonts w:asciiTheme="minorHAnsi" w:hAnsiTheme="minorHAnsi" w:cstheme="minorBidi"/>
                <w:noProof/>
                <w:color w:val="auto"/>
                <w:kern w:val="2"/>
                <w:sz w:val="20"/>
                <w:lang w:eastAsia="ko-KR"/>
              </w:rPr>
              <w:tab/>
            </w:r>
            <w:r w:rsidR="00CC660A" w:rsidRPr="003521FB">
              <w:rPr>
                <w:rStyle w:val="ab"/>
                <w:noProof/>
              </w:rPr>
              <w:t>Replication study 3 (EMPA-REG OUTCOME trial)</w:t>
            </w:r>
            <w:r w:rsidR="00CC660A">
              <w:rPr>
                <w:noProof/>
                <w:webHidden/>
              </w:rPr>
              <w:tab/>
            </w:r>
            <w:r w:rsidR="00CC660A">
              <w:rPr>
                <w:noProof/>
                <w:webHidden/>
              </w:rPr>
              <w:fldChar w:fldCharType="begin"/>
            </w:r>
            <w:r w:rsidR="00CC660A">
              <w:rPr>
                <w:noProof/>
                <w:webHidden/>
              </w:rPr>
              <w:instrText xml:space="preserve"> PAGEREF _Toc98855005 \h </w:instrText>
            </w:r>
            <w:r w:rsidR="00CC660A">
              <w:rPr>
                <w:noProof/>
                <w:webHidden/>
              </w:rPr>
            </w:r>
            <w:r w:rsidR="00CC660A">
              <w:rPr>
                <w:noProof/>
                <w:webHidden/>
              </w:rPr>
              <w:fldChar w:fldCharType="separate"/>
            </w:r>
            <w:r w:rsidR="00CC660A">
              <w:rPr>
                <w:noProof/>
                <w:webHidden/>
              </w:rPr>
              <w:t>8</w:t>
            </w:r>
            <w:r w:rsidR="00CC660A">
              <w:rPr>
                <w:noProof/>
                <w:webHidden/>
              </w:rPr>
              <w:fldChar w:fldCharType="end"/>
            </w:r>
          </w:hyperlink>
        </w:p>
        <w:p w14:paraId="3BB86BD2" w14:textId="4746C2DB"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6" w:history="1">
            <w:r w:rsidR="00CC660A" w:rsidRPr="003521FB">
              <w:rPr>
                <w:rStyle w:val="ab"/>
                <w:noProof/>
              </w:rPr>
              <w:t>6.3.4</w:t>
            </w:r>
            <w:r w:rsidR="00CC660A">
              <w:rPr>
                <w:rFonts w:asciiTheme="minorHAnsi" w:hAnsiTheme="minorHAnsi" w:cstheme="minorBidi"/>
                <w:noProof/>
                <w:color w:val="auto"/>
                <w:kern w:val="2"/>
                <w:sz w:val="20"/>
                <w:lang w:eastAsia="ko-KR"/>
              </w:rPr>
              <w:tab/>
            </w:r>
            <w:r w:rsidR="00CC660A" w:rsidRPr="003521FB">
              <w:rPr>
                <w:rStyle w:val="ab"/>
                <w:noProof/>
              </w:rPr>
              <w:t>Replication study 4 (CANVAS trial)</w:t>
            </w:r>
            <w:r w:rsidR="00CC660A">
              <w:rPr>
                <w:noProof/>
                <w:webHidden/>
              </w:rPr>
              <w:tab/>
            </w:r>
            <w:r w:rsidR="00CC660A">
              <w:rPr>
                <w:noProof/>
                <w:webHidden/>
              </w:rPr>
              <w:fldChar w:fldCharType="begin"/>
            </w:r>
            <w:r w:rsidR="00CC660A">
              <w:rPr>
                <w:noProof/>
                <w:webHidden/>
              </w:rPr>
              <w:instrText xml:space="preserve"> PAGEREF _Toc98855006 \h </w:instrText>
            </w:r>
            <w:r w:rsidR="00CC660A">
              <w:rPr>
                <w:noProof/>
                <w:webHidden/>
              </w:rPr>
            </w:r>
            <w:r w:rsidR="00CC660A">
              <w:rPr>
                <w:noProof/>
                <w:webHidden/>
              </w:rPr>
              <w:fldChar w:fldCharType="separate"/>
            </w:r>
            <w:r w:rsidR="00CC660A">
              <w:rPr>
                <w:noProof/>
                <w:webHidden/>
              </w:rPr>
              <w:t>8</w:t>
            </w:r>
            <w:r w:rsidR="00CC660A">
              <w:rPr>
                <w:noProof/>
                <w:webHidden/>
              </w:rPr>
              <w:fldChar w:fldCharType="end"/>
            </w:r>
          </w:hyperlink>
        </w:p>
        <w:p w14:paraId="2D0D3A0C" w14:textId="2B22E780"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7" w:history="1">
            <w:r w:rsidR="00CC660A" w:rsidRPr="003521FB">
              <w:rPr>
                <w:rStyle w:val="ab"/>
                <w:noProof/>
              </w:rPr>
              <w:t>6.3.5</w:t>
            </w:r>
            <w:r w:rsidR="00CC660A">
              <w:rPr>
                <w:rFonts w:asciiTheme="minorHAnsi" w:hAnsiTheme="minorHAnsi" w:cstheme="minorBidi"/>
                <w:noProof/>
                <w:color w:val="auto"/>
                <w:kern w:val="2"/>
                <w:sz w:val="20"/>
                <w:lang w:eastAsia="ko-KR"/>
              </w:rPr>
              <w:tab/>
            </w:r>
            <w:r w:rsidR="00CC660A" w:rsidRPr="003521FB">
              <w:rPr>
                <w:rStyle w:val="ab"/>
                <w:noProof/>
              </w:rPr>
              <w:t>Replication study 5 (NCT01505426 trial)</w:t>
            </w:r>
            <w:r w:rsidR="00CC660A">
              <w:rPr>
                <w:noProof/>
                <w:webHidden/>
              </w:rPr>
              <w:tab/>
            </w:r>
            <w:r w:rsidR="00CC660A">
              <w:rPr>
                <w:noProof/>
                <w:webHidden/>
              </w:rPr>
              <w:fldChar w:fldCharType="begin"/>
            </w:r>
            <w:r w:rsidR="00CC660A">
              <w:rPr>
                <w:noProof/>
                <w:webHidden/>
              </w:rPr>
              <w:instrText xml:space="preserve"> PAGEREF _Toc98855007 \h </w:instrText>
            </w:r>
            <w:r w:rsidR="00CC660A">
              <w:rPr>
                <w:noProof/>
                <w:webHidden/>
              </w:rPr>
            </w:r>
            <w:r w:rsidR="00CC660A">
              <w:rPr>
                <w:noProof/>
                <w:webHidden/>
              </w:rPr>
              <w:fldChar w:fldCharType="separate"/>
            </w:r>
            <w:r w:rsidR="00CC660A">
              <w:rPr>
                <w:noProof/>
                <w:webHidden/>
              </w:rPr>
              <w:t>9</w:t>
            </w:r>
            <w:r w:rsidR="00CC660A">
              <w:rPr>
                <w:noProof/>
                <w:webHidden/>
              </w:rPr>
              <w:fldChar w:fldCharType="end"/>
            </w:r>
          </w:hyperlink>
        </w:p>
        <w:p w14:paraId="6F78A145" w14:textId="2634E1A6"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8" w:history="1">
            <w:r w:rsidR="00CC660A" w:rsidRPr="003521FB">
              <w:rPr>
                <w:rStyle w:val="ab"/>
                <w:noProof/>
              </w:rPr>
              <w:t>6.3.6</w:t>
            </w:r>
            <w:r w:rsidR="00CC660A">
              <w:rPr>
                <w:rFonts w:asciiTheme="minorHAnsi" w:hAnsiTheme="minorHAnsi" w:cstheme="minorBidi"/>
                <w:noProof/>
                <w:color w:val="auto"/>
                <w:kern w:val="2"/>
                <w:sz w:val="20"/>
                <w:lang w:eastAsia="ko-KR"/>
              </w:rPr>
              <w:tab/>
            </w:r>
            <w:r w:rsidR="00CC660A" w:rsidRPr="003521FB">
              <w:rPr>
                <w:rStyle w:val="ab"/>
                <w:noProof/>
              </w:rPr>
              <w:t>Replication study 6 (CARMELINA trial)</w:t>
            </w:r>
            <w:r w:rsidR="00CC660A">
              <w:rPr>
                <w:noProof/>
                <w:webHidden/>
              </w:rPr>
              <w:tab/>
            </w:r>
            <w:r w:rsidR="00CC660A">
              <w:rPr>
                <w:noProof/>
                <w:webHidden/>
              </w:rPr>
              <w:fldChar w:fldCharType="begin"/>
            </w:r>
            <w:r w:rsidR="00CC660A">
              <w:rPr>
                <w:noProof/>
                <w:webHidden/>
              </w:rPr>
              <w:instrText xml:space="preserve"> PAGEREF _Toc98855008 \h </w:instrText>
            </w:r>
            <w:r w:rsidR="00CC660A">
              <w:rPr>
                <w:noProof/>
                <w:webHidden/>
              </w:rPr>
            </w:r>
            <w:r w:rsidR="00CC660A">
              <w:rPr>
                <w:noProof/>
                <w:webHidden/>
              </w:rPr>
              <w:fldChar w:fldCharType="separate"/>
            </w:r>
            <w:r w:rsidR="00CC660A">
              <w:rPr>
                <w:noProof/>
                <w:webHidden/>
              </w:rPr>
              <w:t>9</w:t>
            </w:r>
            <w:r w:rsidR="00CC660A">
              <w:rPr>
                <w:noProof/>
                <w:webHidden/>
              </w:rPr>
              <w:fldChar w:fldCharType="end"/>
            </w:r>
          </w:hyperlink>
        </w:p>
        <w:p w14:paraId="01CFB5C7" w14:textId="307C8A5C"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09" w:history="1">
            <w:r w:rsidR="00CC660A" w:rsidRPr="003521FB">
              <w:rPr>
                <w:rStyle w:val="ab"/>
                <w:noProof/>
              </w:rPr>
              <w:t>6.3.7</w:t>
            </w:r>
            <w:r w:rsidR="00CC660A">
              <w:rPr>
                <w:rFonts w:asciiTheme="minorHAnsi" w:hAnsiTheme="minorHAnsi" w:cstheme="minorBidi"/>
                <w:noProof/>
                <w:color w:val="auto"/>
                <w:kern w:val="2"/>
                <w:sz w:val="20"/>
                <w:lang w:eastAsia="ko-KR"/>
              </w:rPr>
              <w:tab/>
            </w:r>
            <w:r w:rsidR="00CC660A" w:rsidRPr="003521FB">
              <w:rPr>
                <w:rStyle w:val="ab"/>
                <w:noProof/>
              </w:rPr>
              <w:t>Replication study 7 (TECOS trial)</w:t>
            </w:r>
            <w:r w:rsidR="00CC660A">
              <w:rPr>
                <w:noProof/>
                <w:webHidden/>
              </w:rPr>
              <w:tab/>
            </w:r>
            <w:r w:rsidR="00CC660A">
              <w:rPr>
                <w:noProof/>
                <w:webHidden/>
              </w:rPr>
              <w:fldChar w:fldCharType="begin"/>
            </w:r>
            <w:r w:rsidR="00CC660A">
              <w:rPr>
                <w:noProof/>
                <w:webHidden/>
              </w:rPr>
              <w:instrText xml:space="preserve"> PAGEREF _Toc98855009 \h </w:instrText>
            </w:r>
            <w:r w:rsidR="00CC660A">
              <w:rPr>
                <w:noProof/>
                <w:webHidden/>
              </w:rPr>
            </w:r>
            <w:r w:rsidR="00CC660A">
              <w:rPr>
                <w:noProof/>
                <w:webHidden/>
              </w:rPr>
              <w:fldChar w:fldCharType="separate"/>
            </w:r>
            <w:r w:rsidR="00CC660A">
              <w:rPr>
                <w:noProof/>
                <w:webHidden/>
              </w:rPr>
              <w:t>9</w:t>
            </w:r>
            <w:r w:rsidR="00CC660A">
              <w:rPr>
                <w:noProof/>
                <w:webHidden/>
              </w:rPr>
              <w:fldChar w:fldCharType="end"/>
            </w:r>
          </w:hyperlink>
        </w:p>
        <w:p w14:paraId="187D4160" w14:textId="2EEAF4AE"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10" w:history="1">
            <w:r w:rsidR="00CC660A" w:rsidRPr="003521FB">
              <w:rPr>
                <w:rStyle w:val="ab"/>
                <w:noProof/>
              </w:rPr>
              <w:t>6.3.8</w:t>
            </w:r>
            <w:r w:rsidR="00CC660A">
              <w:rPr>
                <w:rFonts w:asciiTheme="minorHAnsi" w:hAnsiTheme="minorHAnsi" w:cstheme="minorBidi"/>
                <w:noProof/>
                <w:color w:val="auto"/>
                <w:kern w:val="2"/>
                <w:sz w:val="20"/>
                <w:lang w:eastAsia="ko-KR"/>
              </w:rPr>
              <w:tab/>
            </w:r>
            <w:r w:rsidR="00CC660A" w:rsidRPr="003521FB">
              <w:rPr>
                <w:rStyle w:val="ab"/>
                <w:noProof/>
              </w:rPr>
              <w:t>Replication study 8 (SAVOR-TIMI 53 trial)</w:t>
            </w:r>
            <w:r w:rsidR="00CC660A">
              <w:rPr>
                <w:noProof/>
                <w:webHidden/>
              </w:rPr>
              <w:tab/>
            </w:r>
            <w:r w:rsidR="00CC660A">
              <w:rPr>
                <w:noProof/>
                <w:webHidden/>
              </w:rPr>
              <w:fldChar w:fldCharType="begin"/>
            </w:r>
            <w:r w:rsidR="00CC660A">
              <w:rPr>
                <w:noProof/>
                <w:webHidden/>
              </w:rPr>
              <w:instrText xml:space="preserve"> PAGEREF _Toc98855010 \h </w:instrText>
            </w:r>
            <w:r w:rsidR="00CC660A">
              <w:rPr>
                <w:noProof/>
                <w:webHidden/>
              </w:rPr>
            </w:r>
            <w:r w:rsidR="00CC660A">
              <w:rPr>
                <w:noProof/>
                <w:webHidden/>
              </w:rPr>
              <w:fldChar w:fldCharType="separate"/>
            </w:r>
            <w:r w:rsidR="00CC660A">
              <w:rPr>
                <w:noProof/>
                <w:webHidden/>
              </w:rPr>
              <w:t>10</w:t>
            </w:r>
            <w:r w:rsidR="00CC660A">
              <w:rPr>
                <w:noProof/>
                <w:webHidden/>
              </w:rPr>
              <w:fldChar w:fldCharType="end"/>
            </w:r>
          </w:hyperlink>
        </w:p>
        <w:p w14:paraId="1841CE8E" w14:textId="54B04D12"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11" w:history="1">
            <w:r w:rsidR="00CC660A" w:rsidRPr="003521FB">
              <w:rPr>
                <w:rStyle w:val="ab"/>
                <w:noProof/>
              </w:rPr>
              <w:t>6.3.9</w:t>
            </w:r>
            <w:r w:rsidR="00CC660A">
              <w:rPr>
                <w:rFonts w:asciiTheme="minorHAnsi" w:hAnsiTheme="minorHAnsi" w:cstheme="minorBidi"/>
                <w:noProof/>
                <w:color w:val="auto"/>
                <w:kern w:val="2"/>
                <w:sz w:val="20"/>
                <w:lang w:eastAsia="ko-KR"/>
              </w:rPr>
              <w:tab/>
            </w:r>
            <w:r w:rsidR="00CC660A" w:rsidRPr="003521FB">
              <w:rPr>
                <w:rStyle w:val="ab"/>
                <w:noProof/>
              </w:rPr>
              <w:t>Replication study 9 (CAROLINA trial)</w:t>
            </w:r>
            <w:r w:rsidR="00CC660A">
              <w:rPr>
                <w:noProof/>
                <w:webHidden/>
              </w:rPr>
              <w:tab/>
            </w:r>
            <w:r w:rsidR="00CC660A">
              <w:rPr>
                <w:noProof/>
                <w:webHidden/>
              </w:rPr>
              <w:fldChar w:fldCharType="begin"/>
            </w:r>
            <w:r w:rsidR="00CC660A">
              <w:rPr>
                <w:noProof/>
                <w:webHidden/>
              </w:rPr>
              <w:instrText xml:space="preserve"> PAGEREF _Toc98855011 \h </w:instrText>
            </w:r>
            <w:r w:rsidR="00CC660A">
              <w:rPr>
                <w:noProof/>
                <w:webHidden/>
              </w:rPr>
            </w:r>
            <w:r w:rsidR="00CC660A">
              <w:rPr>
                <w:noProof/>
                <w:webHidden/>
              </w:rPr>
              <w:fldChar w:fldCharType="separate"/>
            </w:r>
            <w:r w:rsidR="00CC660A">
              <w:rPr>
                <w:noProof/>
                <w:webHidden/>
              </w:rPr>
              <w:t>10</w:t>
            </w:r>
            <w:r w:rsidR="00CC660A">
              <w:rPr>
                <w:noProof/>
                <w:webHidden/>
              </w:rPr>
              <w:fldChar w:fldCharType="end"/>
            </w:r>
          </w:hyperlink>
        </w:p>
        <w:p w14:paraId="2F9DDD6D" w14:textId="0245014E"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2" w:history="1">
            <w:r w:rsidR="00CC660A" w:rsidRPr="003521FB">
              <w:rPr>
                <w:rStyle w:val="ab"/>
                <w:noProof/>
              </w:rPr>
              <w:t>6.3.10</w:t>
            </w:r>
            <w:r w:rsidR="00CC660A">
              <w:rPr>
                <w:rFonts w:asciiTheme="minorHAnsi" w:hAnsiTheme="minorHAnsi" w:cstheme="minorBidi"/>
                <w:noProof/>
                <w:color w:val="auto"/>
                <w:kern w:val="2"/>
                <w:sz w:val="20"/>
                <w:lang w:eastAsia="ko-KR"/>
              </w:rPr>
              <w:tab/>
            </w:r>
            <w:r w:rsidR="00CC660A" w:rsidRPr="003521FB">
              <w:rPr>
                <w:rStyle w:val="ab"/>
                <w:noProof/>
              </w:rPr>
              <w:t>Replication study 10 (TRITON-TIMI 38 trial)</w:t>
            </w:r>
            <w:r w:rsidR="00CC660A">
              <w:rPr>
                <w:noProof/>
                <w:webHidden/>
              </w:rPr>
              <w:tab/>
            </w:r>
            <w:r w:rsidR="00CC660A">
              <w:rPr>
                <w:noProof/>
                <w:webHidden/>
              </w:rPr>
              <w:fldChar w:fldCharType="begin"/>
            </w:r>
            <w:r w:rsidR="00CC660A">
              <w:rPr>
                <w:noProof/>
                <w:webHidden/>
              </w:rPr>
              <w:instrText xml:space="preserve"> PAGEREF _Toc98855012 \h </w:instrText>
            </w:r>
            <w:r w:rsidR="00CC660A">
              <w:rPr>
                <w:noProof/>
                <w:webHidden/>
              </w:rPr>
            </w:r>
            <w:r w:rsidR="00CC660A">
              <w:rPr>
                <w:noProof/>
                <w:webHidden/>
              </w:rPr>
              <w:fldChar w:fldCharType="separate"/>
            </w:r>
            <w:r w:rsidR="00CC660A">
              <w:rPr>
                <w:noProof/>
                <w:webHidden/>
              </w:rPr>
              <w:t>10</w:t>
            </w:r>
            <w:r w:rsidR="00CC660A">
              <w:rPr>
                <w:noProof/>
                <w:webHidden/>
              </w:rPr>
              <w:fldChar w:fldCharType="end"/>
            </w:r>
          </w:hyperlink>
        </w:p>
        <w:p w14:paraId="56446F25" w14:textId="5EEE8A27"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3" w:history="1">
            <w:r w:rsidR="00CC660A" w:rsidRPr="003521FB">
              <w:rPr>
                <w:rStyle w:val="ab"/>
                <w:noProof/>
              </w:rPr>
              <w:t>6.3.11</w:t>
            </w:r>
            <w:r w:rsidR="00CC660A">
              <w:rPr>
                <w:rFonts w:asciiTheme="minorHAnsi" w:hAnsiTheme="minorHAnsi" w:cstheme="minorBidi"/>
                <w:noProof/>
                <w:color w:val="auto"/>
                <w:kern w:val="2"/>
                <w:sz w:val="20"/>
                <w:lang w:eastAsia="ko-KR"/>
              </w:rPr>
              <w:tab/>
            </w:r>
            <w:r w:rsidR="00CC660A" w:rsidRPr="003521FB">
              <w:rPr>
                <w:rStyle w:val="ab"/>
                <w:noProof/>
              </w:rPr>
              <w:t>Replication study 11 (PLATO trial)</w:t>
            </w:r>
            <w:r w:rsidR="00CC660A">
              <w:rPr>
                <w:noProof/>
                <w:webHidden/>
              </w:rPr>
              <w:tab/>
            </w:r>
            <w:r w:rsidR="00CC660A">
              <w:rPr>
                <w:noProof/>
                <w:webHidden/>
              </w:rPr>
              <w:fldChar w:fldCharType="begin"/>
            </w:r>
            <w:r w:rsidR="00CC660A">
              <w:rPr>
                <w:noProof/>
                <w:webHidden/>
              </w:rPr>
              <w:instrText xml:space="preserve"> PAGEREF _Toc98855013 \h </w:instrText>
            </w:r>
            <w:r w:rsidR="00CC660A">
              <w:rPr>
                <w:noProof/>
                <w:webHidden/>
              </w:rPr>
            </w:r>
            <w:r w:rsidR="00CC660A">
              <w:rPr>
                <w:noProof/>
                <w:webHidden/>
              </w:rPr>
              <w:fldChar w:fldCharType="separate"/>
            </w:r>
            <w:r w:rsidR="00CC660A">
              <w:rPr>
                <w:noProof/>
                <w:webHidden/>
              </w:rPr>
              <w:t>11</w:t>
            </w:r>
            <w:r w:rsidR="00CC660A">
              <w:rPr>
                <w:noProof/>
                <w:webHidden/>
              </w:rPr>
              <w:fldChar w:fldCharType="end"/>
            </w:r>
          </w:hyperlink>
        </w:p>
        <w:p w14:paraId="1A68C266" w14:textId="5A78882A"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4" w:history="1">
            <w:r w:rsidR="00CC660A" w:rsidRPr="003521FB">
              <w:rPr>
                <w:rStyle w:val="ab"/>
                <w:noProof/>
              </w:rPr>
              <w:t>6.3.12</w:t>
            </w:r>
            <w:r w:rsidR="00CC660A">
              <w:rPr>
                <w:rFonts w:asciiTheme="minorHAnsi" w:hAnsiTheme="minorHAnsi" w:cstheme="minorBidi"/>
                <w:noProof/>
                <w:color w:val="auto"/>
                <w:kern w:val="2"/>
                <w:sz w:val="20"/>
                <w:lang w:eastAsia="ko-KR"/>
              </w:rPr>
              <w:tab/>
            </w:r>
            <w:r w:rsidR="00CC660A" w:rsidRPr="003521FB">
              <w:rPr>
                <w:rStyle w:val="ab"/>
                <w:noProof/>
              </w:rPr>
              <w:t>Replication study 12 (ROCKET AF trial)</w:t>
            </w:r>
            <w:r w:rsidR="00CC660A">
              <w:rPr>
                <w:noProof/>
                <w:webHidden/>
              </w:rPr>
              <w:tab/>
            </w:r>
            <w:r w:rsidR="00CC660A">
              <w:rPr>
                <w:noProof/>
                <w:webHidden/>
              </w:rPr>
              <w:fldChar w:fldCharType="begin"/>
            </w:r>
            <w:r w:rsidR="00CC660A">
              <w:rPr>
                <w:noProof/>
                <w:webHidden/>
              </w:rPr>
              <w:instrText xml:space="preserve"> PAGEREF _Toc98855014 \h </w:instrText>
            </w:r>
            <w:r w:rsidR="00CC660A">
              <w:rPr>
                <w:noProof/>
                <w:webHidden/>
              </w:rPr>
            </w:r>
            <w:r w:rsidR="00CC660A">
              <w:rPr>
                <w:noProof/>
                <w:webHidden/>
              </w:rPr>
              <w:fldChar w:fldCharType="separate"/>
            </w:r>
            <w:r w:rsidR="00CC660A">
              <w:rPr>
                <w:noProof/>
                <w:webHidden/>
              </w:rPr>
              <w:t>11</w:t>
            </w:r>
            <w:r w:rsidR="00CC660A">
              <w:rPr>
                <w:noProof/>
                <w:webHidden/>
              </w:rPr>
              <w:fldChar w:fldCharType="end"/>
            </w:r>
          </w:hyperlink>
        </w:p>
        <w:p w14:paraId="3FF6825F" w14:textId="3F8E3ED5"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5" w:history="1">
            <w:r w:rsidR="00CC660A" w:rsidRPr="003521FB">
              <w:rPr>
                <w:rStyle w:val="ab"/>
                <w:noProof/>
              </w:rPr>
              <w:t>6.3.13</w:t>
            </w:r>
            <w:r w:rsidR="00CC660A">
              <w:rPr>
                <w:rFonts w:asciiTheme="minorHAnsi" w:hAnsiTheme="minorHAnsi" w:cstheme="minorBidi"/>
                <w:noProof/>
                <w:color w:val="auto"/>
                <w:kern w:val="2"/>
                <w:sz w:val="20"/>
                <w:lang w:eastAsia="ko-KR"/>
              </w:rPr>
              <w:tab/>
            </w:r>
            <w:r w:rsidR="00CC660A" w:rsidRPr="003521FB">
              <w:rPr>
                <w:rStyle w:val="ab"/>
                <w:noProof/>
              </w:rPr>
              <w:t>Replication study 13 (ARISTOTLE trial)</w:t>
            </w:r>
            <w:r w:rsidR="00CC660A">
              <w:rPr>
                <w:noProof/>
                <w:webHidden/>
              </w:rPr>
              <w:tab/>
            </w:r>
            <w:r w:rsidR="00CC660A">
              <w:rPr>
                <w:noProof/>
                <w:webHidden/>
              </w:rPr>
              <w:fldChar w:fldCharType="begin"/>
            </w:r>
            <w:r w:rsidR="00CC660A">
              <w:rPr>
                <w:noProof/>
                <w:webHidden/>
              </w:rPr>
              <w:instrText xml:space="preserve"> PAGEREF _Toc98855015 \h </w:instrText>
            </w:r>
            <w:r w:rsidR="00CC660A">
              <w:rPr>
                <w:noProof/>
                <w:webHidden/>
              </w:rPr>
            </w:r>
            <w:r w:rsidR="00CC660A">
              <w:rPr>
                <w:noProof/>
                <w:webHidden/>
              </w:rPr>
              <w:fldChar w:fldCharType="separate"/>
            </w:r>
            <w:r w:rsidR="00CC660A">
              <w:rPr>
                <w:noProof/>
                <w:webHidden/>
              </w:rPr>
              <w:t>11</w:t>
            </w:r>
            <w:r w:rsidR="00CC660A">
              <w:rPr>
                <w:noProof/>
                <w:webHidden/>
              </w:rPr>
              <w:fldChar w:fldCharType="end"/>
            </w:r>
          </w:hyperlink>
        </w:p>
        <w:p w14:paraId="6EF43CA4" w14:textId="18EDF2A4"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6" w:history="1">
            <w:r w:rsidR="00CC660A" w:rsidRPr="003521FB">
              <w:rPr>
                <w:rStyle w:val="ab"/>
                <w:noProof/>
              </w:rPr>
              <w:t>6.3.14</w:t>
            </w:r>
            <w:r w:rsidR="00CC660A">
              <w:rPr>
                <w:rFonts w:asciiTheme="minorHAnsi" w:hAnsiTheme="minorHAnsi" w:cstheme="minorBidi"/>
                <w:noProof/>
                <w:color w:val="auto"/>
                <w:kern w:val="2"/>
                <w:sz w:val="20"/>
                <w:lang w:eastAsia="ko-KR"/>
              </w:rPr>
              <w:tab/>
            </w:r>
            <w:r w:rsidR="00CC660A" w:rsidRPr="003521FB">
              <w:rPr>
                <w:rStyle w:val="ab"/>
                <w:noProof/>
              </w:rPr>
              <w:t>Replication study 14 (ENGAGE AF-TIMI 48 trial)</w:t>
            </w:r>
            <w:r w:rsidR="00CC660A">
              <w:rPr>
                <w:noProof/>
                <w:webHidden/>
              </w:rPr>
              <w:tab/>
            </w:r>
            <w:r w:rsidR="00CC660A">
              <w:rPr>
                <w:noProof/>
                <w:webHidden/>
              </w:rPr>
              <w:fldChar w:fldCharType="begin"/>
            </w:r>
            <w:r w:rsidR="00CC660A">
              <w:rPr>
                <w:noProof/>
                <w:webHidden/>
              </w:rPr>
              <w:instrText xml:space="preserve"> PAGEREF _Toc98855016 \h </w:instrText>
            </w:r>
            <w:r w:rsidR="00CC660A">
              <w:rPr>
                <w:noProof/>
                <w:webHidden/>
              </w:rPr>
            </w:r>
            <w:r w:rsidR="00CC660A">
              <w:rPr>
                <w:noProof/>
                <w:webHidden/>
              </w:rPr>
              <w:fldChar w:fldCharType="separate"/>
            </w:r>
            <w:r w:rsidR="00CC660A">
              <w:rPr>
                <w:noProof/>
                <w:webHidden/>
              </w:rPr>
              <w:t>12</w:t>
            </w:r>
            <w:r w:rsidR="00CC660A">
              <w:rPr>
                <w:noProof/>
                <w:webHidden/>
              </w:rPr>
              <w:fldChar w:fldCharType="end"/>
            </w:r>
          </w:hyperlink>
        </w:p>
        <w:p w14:paraId="2AC76062" w14:textId="6AD032C5"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7" w:history="1">
            <w:r w:rsidR="00CC660A" w:rsidRPr="003521FB">
              <w:rPr>
                <w:rStyle w:val="ab"/>
                <w:noProof/>
              </w:rPr>
              <w:t>6.3.15</w:t>
            </w:r>
            <w:r w:rsidR="00CC660A">
              <w:rPr>
                <w:rFonts w:asciiTheme="minorHAnsi" w:hAnsiTheme="minorHAnsi" w:cstheme="minorBidi"/>
                <w:noProof/>
                <w:color w:val="auto"/>
                <w:kern w:val="2"/>
                <w:sz w:val="20"/>
                <w:lang w:eastAsia="ko-KR"/>
              </w:rPr>
              <w:tab/>
            </w:r>
            <w:r w:rsidR="00CC660A" w:rsidRPr="003521FB">
              <w:rPr>
                <w:rStyle w:val="ab"/>
                <w:noProof/>
              </w:rPr>
              <w:t>Replication study 15 (ORAL trial)</w:t>
            </w:r>
            <w:r w:rsidR="00CC660A">
              <w:rPr>
                <w:noProof/>
                <w:webHidden/>
              </w:rPr>
              <w:tab/>
            </w:r>
            <w:r w:rsidR="00CC660A">
              <w:rPr>
                <w:noProof/>
                <w:webHidden/>
              </w:rPr>
              <w:fldChar w:fldCharType="begin"/>
            </w:r>
            <w:r w:rsidR="00CC660A">
              <w:rPr>
                <w:noProof/>
                <w:webHidden/>
              </w:rPr>
              <w:instrText xml:space="preserve"> PAGEREF _Toc98855017 \h </w:instrText>
            </w:r>
            <w:r w:rsidR="00CC660A">
              <w:rPr>
                <w:noProof/>
                <w:webHidden/>
              </w:rPr>
            </w:r>
            <w:r w:rsidR="00CC660A">
              <w:rPr>
                <w:noProof/>
                <w:webHidden/>
              </w:rPr>
              <w:fldChar w:fldCharType="separate"/>
            </w:r>
            <w:r w:rsidR="00CC660A">
              <w:rPr>
                <w:noProof/>
                <w:webHidden/>
              </w:rPr>
              <w:t>12</w:t>
            </w:r>
            <w:r w:rsidR="00CC660A">
              <w:rPr>
                <w:noProof/>
                <w:webHidden/>
              </w:rPr>
              <w:fldChar w:fldCharType="end"/>
            </w:r>
          </w:hyperlink>
        </w:p>
        <w:p w14:paraId="3DC94C5E" w14:textId="34A56F66" w:rsidR="00CC660A" w:rsidRDefault="00000000">
          <w:pPr>
            <w:pStyle w:val="31"/>
            <w:tabs>
              <w:tab w:val="left" w:pos="1320"/>
              <w:tab w:val="right" w:leader="dot" w:pos="9350"/>
            </w:tabs>
            <w:rPr>
              <w:rFonts w:asciiTheme="minorHAnsi" w:hAnsiTheme="minorHAnsi" w:cstheme="minorBidi"/>
              <w:noProof/>
              <w:color w:val="auto"/>
              <w:kern w:val="2"/>
              <w:sz w:val="20"/>
              <w:lang w:eastAsia="ko-KR"/>
            </w:rPr>
          </w:pPr>
          <w:hyperlink w:anchor="_Toc98855018" w:history="1">
            <w:r w:rsidR="00CC660A" w:rsidRPr="003521FB">
              <w:rPr>
                <w:rStyle w:val="ab"/>
                <w:rFonts w:cstheme="minorHAnsi"/>
                <w:noProof/>
              </w:rPr>
              <w:t>6.3.16</w:t>
            </w:r>
            <w:r w:rsidR="00CC660A">
              <w:rPr>
                <w:rFonts w:asciiTheme="minorHAnsi" w:hAnsiTheme="minorHAnsi" w:cstheme="minorBidi"/>
                <w:noProof/>
                <w:color w:val="auto"/>
                <w:kern w:val="2"/>
                <w:sz w:val="20"/>
                <w:lang w:eastAsia="ko-KR"/>
              </w:rPr>
              <w:tab/>
            </w:r>
            <w:r w:rsidR="00CC660A" w:rsidRPr="003521FB">
              <w:rPr>
                <w:rStyle w:val="ab"/>
                <w:rFonts w:cstheme="minorHAnsi"/>
                <w:noProof/>
              </w:rPr>
              <w:t xml:space="preserve">Replication study </w:t>
            </w:r>
            <w:r w:rsidR="00CC660A" w:rsidRPr="003521FB">
              <w:rPr>
                <w:rStyle w:val="ab"/>
                <w:rFonts w:cstheme="minorHAnsi"/>
                <w:noProof/>
                <w:lang w:eastAsia="ko-KR"/>
              </w:rPr>
              <w:t>16</w:t>
            </w:r>
            <w:r w:rsidR="00CC660A" w:rsidRPr="003521FB">
              <w:rPr>
                <w:rStyle w:val="ab"/>
                <w:rFonts w:cstheme="minorHAnsi"/>
                <w:noProof/>
              </w:rPr>
              <w:t xml:space="preserve"> (STRA-RA trial)</w:t>
            </w:r>
            <w:r w:rsidR="00CC660A">
              <w:rPr>
                <w:noProof/>
                <w:webHidden/>
              </w:rPr>
              <w:tab/>
            </w:r>
            <w:r w:rsidR="00CC660A">
              <w:rPr>
                <w:noProof/>
                <w:webHidden/>
              </w:rPr>
              <w:fldChar w:fldCharType="begin"/>
            </w:r>
            <w:r w:rsidR="00CC660A">
              <w:rPr>
                <w:noProof/>
                <w:webHidden/>
              </w:rPr>
              <w:instrText xml:space="preserve"> PAGEREF _Toc98855018 \h </w:instrText>
            </w:r>
            <w:r w:rsidR="00CC660A">
              <w:rPr>
                <w:noProof/>
                <w:webHidden/>
              </w:rPr>
            </w:r>
            <w:r w:rsidR="00CC660A">
              <w:rPr>
                <w:noProof/>
                <w:webHidden/>
              </w:rPr>
              <w:fldChar w:fldCharType="separate"/>
            </w:r>
            <w:r w:rsidR="00CC660A">
              <w:rPr>
                <w:noProof/>
                <w:webHidden/>
              </w:rPr>
              <w:t>12</w:t>
            </w:r>
            <w:r w:rsidR="00CC660A">
              <w:rPr>
                <w:noProof/>
                <w:webHidden/>
              </w:rPr>
              <w:fldChar w:fldCharType="end"/>
            </w:r>
          </w:hyperlink>
        </w:p>
        <w:p w14:paraId="6E8397E6" w14:textId="741C3686"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19" w:history="1">
            <w:r w:rsidR="00CC660A" w:rsidRPr="003521FB">
              <w:rPr>
                <w:rStyle w:val="ab"/>
                <w:noProof/>
              </w:rPr>
              <w:t>6.4</w:t>
            </w:r>
            <w:r w:rsidR="00CC660A">
              <w:rPr>
                <w:rFonts w:asciiTheme="minorHAnsi" w:hAnsiTheme="minorHAnsi" w:cstheme="minorBidi"/>
                <w:noProof/>
                <w:color w:val="auto"/>
                <w:kern w:val="2"/>
                <w:sz w:val="20"/>
                <w:lang w:eastAsia="ko-KR"/>
              </w:rPr>
              <w:tab/>
            </w:r>
            <w:r w:rsidR="00CC660A" w:rsidRPr="003521FB">
              <w:rPr>
                <w:rStyle w:val="ab"/>
                <w:noProof/>
              </w:rPr>
              <w:t>Outcomes</w:t>
            </w:r>
            <w:r w:rsidR="00CC660A">
              <w:rPr>
                <w:noProof/>
                <w:webHidden/>
              </w:rPr>
              <w:tab/>
            </w:r>
            <w:r w:rsidR="00CC660A">
              <w:rPr>
                <w:noProof/>
                <w:webHidden/>
              </w:rPr>
              <w:fldChar w:fldCharType="begin"/>
            </w:r>
            <w:r w:rsidR="00CC660A">
              <w:rPr>
                <w:noProof/>
                <w:webHidden/>
              </w:rPr>
              <w:instrText xml:space="preserve"> PAGEREF _Toc98855019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49674605" w14:textId="115FB377"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0" w:history="1">
            <w:r w:rsidR="00CC660A" w:rsidRPr="003521FB">
              <w:rPr>
                <w:rStyle w:val="ab"/>
                <w:noProof/>
                <w:lang w:eastAsia="ko-KR"/>
              </w:rPr>
              <w:t>6.4.1</w:t>
            </w:r>
            <w:r w:rsidR="00CC660A">
              <w:rPr>
                <w:rFonts w:asciiTheme="minorHAnsi" w:hAnsiTheme="minorHAnsi" w:cstheme="minorBidi"/>
                <w:noProof/>
                <w:color w:val="auto"/>
                <w:kern w:val="2"/>
                <w:sz w:val="20"/>
                <w:lang w:eastAsia="ko-KR"/>
              </w:rPr>
              <w:tab/>
            </w:r>
            <w:r w:rsidR="00CC660A" w:rsidRPr="003521FB">
              <w:rPr>
                <w:rStyle w:val="ab"/>
                <w:noProof/>
                <w:lang w:eastAsia="ko-KR"/>
              </w:rPr>
              <w:t>3P</w:t>
            </w:r>
            <w:r w:rsidR="00CC660A" w:rsidRPr="003521FB">
              <w:rPr>
                <w:rStyle w:val="ab"/>
                <w:noProof/>
              </w:rPr>
              <w:t xml:space="preserve"> </w:t>
            </w:r>
            <w:r w:rsidR="00CC660A" w:rsidRPr="003521FB">
              <w:rPr>
                <w:rStyle w:val="ab"/>
                <w:noProof/>
                <w:lang w:eastAsia="ko-KR"/>
              </w:rPr>
              <w:t>MACE</w:t>
            </w:r>
            <w:r w:rsidR="00CC660A">
              <w:rPr>
                <w:noProof/>
                <w:webHidden/>
              </w:rPr>
              <w:tab/>
            </w:r>
            <w:r w:rsidR="00CC660A">
              <w:rPr>
                <w:noProof/>
                <w:webHidden/>
              </w:rPr>
              <w:fldChar w:fldCharType="begin"/>
            </w:r>
            <w:r w:rsidR="00CC660A">
              <w:rPr>
                <w:noProof/>
                <w:webHidden/>
              </w:rPr>
              <w:instrText xml:space="preserve"> PAGEREF _Toc98855020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19F60436" w14:textId="71CCFE50"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1" w:history="1">
            <w:r w:rsidR="00CC660A" w:rsidRPr="003521FB">
              <w:rPr>
                <w:rStyle w:val="ab"/>
                <w:noProof/>
                <w:highlight w:val="yellow"/>
                <w:lang w:eastAsia="ko-KR"/>
              </w:rPr>
              <w:t>6.4.2</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3P MACE + angina</w:t>
            </w:r>
            <w:r w:rsidR="00CC660A">
              <w:rPr>
                <w:noProof/>
                <w:webHidden/>
              </w:rPr>
              <w:tab/>
            </w:r>
            <w:r w:rsidR="00CC660A">
              <w:rPr>
                <w:noProof/>
                <w:webHidden/>
              </w:rPr>
              <w:fldChar w:fldCharType="begin"/>
            </w:r>
            <w:r w:rsidR="00CC660A">
              <w:rPr>
                <w:noProof/>
                <w:webHidden/>
              </w:rPr>
              <w:instrText xml:space="preserve"> PAGEREF _Toc98855021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0E0C4FA8" w14:textId="735B2EB2"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2" w:history="1">
            <w:r w:rsidR="00CC660A" w:rsidRPr="003521FB">
              <w:rPr>
                <w:rStyle w:val="ab"/>
                <w:noProof/>
                <w:highlight w:val="yellow"/>
                <w:lang w:eastAsia="ko-KR"/>
              </w:rPr>
              <w:t>6.4.3</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HHF + cardiovascular death</w:t>
            </w:r>
            <w:r w:rsidR="00CC660A">
              <w:rPr>
                <w:noProof/>
                <w:webHidden/>
              </w:rPr>
              <w:tab/>
            </w:r>
            <w:r w:rsidR="00CC660A">
              <w:rPr>
                <w:noProof/>
                <w:webHidden/>
              </w:rPr>
              <w:fldChar w:fldCharType="begin"/>
            </w:r>
            <w:r w:rsidR="00CC660A">
              <w:rPr>
                <w:noProof/>
                <w:webHidden/>
              </w:rPr>
              <w:instrText xml:space="preserve"> PAGEREF _Toc98855022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095890D0" w14:textId="715E83FE"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3" w:history="1">
            <w:r w:rsidR="00CC660A" w:rsidRPr="003521FB">
              <w:rPr>
                <w:rStyle w:val="ab"/>
                <w:noProof/>
                <w:highlight w:val="yellow"/>
                <w:lang w:eastAsia="ko-KR"/>
              </w:rPr>
              <w:t>6.4.4</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Type 2 diabetes remission</w:t>
            </w:r>
            <w:r w:rsidR="00CC660A">
              <w:rPr>
                <w:noProof/>
                <w:webHidden/>
              </w:rPr>
              <w:tab/>
            </w:r>
            <w:r w:rsidR="00CC660A">
              <w:rPr>
                <w:noProof/>
                <w:webHidden/>
              </w:rPr>
              <w:fldChar w:fldCharType="begin"/>
            </w:r>
            <w:r w:rsidR="00CC660A">
              <w:rPr>
                <w:noProof/>
                <w:webHidden/>
              </w:rPr>
              <w:instrText xml:space="preserve"> PAGEREF _Toc98855023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25B8388E" w14:textId="6A9EE47E"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4" w:history="1">
            <w:r w:rsidR="00CC660A" w:rsidRPr="003521FB">
              <w:rPr>
                <w:rStyle w:val="ab"/>
                <w:noProof/>
                <w:highlight w:val="yellow"/>
                <w:lang w:eastAsia="ko-KR"/>
              </w:rPr>
              <w:t>6.4.5</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Stroke + systemic embolism</w:t>
            </w:r>
            <w:r w:rsidR="00CC660A">
              <w:rPr>
                <w:noProof/>
                <w:webHidden/>
              </w:rPr>
              <w:tab/>
            </w:r>
            <w:r w:rsidR="00CC660A">
              <w:rPr>
                <w:noProof/>
                <w:webHidden/>
              </w:rPr>
              <w:fldChar w:fldCharType="begin"/>
            </w:r>
            <w:r w:rsidR="00CC660A">
              <w:rPr>
                <w:noProof/>
                <w:webHidden/>
              </w:rPr>
              <w:instrText xml:space="preserve"> PAGEREF _Toc98855024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275E73E2" w14:textId="41199DA5"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5" w:history="1">
            <w:r w:rsidR="00CC660A" w:rsidRPr="003521FB">
              <w:rPr>
                <w:rStyle w:val="ab"/>
                <w:noProof/>
                <w:highlight w:val="yellow"/>
                <w:lang w:eastAsia="ko-KR"/>
              </w:rPr>
              <w:t>6.4.6</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Stroke + MI</w:t>
            </w:r>
            <w:r w:rsidR="00CC660A">
              <w:rPr>
                <w:noProof/>
                <w:webHidden/>
              </w:rPr>
              <w:tab/>
            </w:r>
            <w:r w:rsidR="00CC660A">
              <w:rPr>
                <w:noProof/>
                <w:webHidden/>
              </w:rPr>
              <w:fldChar w:fldCharType="begin"/>
            </w:r>
            <w:r w:rsidR="00CC660A">
              <w:rPr>
                <w:noProof/>
                <w:webHidden/>
              </w:rPr>
              <w:instrText xml:space="preserve"> PAGEREF _Toc98855025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6D9065D6" w14:textId="1093C27D"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6" w:history="1">
            <w:r w:rsidR="00CC660A" w:rsidRPr="003521FB">
              <w:rPr>
                <w:rStyle w:val="ab"/>
                <w:noProof/>
                <w:highlight w:val="yellow"/>
                <w:lang w:eastAsia="ko-KR"/>
              </w:rPr>
              <w:t>6.4.7</w:t>
            </w:r>
            <w:r w:rsidR="00CC660A">
              <w:rPr>
                <w:rFonts w:asciiTheme="minorHAnsi" w:hAnsiTheme="minorHAnsi" w:cstheme="minorBidi"/>
                <w:noProof/>
                <w:color w:val="auto"/>
                <w:kern w:val="2"/>
                <w:sz w:val="20"/>
                <w:lang w:eastAsia="ko-KR"/>
              </w:rPr>
              <w:tab/>
            </w:r>
            <w:r w:rsidR="00CC660A" w:rsidRPr="003521FB">
              <w:rPr>
                <w:rStyle w:val="ab"/>
                <w:noProof/>
                <w:highlight w:val="yellow"/>
                <w:lang w:eastAsia="ko-KR"/>
              </w:rPr>
              <w:t>Cancer</w:t>
            </w:r>
            <w:r w:rsidR="00CC660A">
              <w:rPr>
                <w:noProof/>
                <w:webHidden/>
              </w:rPr>
              <w:tab/>
            </w:r>
            <w:r w:rsidR="00CC660A">
              <w:rPr>
                <w:noProof/>
                <w:webHidden/>
              </w:rPr>
              <w:fldChar w:fldCharType="begin"/>
            </w:r>
            <w:r w:rsidR="00CC660A">
              <w:rPr>
                <w:noProof/>
                <w:webHidden/>
              </w:rPr>
              <w:instrText xml:space="preserve"> PAGEREF _Toc98855026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579FC08C" w14:textId="01D85324"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7" w:history="1">
            <w:r w:rsidR="00CC660A" w:rsidRPr="003521FB">
              <w:rPr>
                <w:rStyle w:val="ab"/>
                <w:noProof/>
              </w:rPr>
              <w:t>6.4.8</w:t>
            </w:r>
            <w:r w:rsidR="00CC660A">
              <w:rPr>
                <w:rFonts w:asciiTheme="minorHAnsi" w:hAnsiTheme="minorHAnsi" w:cstheme="minorBidi"/>
                <w:noProof/>
                <w:color w:val="auto"/>
                <w:kern w:val="2"/>
                <w:sz w:val="20"/>
                <w:lang w:eastAsia="ko-KR"/>
              </w:rPr>
              <w:tab/>
            </w:r>
            <w:r w:rsidR="00CC660A" w:rsidRPr="003521FB">
              <w:rPr>
                <w:rStyle w:val="ab"/>
                <w:noProof/>
              </w:rPr>
              <w:t>Negative control outcomes</w:t>
            </w:r>
            <w:r w:rsidR="00CC660A">
              <w:rPr>
                <w:noProof/>
                <w:webHidden/>
              </w:rPr>
              <w:tab/>
            </w:r>
            <w:r w:rsidR="00CC660A">
              <w:rPr>
                <w:noProof/>
                <w:webHidden/>
              </w:rPr>
              <w:fldChar w:fldCharType="begin"/>
            </w:r>
            <w:r w:rsidR="00CC660A">
              <w:rPr>
                <w:noProof/>
                <w:webHidden/>
              </w:rPr>
              <w:instrText xml:space="preserve"> PAGEREF _Toc98855027 \h </w:instrText>
            </w:r>
            <w:r w:rsidR="00CC660A">
              <w:rPr>
                <w:noProof/>
                <w:webHidden/>
              </w:rPr>
            </w:r>
            <w:r w:rsidR="00CC660A">
              <w:rPr>
                <w:noProof/>
                <w:webHidden/>
              </w:rPr>
              <w:fldChar w:fldCharType="separate"/>
            </w:r>
            <w:r w:rsidR="00CC660A">
              <w:rPr>
                <w:noProof/>
                <w:webHidden/>
              </w:rPr>
              <w:t>13</w:t>
            </w:r>
            <w:r w:rsidR="00CC660A">
              <w:rPr>
                <w:noProof/>
                <w:webHidden/>
              </w:rPr>
              <w:fldChar w:fldCharType="end"/>
            </w:r>
          </w:hyperlink>
        </w:p>
        <w:p w14:paraId="26AA93CD" w14:textId="281E8528"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28" w:history="1">
            <w:r w:rsidR="00CC660A" w:rsidRPr="003521FB">
              <w:rPr>
                <w:rStyle w:val="ab"/>
                <w:noProof/>
              </w:rPr>
              <w:t>6.5</w:t>
            </w:r>
            <w:r w:rsidR="00CC660A">
              <w:rPr>
                <w:rFonts w:asciiTheme="minorHAnsi" w:hAnsiTheme="minorHAnsi" w:cstheme="minorBidi"/>
                <w:noProof/>
                <w:color w:val="auto"/>
                <w:kern w:val="2"/>
                <w:sz w:val="20"/>
                <w:lang w:eastAsia="ko-KR"/>
              </w:rPr>
              <w:tab/>
            </w:r>
            <w:r w:rsidR="00CC660A" w:rsidRPr="003521FB">
              <w:rPr>
                <w:rStyle w:val="ab"/>
                <w:noProof/>
              </w:rPr>
              <w:t>Covariates</w:t>
            </w:r>
            <w:r w:rsidR="00CC660A">
              <w:rPr>
                <w:noProof/>
                <w:webHidden/>
              </w:rPr>
              <w:tab/>
            </w:r>
            <w:r w:rsidR="00CC660A">
              <w:rPr>
                <w:noProof/>
                <w:webHidden/>
              </w:rPr>
              <w:fldChar w:fldCharType="begin"/>
            </w:r>
            <w:r w:rsidR="00CC660A">
              <w:rPr>
                <w:noProof/>
                <w:webHidden/>
              </w:rPr>
              <w:instrText xml:space="preserve"> PAGEREF _Toc98855028 \h </w:instrText>
            </w:r>
            <w:r w:rsidR="00CC660A">
              <w:rPr>
                <w:noProof/>
                <w:webHidden/>
              </w:rPr>
            </w:r>
            <w:r w:rsidR="00CC660A">
              <w:rPr>
                <w:noProof/>
                <w:webHidden/>
              </w:rPr>
              <w:fldChar w:fldCharType="separate"/>
            </w:r>
            <w:r w:rsidR="00CC660A">
              <w:rPr>
                <w:noProof/>
                <w:webHidden/>
              </w:rPr>
              <w:t>15</w:t>
            </w:r>
            <w:r w:rsidR="00CC660A">
              <w:rPr>
                <w:noProof/>
                <w:webHidden/>
              </w:rPr>
              <w:fldChar w:fldCharType="end"/>
            </w:r>
          </w:hyperlink>
        </w:p>
        <w:p w14:paraId="78F4EA3F" w14:textId="25D73CAE"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29" w:history="1">
            <w:r w:rsidR="00CC660A" w:rsidRPr="003521FB">
              <w:rPr>
                <w:rStyle w:val="ab"/>
                <w:noProof/>
              </w:rPr>
              <w:t>6.5.1</w:t>
            </w:r>
            <w:r w:rsidR="00CC660A">
              <w:rPr>
                <w:rFonts w:asciiTheme="minorHAnsi" w:hAnsiTheme="minorHAnsi" w:cstheme="minorBidi"/>
                <w:noProof/>
                <w:color w:val="auto"/>
                <w:kern w:val="2"/>
                <w:sz w:val="20"/>
                <w:lang w:eastAsia="ko-KR"/>
              </w:rPr>
              <w:tab/>
            </w:r>
            <w:r w:rsidR="00CC660A" w:rsidRPr="003521FB">
              <w:rPr>
                <w:rStyle w:val="ab"/>
                <w:noProof/>
              </w:rPr>
              <w:t>Propensity score covariates</w:t>
            </w:r>
            <w:r w:rsidR="00CC660A">
              <w:rPr>
                <w:noProof/>
                <w:webHidden/>
              </w:rPr>
              <w:tab/>
            </w:r>
            <w:r w:rsidR="00CC660A">
              <w:rPr>
                <w:noProof/>
                <w:webHidden/>
              </w:rPr>
              <w:fldChar w:fldCharType="begin"/>
            </w:r>
            <w:r w:rsidR="00CC660A">
              <w:rPr>
                <w:noProof/>
                <w:webHidden/>
              </w:rPr>
              <w:instrText xml:space="preserve"> PAGEREF _Toc98855029 \h </w:instrText>
            </w:r>
            <w:r w:rsidR="00CC660A">
              <w:rPr>
                <w:noProof/>
                <w:webHidden/>
              </w:rPr>
            </w:r>
            <w:r w:rsidR="00CC660A">
              <w:rPr>
                <w:noProof/>
                <w:webHidden/>
              </w:rPr>
              <w:fldChar w:fldCharType="separate"/>
            </w:r>
            <w:r w:rsidR="00CC660A">
              <w:rPr>
                <w:noProof/>
                <w:webHidden/>
              </w:rPr>
              <w:t>15</w:t>
            </w:r>
            <w:r w:rsidR="00CC660A">
              <w:rPr>
                <w:noProof/>
                <w:webHidden/>
              </w:rPr>
              <w:fldChar w:fldCharType="end"/>
            </w:r>
          </w:hyperlink>
        </w:p>
        <w:p w14:paraId="66CB7DBA" w14:textId="6191535C" w:rsidR="00CC660A" w:rsidRDefault="00000000">
          <w:pPr>
            <w:pStyle w:val="18"/>
            <w:rPr>
              <w:rFonts w:asciiTheme="minorHAnsi" w:hAnsiTheme="minorHAnsi" w:cstheme="minorBidi"/>
              <w:noProof/>
              <w:color w:val="auto"/>
              <w:kern w:val="2"/>
              <w:sz w:val="20"/>
              <w:lang w:eastAsia="ko-KR"/>
            </w:rPr>
          </w:pPr>
          <w:hyperlink w:anchor="_Toc98855030" w:history="1">
            <w:r w:rsidR="00CC660A" w:rsidRPr="003521FB">
              <w:rPr>
                <w:rStyle w:val="ab"/>
                <w:noProof/>
              </w:rPr>
              <w:t>7</w:t>
            </w:r>
            <w:r w:rsidR="00CC660A">
              <w:rPr>
                <w:rFonts w:asciiTheme="minorHAnsi" w:hAnsiTheme="minorHAnsi" w:cstheme="minorBidi"/>
                <w:noProof/>
                <w:color w:val="auto"/>
                <w:kern w:val="2"/>
                <w:sz w:val="20"/>
                <w:lang w:eastAsia="ko-KR"/>
              </w:rPr>
              <w:tab/>
            </w:r>
            <w:r w:rsidR="00CC660A" w:rsidRPr="003521FB">
              <w:rPr>
                <w:rStyle w:val="ab"/>
                <w:noProof/>
              </w:rPr>
              <w:t>Data Analysis Plan</w:t>
            </w:r>
            <w:r w:rsidR="00CC660A">
              <w:rPr>
                <w:noProof/>
                <w:webHidden/>
              </w:rPr>
              <w:tab/>
            </w:r>
            <w:r w:rsidR="00CC660A">
              <w:rPr>
                <w:noProof/>
                <w:webHidden/>
              </w:rPr>
              <w:fldChar w:fldCharType="begin"/>
            </w:r>
            <w:r w:rsidR="00CC660A">
              <w:rPr>
                <w:noProof/>
                <w:webHidden/>
              </w:rPr>
              <w:instrText xml:space="preserve"> PAGEREF _Toc98855030 \h </w:instrText>
            </w:r>
            <w:r w:rsidR="00CC660A">
              <w:rPr>
                <w:noProof/>
                <w:webHidden/>
              </w:rPr>
            </w:r>
            <w:r w:rsidR="00CC660A">
              <w:rPr>
                <w:noProof/>
                <w:webHidden/>
              </w:rPr>
              <w:fldChar w:fldCharType="separate"/>
            </w:r>
            <w:r w:rsidR="00CC660A">
              <w:rPr>
                <w:noProof/>
                <w:webHidden/>
              </w:rPr>
              <w:t>16</w:t>
            </w:r>
            <w:r w:rsidR="00CC660A">
              <w:rPr>
                <w:noProof/>
                <w:webHidden/>
              </w:rPr>
              <w:fldChar w:fldCharType="end"/>
            </w:r>
          </w:hyperlink>
        </w:p>
        <w:p w14:paraId="27A338BD" w14:textId="22A1F3F7"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31" w:history="1">
            <w:r w:rsidR="00CC660A" w:rsidRPr="003521FB">
              <w:rPr>
                <w:rStyle w:val="ab"/>
                <w:noProof/>
              </w:rPr>
              <w:t>7.1</w:t>
            </w:r>
            <w:r w:rsidR="00CC660A">
              <w:rPr>
                <w:rFonts w:asciiTheme="minorHAnsi" w:hAnsiTheme="minorHAnsi" w:cstheme="minorBidi"/>
                <w:noProof/>
                <w:color w:val="auto"/>
                <w:kern w:val="2"/>
                <w:sz w:val="20"/>
                <w:lang w:eastAsia="ko-KR"/>
              </w:rPr>
              <w:tab/>
            </w:r>
            <w:r w:rsidR="00CC660A" w:rsidRPr="003521FB">
              <w:rPr>
                <w:rStyle w:val="ab"/>
                <w:noProof/>
              </w:rPr>
              <w:t>Calculation of time-at risk</w:t>
            </w:r>
            <w:r w:rsidR="00CC660A">
              <w:rPr>
                <w:noProof/>
                <w:webHidden/>
              </w:rPr>
              <w:tab/>
            </w:r>
            <w:r w:rsidR="00CC660A">
              <w:rPr>
                <w:noProof/>
                <w:webHidden/>
              </w:rPr>
              <w:fldChar w:fldCharType="begin"/>
            </w:r>
            <w:r w:rsidR="00CC660A">
              <w:rPr>
                <w:noProof/>
                <w:webHidden/>
              </w:rPr>
              <w:instrText xml:space="preserve"> PAGEREF _Toc98855031 \h </w:instrText>
            </w:r>
            <w:r w:rsidR="00CC660A">
              <w:rPr>
                <w:noProof/>
                <w:webHidden/>
              </w:rPr>
            </w:r>
            <w:r w:rsidR="00CC660A">
              <w:rPr>
                <w:noProof/>
                <w:webHidden/>
              </w:rPr>
              <w:fldChar w:fldCharType="separate"/>
            </w:r>
            <w:r w:rsidR="00CC660A">
              <w:rPr>
                <w:noProof/>
                <w:webHidden/>
              </w:rPr>
              <w:t>16</w:t>
            </w:r>
            <w:r w:rsidR="00CC660A">
              <w:rPr>
                <w:noProof/>
                <w:webHidden/>
              </w:rPr>
              <w:fldChar w:fldCharType="end"/>
            </w:r>
          </w:hyperlink>
        </w:p>
        <w:p w14:paraId="3BC48147" w14:textId="5EB83D2C"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32" w:history="1">
            <w:r w:rsidR="00CC660A" w:rsidRPr="003521FB">
              <w:rPr>
                <w:rStyle w:val="ab"/>
                <w:noProof/>
              </w:rPr>
              <w:t>7.2</w:t>
            </w:r>
            <w:r w:rsidR="00CC660A">
              <w:rPr>
                <w:rFonts w:asciiTheme="minorHAnsi" w:hAnsiTheme="minorHAnsi" w:cstheme="minorBidi"/>
                <w:noProof/>
                <w:color w:val="auto"/>
                <w:kern w:val="2"/>
                <w:sz w:val="20"/>
                <w:lang w:eastAsia="ko-KR"/>
              </w:rPr>
              <w:tab/>
            </w:r>
            <w:r w:rsidR="00CC660A" w:rsidRPr="003521FB">
              <w:rPr>
                <w:rStyle w:val="ab"/>
                <w:noProof/>
              </w:rPr>
              <w:t>Model Specification</w:t>
            </w:r>
            <w:r w:rsidR="00CC660A">
              <w:rPr>
                <w:noProof/>
                <w:webHidden/>
              </w:rPr>
              <w:tab/>
            </w:r>
            <w:r w:rsidR="00CC660A">
              <w:rPr>
                <w:noProof/>
                <w:webHidden/>
              </w:rPr>
              <w:fldChar w:fldCharType="begin"/>
            </w:r>
            <w:r w:rsidR="00CC660A">
              <w:rPr>
                <w:noProof/>
                <w:webHidden/>
              </w:rPr>
              <w:instrText xml:space="preserve"> PAGEREF _Toc98855032 \h </w:instrText>
            </w:r>
            <w:r w:rsidR="00CC660A">
              <w:rPr>
                <w:noProof/>
                <w:webHidden/>
              </w:rPr>
            </w:r>
            <w:r w:rsidR="00CC660A">
              <w:rPr>
                <w:noProof/>
                <w:webHidden/>
              </w:rPr>
              <w:fldChar w:fldCharType="separate"/>
            </w:r>
            <w:r w:rsidR="00CC660A">
              <w:rPr>
                <w:noProof/>
                <w:webHidden/>
              </w:rPr>
              <w:t>16</w:t>
            </w:r>
            <w:r w:rsidR="00CC660A">
              <w:rPr>
                <w:noProof/>
                <w:webHidden/>
              </w:rPr>
              <w:fldChar w:fldCharType="end"/>
            </w:r>
          </w:hyperlink>
        </w:p>
        <w:p w14:paraId="7CA059BB" w14:textId="0E84C3D4"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33" w:history="1">
            <w:r w:rsidR="00CC660A" w:rsidRPr="003521FB">
              <w:rPr>
                <w:rStyle w:val="ab"/>
                <w:noProof/>
              </w:rPr>
              <w:t>7.2.1</w:t>
            </w:r>
            <w:r w:rsidR="00CC660A">
              <w:rPr>
                <w:rFonts w:asciiTheme="minorHAnsi" w:hAnsiTheme="minorHAnsi" w:cstheme="minorBidi"/>
                <w:noProof/>
                <w:color w:val="auto"/>
                <w:kern w:val="2"/>
                <w:sz w:val="20"/>
                <w:lang w:eastAsia="ko-KR"/>
              </w:rPr>
              <w:tab/>
            </w:r>
            <w:r w:rsidR="00CC660A" w:rsidRPr="003521FB">
              <w:rPr>
                <w:rStyle w:val="ab"/>
                <w:noProof/>
              </w:rPr>
              <w:t>Pooling effect estimates across databases</w:t>
            </w:r>
            <w:r w:rsidR="00CC660A">
              <w:rPr>
                <w:noProof/>
                <w:webHidden/>
              </w:rPr>
              <w:tab/>
            </w:r>
            <w:r w:rsidR="00CC660A">
              <w:rPr>
                <w:noProof/>
                <w:webHidden/>
              </w:rPr>
              <w:fldChar w:fldCharType="begin"/>
            </w:r>
            <w:r w:rsidR="00CC660A">
              <w:rPr>
                <w:noProof/>
                <w:webHidden/>
              </w:rPr>
              <w:instrText xml:space="preserve"> PAGEREF _Toc98855033 \h </w:instrText>
            </w:r>
            <w:r w:rsidR="00CC660A">
              <w:rPr>
                <w:noProof/>
                <w:webHidden/>
              </w:rPr>
            </w:r>
            <w:r w:rsidR="00CC660A">
              <w:rPr>
                <w:noProof/>
                <w:webHidden/>
              </w:rPr>
              <w:fldChar w:fldCharType="separate"/>
            </w:r>
            <w:r w:rsidR="00CC660A">
              <w:rPr>
                <w:noProof/>
                <w:webHidden/>
              </w:rPr>
              <w:t>16</w:t>
            </w:r>
            <w:r w:rsidR="00CC660A">
              <w:rPr>
                <w:noProof/>
                <w:webHidden/>
              </w:rPr>
              <w:fldChar w:fldCharType="end"/>
            </w:r>
          </w:hyperlink>
        </w:p>
        <w:p w14:paraId="2E9F4C14" w14:textId="1E99C2BA"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34" w:history="1">
            <w:r w:rsidR="00CC660A" w:rsidRPr="003521FB">
              <w:rPr>
                <w:rStyle w:val="ab"/>
                <w:noProof/>
              </w:rPr>
              <w:t>7.3</w:t>
            </w:r>
            <w:r w:rsidR="00CC660A">
              <w:rPr>
                <w:rFonts w:asciiTheme="minorHAnsi" w:hAnsiTheme="minorHAnsi" w:cstheme="minorBidi"/>
                <w:noProof/>
                <w:color w:val="auto"/>
                <w:kern w:val="2"/>
                <w:sz w:val="20"/>
                <w:lang w:eastAsia="ko-KR"/>
              </w:rPr>
              <w:tab/>
            </w:r>
            <w:r w:rsidR="00CC660A" w:rsidRPr="003521FB">
              <w:rPr>
                <w:rStyle w:val="ab"/>
                <w:noProof/>
              </w:rPr>
              <w:t>Analyses to perform</w:t>
            </w:r>
            <w:r w:rsidR="00CC660A">
              <w:rPr>
                <w:noProof/>
                <w:webHidden/>
              </w:rPr>
              <w:tab/>
            </w:r>
            <w:r w:rsidR="00CC660A">
              <w:rPr>
                <w:noProof/>
                <w:webHidden/>
              </w:rPr>
              <w:fldChar w:fldCharType="begin"/>
            </w:r>
            <w:r w:rsidR="00CC660A">
              <w:rPr>
                <w:noProof/>
                <w:webHidden/>
              </w:rPr>
              <w:instrText xml:space="preserve"> PAGEREF _Toc98855034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30365988" w14:textId="30FDDE2E"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35" w:history="1">
            <w:r w:rsidR="00CC660A" w:rsidRPr="003521FB">
              <w:rPr>
                <w:rStyle w:val="ab"/>
                <w:noProof/>
              </w:rPr>
              <w:t>7.3.1</w:t>
            </w:r>
            <w:r w:rsidR="00CC660A">
              <w:rPr>
                <w:rFonts w:asciiTheme="minorHAnsi" w:hAnsiTheme="minorHAnsi" w:cstheme="minorBidi"/>
                <w:noProof/>
                <w:color w:val="auto"/>
                <w:kern w:val="2"/>
                <w:sz w:val="20"/>
                <w:lang w:eastAsia="ko-KR"/>
              </w:rPr>
              <w:tab/>
            </w:r>
            <w:r w:rsidR="00CC660A" w:rsidRPr="003521FB">
              <w:rPr>
                <w:rStyle w:val="ab"/>
                <w:noProof/>
              </w:rPr>
              <w:t>Comparative analyses</w:t>
            </w:r>
            <w:r w:rsidR="00CC660A">
              <w:rPr>
                <w:noProof/>
                <w:webHidden/>
              </w:rPr>
              <w:tab/>
            </w:r>
            <w:r w:rsidR="00CC660A">
              <w:rPr>
                <w:noProof/>
                <w:webHidden/>
              </w:rPr>
              <w:fldChar w:fldCharType="begin"/>
            </w:r>
            <w:r w:rsidR="00CC660A">
              <w:rPr>
                <w:noProof/>
                <w:webHidden/>
              </w:rPr>
              <w:instrText xml:space="preserve"> PAGEREF _Toc98855035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30158E13" w14:textId="29ACE83A" w:rsidR="00CC660A" w:rsidRDefault="00000000">
          <w:pPr>
            <w:pStyle w:val="31"/>
            <w:tabs>
              <w:tab w:val="left" w:pos="1100"/>
              <w:tab w:val="right" w:leader="dot" w:pos="9350"/>
            </w:tabs>
            <w:rPr>
              <w:rFonts w:asciiTheme="minorHAnsi" w:hAnsiTheme="minorHAnsi" w:cstheme="minorBidi"/>
              <w:noProof/>
              <w:color w:val="auto"/>
              <w:kern w:val="2"/>
              <w:sz w:val="20"/>
              <w:lang w:eastAsia="ko-KR"/>
            </w:rPr>
          </w:pPr>
          <w:hyperlink w:anchor="_Toc98855036" w:history="1">
            <w:r w:rsidR="00CC660A" w:rsidRPr="003521FB">
              <w:rPr>
                <w:rStyle w:val="ab"/>
                <w:noProof/>
              </w:rPr>
              <w:t>7.3.2</w:t>
            </w:r>
            <w:r w:rsidR="00CC660A">
              <w:rPr>
                <w:rFonts w:asciiTheme="minorHAnsi" w:hAnsiTheme="minorHAnsi" w:cstheme="minorBidi"/>
                <w:noProof/>
                <w:color w:val="auto"/>
                <w:kern w:val="2"/>
                <w:sz w:val="20"/>
                <w:lang w:eastAsia="ko-KR"/>
              </w:rPr>
              <w:tab/>
            </w:r>
            <w:r w:rsidR="00CC660A" w:rsidRPr="003521FB">
              <w:rPr>
                <w:rStyle w:val="ab"/>
                <w:noProof/>
              </w:rPr>
              <w:t>Descriptive analyses</w:t>
            </w:r>
            <w:r w:rsidR="00CC660A">
              <w:rPr>
                <w:noProof/>
                <w:webHidden/>
              </w:rPr>
              <w:tab/>
            </w:r>
            <w:r w:rsidR="00CC660A">
              <w:rPr>
                <w:noProof/>
                <w:webHidden/>
              </w:rPr>
              <w:fldChar w:fldCharType="begin"/>
            </w:r>
            <w:r w:rsidR="00CC660A">
              <w:rPr>
                <w:noProof/>
                <w:webHidden/>
              </w:rPr>
              <w:instrText xml:space="preserve"> PAGEREF _Toc98855036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45F8364F" w14:textId="49ABA621"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37" w:history="1">
            <w:r w:rsidR="00CC660A" w:rsidRPr="003521FB">
              <w:rPr>
                <w:rStyle w:val="ab"/>
                <w:noProof/>
              </w:rPr>
              <w:t>7.4</w:t>
            </w:r>
            <w:r w:rsidR="00CC660A">
              <w:rPr>
                <w:rFonts w:asciiTheme="minorHAnsi" w:hAnsiTheme="minorHAnsi" w:cstheme="minorBidi"/>
                <w:noProof/>
                <w:color w:val="auto"/>
                <w:kern w:val="2"/>
                <w:sz w:val="20"/>
                <w:lang w:eastAsia="ko-KR"/>
              </w:rPr>
              <w:tab/>
            </w:r>
            <w:r w:rsidR="00CC660A" w:rsidRPr="003521FB">
              <w:rPr>
                <w:rStyle w:val="ab"/>
                <w:noProof/>
              </w:rPr>
              <w:t>Output</w:t>
            </w:r>
            <w:r w:rsidR="00CC660A">
              <w:rPr>
                <w:noProof/>
                <w:webHidden/>
              </w:rPr>
              <w:tab/>
            </w:r>
            <w:r w:rsidR="00CC660A">
              <w:rPr>
                <w:noProof/>
                <w:webHidden/>
              </w:rPr>
              <w:fldChar w:fldCharType="begin"/>
            </w:r>
            <w:r w:rsidR="00CC660A">
              <w:rPr>
                <w:noProof/>
                <w:webHidden/>
              </w:rPr>
              <w:instrText xml:space="preserve"> PAGEREF _Toc98855037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5E485282" w14:textId="2CAEA7DE"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38" w:history="1">
            <w:r w:rsidR="00CC660A" w:rsidRPr="003521FB">
              <w:rPr>
                <w:rStyle w:val="ab"/>
                <w:noProof/>
              </w:rPr>
              <w:t>7.5</w:t>
            </w:r>
            <w:r w:rsidR="00CC660A">
              <w:rPr>
                <w:rFonts w:asciiTheme="minorHAnsi" w:hAnsiTheme="minorHAnsi" w:cstheme="minorBidi"/>
                <w:noProof/>
                <w:color w:val="auto"/>
                <w:kern w:val="2"/>
                <w:sz w:val="20"/>
                <w:lang w:eastAsia="ko-KR"/>
              </w:rPr>
              <w:tab/>
            </w:r>
            <w:r w:rsidR="00CC660A" w:rsidRPr="003521FB">
              <w:rPr>
                <w:rStyle w:val="ab"/>
                <w:noProof/>
              </w:rPr>
              <w:t>Evidence Evaluation</w:t>
            </w:r>
            <w:r w:rsidR="00CC660A">
              <w:rPr>
                <w:noProof/>
                <w:webHidden/>
              </w:rPr>
              <w:tab/>
            </w:r>
            <w:r w:rsidR="00CC660A">
              <w:rPr>
                <w:noProof/>
                <w:webHidden/>
              </w:rPr>
              <w:fldChar w:fldCharType="begin"/>
            </w:r>
            <w:r w:rsidR="00CC660A">
              <w:rPr>
                <w:noProof/>
                <w:webHidden/>
              </w:rPr>
              <w:instrText xml:space="preserve"> PAGEREF _Toc98855038 \h </w:instrText>
            </w:r>
            <w:r w:rsidR="00CC660A">
              <w:rPr>
                <w:noProof/>
                <w:webHidden/>
              </w:rPr>
            </w:r>
            <w:r w:rsidR="00CC660A">
              <w:rPr>
                <w:noProof/>
                <w:webHidden/>
              </w:rPr>
              <w:fldChar w:fldCharType="separate"/>
            </w:r>
            <w:r w:rsidR="00CC660A">
              <w:rPr>
                <w:noProof/>
                <w:webHidden/>
              </w:rPr>
              <w:t>17</w:t>
            </w:r>
            <w:r w:rsidR="00CC660A">
              <w:rPr>
                <w:noProof/>
                <w:webHidden/>
              </w:rPr>
              <w:fldChar w:fldCharType="end"/>
            </w:r>
          </w:hyperlink>
        </w:p>
        <w:p w14:paraId="17922EF4" w14:textId="1F10559B" w:rsidR="00CC660A" w:rsidRDefault="00000000">
          <w:pPr>
            <w:pStyle w:val="18"/>
            <w:rPr>
              <w:rFonts w:asciiTheme="minorHAnsi" w:hAnsiTheme="minorHAnsi" w:cstheme="minorBidi"/>
              <w:noProof/>
              <w:color w:val="auto"/>
              <w:kern w:val="2"/>
              <w:sz w:val="20"/>
              <w:lang w:eastAsia="ko-KR"/>
            </w:rPr>
          </w:pPr>
          <w:hyperlink w:anchor="_Toc98855039" w:history="1">
            <w:r w:rsidR="00CC660A" w:rsidRPr="003521FB">
              <w:rPr>
                <w:rStyle w:val="ab"/>
                <w:noProof/>
              </w:rPr>
              <w:t>8</w:t>
            </w:r>
            <w:r w:rsidR="00CC660A">
              <w:rPr>
                <w:rFonts w:asciiTheme="minorHAnsi" w:hAnsiTheme="minorHAnsi" w:cstheme="minorBidi"/>
                <w:noProof/>
                <w:color w:val="auto"/>
                <w:kern w:val="2"/>
                <w:sz w:val="20"/>
                <w:lang w:eastAsia="ko-KR"/>
              </w:rPr>
              <w:tab/>
            </w:r>
            <w:r w:rsidR="00CC660A" w:rsidRPr="003521FB">
              <w:rPr>
                <w:rStyle w:val="ab"/>
                <w:noProof/>
              </w:rPr>
              <w:t>Study Diagnostics</w:t>
            </w:r>
            <w:r w:rsidR="00CC660A">
              <w:rPr>
                <w:noProof/>
                <w:webHidden/>
              </w:rPr>
              <w:tab/>
            </w:r>
            <w:r w:rsidR="00CC660A">
              <w:rPr>
                <w:noProof/>
                <w:webHidden/>
              </w:rPr>
              <w:fldChar w:fldCharType="begin"/>
            </w:r>
            <w:r w:rsidR="00CC660A">
              <w:rPr>
                <w:noProof/>
                <w:webHidden/>
              </w:rPr>
              <w:instrText xml:space="preserve"> PAGEREF _Toc98855039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5E20056E" w14:textId="0D9AEB9B"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40" w:history="1">
            <w:r w:rsidR="00CC660A" w:rsidRPr="003521FB">
              <w:rPr>
                <w:rStyle w:val="ab"/>
                <w:noProof/>
              </w:rPr>
              <w:t>8.1</w:t>
            </w:r>
            <w:r w:rsidR="00CC660A">
              <w:rPr>
                <w:rFonts w:asciiTheme="minorHAnsi" w:hAnsiTheme="minorHAnsi" w:cstheme="minorBidi"/>
                <w:noProof/>
                <w:color w:val="auto"/>
                <w:kern w:val="2"/>
                <w:sz w:val="20"/>
                <w:lang w:eastAsia="ko-KR"/>
              </w:rPr>
              <w:tab/>
            </w:r>
            <w:r w:rsidR="00CC660A" w:rsidRPr="003521FB">
              <w:rPr>
                <w:rStyle w:val="ab"/>
                <w:noProof/>
              </w:rPr>
              <w:t>Sample Size and Study Power</w:t>
            </w:r>
            <w:r w:rsidR="00CC660A">
              <w:rPr>
                <w:noProof/>
                <w:webHidden/>
              </w:rPr>
              <w:tab/>
            </w:r>
            <w:r w:rsidR="00CC660A">
              <w:rPr>
                <w:noProof/>
                <w:webHidden/>
              </w:rPr>
              <w:fldChar w:fldCharType="begin"/>
            </w:r>
            <w:r w:rsidR="00CC660A">
              <w:rPr>
                <w:noProof/>
                <w:webHidden/>
              </w:rPr>
              <w:instrText xml:space="preserve"> PAGEREF _Toc98855040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0D7D2F0C" w14:textId="4517341C"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41" w:history="1">
            <w:r w:rsidR="00CC660A" w:rsidRPr="003521FB">
              <w:rPr>
                <w:rStyle w:val="ab"/>
                <w:noProof/>
              </w:rPr>
              <w:t>8.2</w:t>
            </w:r>
            <w:r w:rsidR="00CC660A">
              <w:rPr>
                <w:rFonts w:asciiTheme="minorHAnsi" w:hAnsiTheme="minorHAnsi" w:cstheme="minorBidi"/>
                <w:noProof/>
                <w:color w:val="auto"/>
                <w:kern w:val="2"/>
                <w:sz w:val="20"/>
                <w:lang w:eastAsia="ko-KR"/>
              </w:rPr>
              <w:tab/>
            </w:r>
            <w:r w:rsidR="00CC660A" w:rsidRPr="003521FB">
              <w:rPr>
                <w:rStyle w:val="ab"/>
                <w:noProof/>
              </w:rPr>
              <w:t>Cohort Comparability</w:t>
            </w:r>
            <w:r w:rsidR="00CC660A">
              <w:rPr>
                <w:noProof/>
                <w:webHidden/>
              </w:rPr>
              <w:tab/>
            </w:r>
            <w:r w:rsidR="00CC660A">
              <w:rPr>
                <w:noProof/>
                <w:webHidden/>
              </w:rPr>
              <w:fldChar w:fldCharType="begin"/>
            </w:r>
            <w:r w:rsidR="00CC660A">
              <w:rPr>
                <w:noProof/>
                <w:webHidden/>
              </w:rPr>
              <w:instrText xml:space="preserve"> PAGEREF _Toc98855041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168289EC" w14:textId="6092EF9F" w:rsidR="00CC660A" w:rsidRDefault="00000000">
          <w:pPr>
            <w:pStyle w:val="21"/>
            <w:tabs>
              <w:tab w:val="left" w:pos="880"/>
              <w:tab w:val="right" w:leader="dot" w:pos="9350"/>
            </w:tabs>
            <w:rPr>
              <w:rFonts w:asciiTheme="minorHAnsi" w:hAnsiTheme="minorHAnsi" w:cstheme="minorBidi"/>
              <w:noProof/>
              <w:color w:val="auto"/>
              <w:kern w:val="2"/>
              <w:sz w:val="20"/>
              <w:lang w:eastAsia="ko-KR"/>
            </w:rPr>
          </w:pPr>
          <w:hyperlink w:anchor="_Toc98855042" w:history="1">
            <w:r w:rsidR="00CC660A" w:rsidRPr="003521FB">
              <w:rPr>
                <w:rStyle w:val="ab"/>
                <w:noProof/>
              </w:rPr>
              <w:t>8.3</w:t>
            </w:r>
            <w:r w:rsidR="00CC660A">
              <w:rPr>
                <w:rFonts w:asciiTheme="minorHAnsi" w:hAnsiTheme="minorHAnsi" w:cstheme="minorBidi"/>
                <w:noProof/>
                <w:color w:val="auto"/>
                <w:kern w:val="2"/>
                <w:sz w:val="20"/>
                <w:lang w:eastAsia="ko-KR"/>
              </w:rPr>
              <w:tab/>
            </w:r>
            <w:r w:rsidR="00CC660A" w:rsidRPr="003521FB">
              <w:rPr>
                <w:rStyle w:val="ab"/>
                <w:noProof/>
              </w:rPr>
              <w:t>Systematic Error Assessment</w:t>
            </w:r>
            <w:r w:rsidR="00CC660A">
              <w:rPr>
                <w:noProof/>
                <w:webHidden/>
              </w:rPr>
              <w:tab/>
            </w:r>
            <w:r w:rsidR="00CC660A">
              <w:rPr>
                <w:noProof/>
                <w:webHidden/>
              </w:rPr>
              <w:fldChar w:fldCharType="begin"/>
            </w:r>
            <w:r w:rsidR="00CC660A">
              <w:rPr>
                <w:noProof/>
                <w:webHidden/>
              </w:rPr>
              <w:instrText xml:space="preserve"> PAGEREF _Toc98855042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28F1DCCE" w14:textId="17BEF19D" w:rsidR="00CC660A" w:rsidRDefault="00000000">
          <w:pPr>
            <w:pStyle w:val="18"/>
            <w:rPr>
              <w:rFonts w:asciiTheme="minorHAnsi" w:hAnsiTheme="minorHAnsi" w:cstheme="minorBidi"/>
              <w:noProof/>
              <w:color w:val="auto"/>
              <w:kern w:val="2"/>
              <w:sz w:val="20"/>
              <w:lang w:eastAsia="ko-KR"/>
            </w:rPr>
          </w:pPr>
          <w:hyperlink w:anchor="_Toc98855043" w:history="1">
            <w:r w:rsidR="00CC660A" w:rsidRPr="003521FB">
              <w:rPr>
                <w:rStyle w:val="ab"/>
                <w:noProof/>
              </w:rPr>
              <w:t>9</w:t>
            </w:r>
            <w:r w:rsidR="00CC660A">
              <w:rPr>
                <w:rFonts w:asciiTheme="minorHAnsi" w:hAnsiTheme="minorHAnsi" w:cstheme="minorBidi"/>
                <w:noProof/>
                <w:color w:val="auto"/>
                <w:kern w:val="2"/>
                <w:sz w:val="20"/>
                <w:lang w:eastAsia="ko-KR"/>
              </w:rPr>
              <w:tab/>
            </w:r>
            <w:r w:rsidR="00CC660A" w:rsidRPr="003521FB">
              <w:rPr>
                <w:rStyle w:val="ab"/>
                <w:noProof/>
              </w:rPr>
              <w:t>Strengths and Limitations of the Research Methods</w:t>
            </w:r>
            <w:r w:rsidR="00CC660A">
              <w:rPr>
                <w:noProof/>
                <w:webHidden/>
              </w:rPr>
              <w:tab/>
            </w:r>
            <w:r w:rsidR="00CC660A">
              <w:rPr>
                <w:noProof/>
                <w:webHidden/>
              </w:rPr>
              <w:fldChar w:fldCharType="begin"/>
            </w:r>
            <w:r w:rsidR="00CC660A">
              <w:rPr>
                <w:noProof/>
                <w:webHidden/>
              </w:rPr>
              <w:instrText xml:space="preserve"> PAGEREF _Toc98855043 \h </w:instrText>
            </w:r>
            <w:r w:rsidR="00CC660A">
              <w:rPr>
                <w:noProof/>
                <w:webHidden/>
              </w:rPr>
            </w:r>
            <w:r w:rsidR="00CC660A">
              <w:rPr>
                <w:noProof/>
                <w:webHidden/>
              </w:rPr>
              <w:fldChar w:fldCharType="separate"/>
            </w:r>
            <w:r w:rsidR="00CC660A">
              <w:rPr>
                <w:noProof/>
                <w:webHidden/>
              </w:rPr>
              <w:t>18</w:t>
            </w:r>
            <w:r w:rsidR="00CC660A">
              <w:rPr>
                <w:noProof/>
                <w:webHidden/>
              </w:rPr>
              <w:fldChar w:fldCharType="end"/>
            </w:r>
          </w:hyperlink>
        </w:p>
        <w:p w14:paraId="61B09BE8" w14:textId="25A22AF2" w:rsidR="00CC660A" w:rsidRDefault="00000000">
          <w:pPr>
            <w:pStyle w:val="18"/>
            <w:rPr>
              <w:rFonts w:asciiTheme="minorHAnsi" w:hAnsiTheme="minorHAnsi" w:cstheme="minorBidi"/>
              <w:noProof/>
              <w:color w:val="auto"/>
              <w:kern w:val="2"/>
              <w:sz w:val="20"/>
              <w:lang w:eastAsia="ko-KR"/>
            </w:rPr>
          </w:pPr>
          <w:hyperlink w:anchor="_Toc98855044" w:history="1">
            <w:r w:rsidR="00CC660A" w:rsidRPr="003521FB">
              <w:rPr>
                <w:rStyle w:val="ab"/>
                <w:noProof/>
              </w:rPr>
              <w:t>10</w:t>
            </w:r>
            <w:r w:rsidR="00CC660A">
              <w:rPr>
                <w:rFonts w:asciiTheme="minorHAnsi" w:hAnsiTheme="minorHAnsi" w:cstheme="minorBidi"/>
                <w:noProof/>
                <w:color w:val="auto"/>
                <w:kern w:val="2"/>
                <w:sz w:val="20"/>
                <w:lang w:eastAsia="ko-KR"/>
              </w:rPr>
              <w:tab/>
            </w:r>
            <w:r w:rsidR="00CC660A" w:rsidRPr="003521FB">
              <w:rPr>
                <w:rStyle w:val="ab"/>
                <w:noProof/>
              </w:rPr>
              <w:t>Protection of Human Subjects</w:t>
            </w:r>
            <w:r w:rsidR="00CC660A">
              <w:rPr>
                <w:noProof/>
                <w:webHidden/>
              </w:rPr>
              <w:tab/>
            </w:r>
            <w:r w:rsidR="00CC660A">
              <w:rPr>
                <w:noProof/>
                <w:webHidden/>
              </w:rPr>
              <w:fldChar w:fldCharType="begin"/>
            </w:r>
            <w:r w:rsidR="00CC660A">
              <w:rPr>
                <w:noProof/>
                <w:webHidden/>
              </w:rPr>
              <w:instrText xml:space="preserve"> PAGEREF _Toc98855044 \h </w:instrText>
            </w:r>
            <w:r w:rsidR="00CC660A">
              <w:rPr>
                <w:noProof/>
                <w:webHidden/>
              </w:rPr>
            </w:r>
            <w:r w:rsidR="00CC660A">
              <w:rPr>
                <w:noProof/>
                <w:webHidden/>
              </w:rPr>
              <w:fldChar w:fldCharType="separate"/>
            </w:r>
            <w:r w:rsidR="00CC660A">
              <w:rPr>
                <w:noProof/>
                <w:webHidden/>
              </w:rPr>
              <w:t>19</w:t>
            </w:r>
            <w:r w:rsidR="00CC660A">
              <w:rPr>
                <w:noProof/>
                <w:webHidden/>
              </w:rPr>
              <w:fldChar w:fldCharType="end"/>
            </w:r>
          </w:hyperlink>
        </w:p>
        <w:p w14:paraId="4F5A01A6" w14:textId="4ABA75F0" w:rsidR="00CC660A" w:rsidRDefault="00000000">
          <w:pPr>
            <w:pStyle w:val="18"/>
            <w:rPr>
              <w:rFonts w:asciiTheme="minorHAnsi" w:hAnsiTheme="minorHAnsi" w:cstheme="minorBidi"/>
              <w:noProof/>
              <w:color w:val="auto"/>
              <w:kern w:val="2"/>
              <w:sz w:val="20"/>
              <w:lang w:eastAsia="ko-KR"/>
            </w:rPr>
          </w:pPr>
          <w:hyperlink w:anchor="_Toc98855045" w:history="1">
            <w:r w:rsidR="00CC660A" w:rsidRPr="003521FB">
              <w:rPr>
                <w:rStyle w:val="ab"/>
                <w:noProof/>
              </w:rPr>
              <w:t>11</w:t>
            </w:r>
            <w:r w:rsidR="00CC660A">
              <w:rPr>
                <w:rFonts w:asciiTheme="minorHAnsi" w:hAnsiTheme="minorHAnsi" w:cstheme="minorBidi"/>
                <w:noProof/>
                <w:color w:val="auto"/>
                <w:kern w:val="2"/>
                <w:sz w:val="20"/>
                <w:lang w:eastAsia="ko-KR"/>
              </w:rPr>
              <w:tab/>
            </w:r>
            <w:r w:rsidR="00CC660A" w:rsidRPr="003521FB">
              <w:rPr>
                <w:rStyle w:val="ab"/>
                <w:noProof/>
              </w:rPr>
              <w:t>Management and Reporting of Adverse Events and Adverse Reactions</w:t>
            </w:r>
            <w:r w:rsidR="00CC660A">
              <w:rPr>
                <w:noProof/>
                <w:webHidden/>
              </w:rPr>
              <w:tab/>
            </w:r>
            <w:r w:rsidR="00CC660A">
              <w:rPr>
                <w:noProof/>
                <w:webHidden/>
              </w:rPr>
              <w:fldChar w:fldCharType="begin"/>
            </w:r>
            <w:r w:rsidR="00CC660A">
              <w:rPr>
                <w:noProof/>
                <w:webHidden/>
              </w:rPr>
              <w:instrText xml:space="preserve"> PAGEREF _Toc98855045 \h </w:instrText>
            </w:r>
            <w:r w:rsidR="00CC660A">
              <w:rPr>
                <w:noProof/>
                <w:webHidden/>
              </w:rPr>
            </w:r>
            <w:r w:rsidR="00CC660A">
              <w:rPr>
                <w:noProof/>
                <w:webHidden/>
              </w:rPr>
              <w:fldChar w:fldCharType="separate"/>
            </w:r>
            <w:r w:rsidR="00CC660A">
              <w:rPr>
                <w:noProof/>
                <w:webHidden/>
              </w:rPr>
              <w:t>19</w:t>
            </w:r>
            <w:r w:rsidR="00CC660A">
              <w:rPr>
                <w:noProof/>
                <w:webHidden/>
              </w:rPr>
              <w:fldChar w:fldCharType="end"/>
            </w:r>
          </w:hyperlink>
        </w:p>
        <w:p w14:paraId="4AFE2C7F" w14:textId="459899FA" w:rsidR="00CC660A" w:rsidRDefault="00000000">
          <w:pPr>
            <w:pStyle w:val="18"/>
            <w:rPr>
              <w:rFonts w:asciiTheme="minorHAnsi" w:hAnsiTheme="minorHAnsi" w:cstheme="minorBidi"/>
              <w:noProof/>
              <w:color w:val="auto"/>
              <w:kern w:val="2"/>
              <w:sz w:val="20"/>
              <w:lang w:eastAsia="ko-KR"/>
            </w:rPr>
          </w:pPr>
          <w:hyperlink w:anchor="_Toc98855046" w:history="1">
            <w:r w:rsidR="00CC660A" w:rsidRPr="003521FB">
              <w:rPr>
                <w:rStyle w:val="ab"/>
                <w:noProof/>
              </w:rPr>
              <w:t>12</w:t>
            </w:r>
            <w:r w:rsidR="00CC660A">
              <w:rPr>
                <w:rFonts w:asciiTheme="minorHAnsi" w:hAnsiTheme="minorHAnsi" w:cstheme="minorBidi"/>
                <w:noProof/>
                <w:color w:val="auto"/>
                <w:kern w:val="2"/>
                <w:sz w:val="20"/>
                <w:lang w:eastAsia="ko-KR"/>
              </w:rPr>
              <w:tab/>
            </w:r>
            <w:r w:rsidR="00CC660A" w:rsidRPr="003521FB">
              <w:rPr>
                <w:rStyle w:val="ab"/>
                <w:noProof/>
              </w:rPr>
              <w:t>Plans for Disseminating and Communicating Study Results</w:t>
            </w:r>
            <w:r w:rsidR="00CC660A">
              <w:rPr>
                <w:noProof/>
                <w:webHidden/>
              </w:rPr>
              <w:tab/>
            </w:r>
            <w:r w:rsidR="00CC660A">
              <w:rPr>
                <w:noProof/>
                <w:webHidden/>
              </w:rPr>
              <w:fldChar w:fldCharType="begin"/>
            </w:r>
            <w:r w:rsidR="00CC660A">
              <w:rPr>
                <w:noProof/>
                <w:webHidden/>
              </w:rPr>
              <w:instrText xml:space="preserve"> PAGEREF _Toc98855046 \h </w:instrText>
            </w:r>
            <w:r w:rsidR="00CC660A">
              <w:rPr>
                <w:noProof/>
                <w:webHidden/>
              </w:rPr>
            </w:r>
            <w:r w:rsidR="00CC660A">
              <w:rPr>
                <w:noProof/>
                <w:webHidden/>
              </w:rPr>
              <w:fldChar w:fldCharType="separate"/>
            </w:r>
            <w:r w:rsidR="00CC660A">
              <w:rPr>
                <w:noProof/>
                <w:webHidden/>
              </w:rPr>
              <w:t>19</w:t>
            </w:r>
            <w:r w:rsidR="00CC660A">
              <w:rPr>
                <w:noProof/>
                <w:webHidden/>
              </w:rPr>
              <w:fldChar w:fldCharType="end"/>
            </w:r>
          </w:hyperlink>
        </w:p>
        <w:p w14:paraId="13FDF342" w14:textId="289B1EAD" w:rsidR="00CC660A" w:rsidRDefault="00000000">
          <w:pPr>
            <w:pStyle w:val="18"/>
            <w:rPr>
              <w:rFonts w:asciiTheme="minorHAnsi" w:hAnsiTheme="minorHAnsi" w:cstheme="minorBidi"/>
              <w:noProof/>
              <w:color w:val="auto"/>
              <w:kern w:val="2"/>
              <w:sz w:val="20"/>
              <w:lang w:eastAsia="ko-KR"/>
            </w:rPr>
          </w:pPr>
          <w:hyperlink w:anchor="_Toc98855047" w:history="1">
            <w:r w:rsidR="00CC660A" w:rsidRPr="003521FB">
              <w:rPr>
                <w:rStyle w:val="ab"/>
                <w:noProof/>
              </w:rPr>
              <w:t>13</w:t>
            </w:r>
            <w:r w:rsidR="00CC660A">
              <w:rPr>
                <w:rFonts w:asciiTheme="minorHAnsi" w:hAnsiTheme="minorHAnsi" w:cstheme="minorBidi"/>
                <w:noProof/>
                <w:color w:val="auto"/>
                <w:kern w:val="2"/>
                <w:sz w:val="20"/>
                <w:lang w:eastAsia="ko-KR"/>
              </w:rPr>
              <w:tab/>
            </w:r>
            <w:r w:rsidR="00CC660A" w:rsidRPr="003521FB">
              <w:rPr>
                <w:rStyle w:val="ab"/>
                <w:noProof/>
              </w:rPr>
              <w:t>References</w:t>
            </w:r>
            <w:r w:rsidR="00CC660A">
              <w:rPr>
                <w:noProof/>
                <w:webHidden/>
              </w:rPr>
              <w:tab/>
            </w:r>
            <w:r w:rsidR="00CC660A">
              <w:rPr>
                <w:noProof/>
                <w:webHidden/>
              </w:rPr>
              <w:fldChar w:fldCharType="begin"/>
            </w:r>
            <w:r w:rsidR="00CC660A">
              <w:rPr>
                <w:noProof/>
                <w:webHidden/>
              </w:rPr>
              <w:instrText xml:space="preserve"> PAGEREF _Toc98855047 \h </w:instrText>
            </w:r>
            <w:r w:rsidR="00CC660A">
              <w:rPr>
                <w:noProof/>
                <w:webHidden/>
              </w:rPr>
            </w:r>
            <w:r w:rsidR="00CC660A">
              <w:rPr>
                <w:noProof/>
                <w:webHidden/>
              </w:rPr>
              <w:fldChar w:fldCharType="separate"/>
            </w:r>
            <w:r w:rsidR="00CC660A">
              <w:rPr>
                <w:noProof/>
                <w:webHidden/>
              </w:rPr>
              <w:t>19</w:t>
            </w:r>
            <w:r w:rsidR="00CC660A">
              <w:rPr>
                <w:noProof/>
                <w:webHidden/>
              </w:rPr>
              <w:fldChar w:fldCharType="end"/>
            </w:r>
          </w:hyperlink>
        </w:p>
        <w:p w14:paraId="0788A5A5" w14:textId="1069ECC4" w:rsidR="0057618C" w:rsidRDefault="00B451E6" w:rsidP="0057618C">
          <w:pPr>
            <w:pStyle w:val="18"/>
          </w:pPr>
          <w:r w:rsidRPr="00BA4277">
            <w:fldChar w:fldCharType="end"/>
          </w:r>
        </w:p>
      </w:sdtContent>
    </w:sdt>
    <w:p w14:paraId="139CCC68" w14:textId="5E308C71" w:rsidR="00303216" w:rsidRDefault="005F1FE2" w:rsidP="00EC2721">
      <w:pPr>
        <w:pStyle w:val="1"/>
      </w:pPr>
      <w:bookmarkStart w:id="1" w:name="_Toc98854991"/>
      <w:r>
        <w:t xml:space="preserve">List of </w:t>
      </w:r>
      <w:r w:rsidRPr="00EC2721">
        <w:t>abbreviations</w:t>
      </w:r>
      <w:bookmarkEnd w:id="1"/>
    </w:p>
    <w:p w14:paraId="015A71ED" w14:textId="77777777" w:rsidR="00303216" w:rsidRPr="00BA4277" w:rsidRDefault="005F1FE2">
      <w:pPr>
        <w:spacing w:after="0" w:line="240" w:lineRule="auto"/>
      </w:pPr>
      <w:r w:rsidRPr="00BA4277">
        <w:t>ATC</w:t>
      </w:r>
      <w:r w:rsidRPr="00BA4277">
        <w:tab/>
      </w:r>
      <w:r w:rsidRPr="00BA4277">
        <w:tab/>
        <w:t>Anatomic Therapeutic Chemical</w:t>
      </w:r>
    </w:p>
    <w:p w14:paraId="05D130CC" w14:textId="77777777" w:rsidR="00303216" w:rsidRPr="00BA4277" w:rsidRDefault="005F1FE2">
      <w:pPr>
        <w:spacing w:after="0" w:line="240" w:lineRule="auto"/>
      </w:pPr>
      <w:r w:rsidRPr="00BA4277">
        <w:t>CYCLOPS</w:t>
      </w:r>
      <w:r w:rsidRPr="00BA4277">
        <w:tab/>
        <w:t>Cyclic coordinate descent for logistic, Poisson and survival analysis</w:t>
      </w:r>
    </w:p>
    <w:p w14:paraId="4549AF38" w14:textId="2CF03265" w:rsidR="00303216" w:rsidRPr="00BA4277" w:rsidRDefault="00CD6631">
      <w:pPr>
        <w:spacing w:after="0" w:line="240" w:lineRule="auto"/>
      </w:pPr>
      <w:r w:rsidRPr="00BA4277">
        <w:t>SNOMED</w:t>
      </w:r>
      <w:r w:rsidR="005F1FE2" w:rsidRPr="00BA4277">
        <w:tab/>
      </w:r>
      <w:r w:rsidRPr="00BA4277">
        <w:rPr>
          <w:rFonts w:ascii="Arial" w:eastAsia="Arial" w:hAnsi="Arial" w:cs="Arial"/>
          <w:color w:val="222222"/>
          <w:sz w:val="20"/>
          <w:szCs w:val="20"/>
        </w:rPr>
        <w:t>Systematized Nomenclature of Medicine</w:t>
      </w:r>
    </w:p>
    <w:p w14:paraId="36D3C3A8" w14:textId="77777777" w:rsidR="00303216" w:rsidRPr="00BA4277" w:rsidRDefault="005F1FE2">
      <w:pPr>
        <w:spacing w:after="0" w:line="240" w:lineRule="auto"/>
      </w:pPr>
      <w:r w:rsidRPr="00BA4277">
        <w:t>OHDSI</w:t>
      </w:r>
      <w:r w:rsidRPr="00BA4277">
        <w:tab/>
      </w:r>
      <w:r w:rsidRPr="00BA4277">
        <w:tab/>
        <w:t>Observational Health Data Sciences and Informatics</w:t>
      </w:r>
    </w:p>
    <w:p w14:paraId="7505C31E" w14:textId="77777777" w:rsidR="00303216" w:rsidRPr="00BA4277" w:rsidRDefault="005F1FE2">
      <w:pPr>
        <w:spacing w:after="0" w:line="240" w:lineRule="auto"/>
      </w:pPr>
      <w:r w:rsidRPr="00BA4277">
        <w:t>OMOP</w:t>
      </w:r>
      <w:r w:rsidRPr="00BA4277">
        <w:tab/>
      </w:r>
      <w:r w:rsidRPr="00BA4277">
        <w:tab/>
        <w:t>Observational Medical Outcomes Partnership</w:t>
      </w:r>
    </w:p>
    <w:p w14:paraId="791B53DA" w14:textId="665F730E" w:rsidR="00303216" w:rsidRPr="00BA4277" w:rsidRDefault="0079709B">
      <w:pPr>
        <w:spacing w:after="0" w:line="240" w:lineRule="auto"/>
      </w:pPr>
      <w:r w:rsidRPr="00BA4277">
        <w:t>T</w:t>
      </w:r>
      <w:r w:rsidR="005F1FE2" w:rsidRPr="00BA4277">
        <w:tab/>
      </w:r>
      <w:r w:rsidR="005F1FE2" w:rsidRPr="00BA4277">
        <w:tab/>
      </w:r>
      <w:r w:rsidRPr="00BA4277">
        <w:t>Target cohort</w:t>
      </w:r>
    </w:p>
    <w:p w14:paraId="76CDDDD0" w14:textId="125DF956" w:rsidR="0079709B" w:rsidRPr="00BA4277" w:rsidRDefault="0079709B">
      <w:pPr>
        <w:spacing w:after="0" w:line="240" w:lineRule="auto"/>
      </w:pPr>
      <w:r w:rsidRPr="00BA4277">
        <w:t>C</w:t>
      </w:r>
      <w:r w:rsidRPr="00BA4277">
        <w:tab/>
      </w:r>
      <w:r w:rsidRPr="00BA4277">
        <w:tab/>
        <w:t>Comparator cohort</w:t>
      </w:r>
    </w:p>
    <w:p w14:paraId="3A330FB1" w14:textId="2016DD17" w:rsidR="0079709B" w:rsidRPr="00BA4277" w:rsidRDefault="0079709B">
      <w:pPr>
        <w:spacing w:after="0" w:line="240" w:lineRule="auto"/>
      </w:pPr>
      <w:r w:rsidRPr="00BA4277">
        <w:t xml:space="preserve">O </w:t>
      </w:r>
      <w:r w:rsidRPr="00BA4277">
        <w:tab/>
      </w:r>
      <w:r w:rsidRPr="00BA4277">
        <w:tab/>
        <w:t>Outcome cohort</w:t>
      </w:r>
    </w:p>
    <w:p w14:paraId="286CB913" w14:textId="3DE70D63" w:rsidR="00303216" w:rsidRPr="00BA4277" w:rsidRDefault="005F1FE2">
      <w:pPr>
        <w:spacing w:after="0" w:line="240" w:lineRule="auto"/>
      </w:pPr>
      <w:r w:rsidRPr="00BA4277">
        <w:t>PS</w:t>
      </w:r>
      <w:r w:rsidRPr="00BA4277">
        <w:tab/>
      </w:r>
      <w:r w:rsidRPr="00BA4277">
        <w:tab/>
        <w:t>Propensity Scores</w:t>
      </w:r>
    </w:p>
    <w:p w14:paraId="6DA113A2" w14:textId="073C468A" w:rsidR="003A2EB6" w:rsidRPr="00BA4277" w:rsidRDefault="00CD6631">
      <w:pPr>
        <w:spacing w:after="0" w:line="240" w:lineRule="auto"/>
      </w:pPr>
      <w:r w:rsidRPr="00BA4277">
        <w:t>LASSO</w:t>
      </w:r>
      <w:r w:rsidR="003A2EB6" w:rsidRPr="00BA4277">
        <w:tab/>
      </w:r>
      <w:r w:rsidR="003A2EB6" w:rsidRPr="00BA4277">
        <w:tab/>
      </w:r>
      <w:r w:rsidRPr="00BA4277">
        <w:t>Least absolute shrinkage and selection operator</w:t>
      </w:r>
    </w:p>
    <w:p w14:paraId="353726E8" w14:textId="6ED3527A" w:rsidR="002C0655" w:rsidRDefault="002C0655">
      <w:pPr>
        <w:spacing w:after="0" w:line="240" w:lineRule="auto"/>
      </w:pPr>
      <w:r w:rsidRPr="00BA4277">
        <w:t>CI</w:t>
      </w:r>
      <w:r w:rsidRPr="00BA4277">
        <w:tab/>
      </w:r>
      <w:r w:rsidRPr="00BA4277">
        <w:tab/>
        <w:t>Confidence Interval</w:t>
      </w:r>
    </w:p>
    <w:p w14:paraId="5CE0AD16" w14:textId="014743D5" w:rsidR="00201A87" w:rsidRDefault="00201A87">
      <w:pPr>
        <w:spacing w:after="0" w:line="240" w:lineRule="auto"/>
        <w:rPr>
          <w:lang w:eastAsia="ko-KR"/>
        </w:rPr>
      </w:pPr>
      <w:r>
        <w:rPr>
          <w:lang w:eastAsia="ko-KR"/>
        </w:rPr>
        <w:t>T2DM</w:t>
      </w:r>
      <w:r>
        <w:tab/>
      </w:r>
      <w:r>
        <w:tab/>
      </w:r>
      <w:r>
        <w:rPr>
          <w:lang w:eastAsia="ko-KR"/>
        </w:rPr>
        <w:t>Type 2 diabetes mellitus</w:t>
      </w:r>
    </w:p>
    <w:p w14:paraId="3B8FFC4E" w14:textId="3E422F04" w:rsidR="000C665E" w:rsidRDefault="000C665E">
      <w:pPr>
        <w:spacing w:after="0" w:line="240" w:lineRule="auto"/>
        <w:rPr>
          <w:lang w:eastAsia="ko-KR"/>
        </w:rPr>
      </w:pPr>
      <w:r>
        <w:rPr>
          <w:rFonts w:hint="eastAsia"/>
          <w:lang w:eastAsia="ko-KR"/>
        </w:rPr>
        <w:t>MACE</w:t>
      </w:r>
      <w:r>
        <w:rPr>
          <w:lang w:eastAsia="ko-KR"/>
        </w:rPr>
        <w:tab/>
      </w:r>
      <w:r>
        <w:rPr>
          <w:lang w:eastAsia="ko-KR"/>
        </w:rPr>
        <w:tab/>
      </w:r>
      <w:r w:rsidRPr="000C665E">
        <w:rPr>
          <w:lang w:eastAsia="ko-KR"/>
        </w:rPr>
        <w:t>Major Adverse Cardiovascular Events</w:t>
      </w:r>
    </w:p>
    <w:p w14:paraId="2601F808" w14:textId="5C5C4519" w:rsidR="000C665E" w:rsidRDefault="000C665E">
      <w:pPr>
        <w:spacing w:after="0" w:line="240" w:lineRule="auto"/>
        <w:rPr>
          <w:lang w:eastAsia="ko-KR"/>
        </w:rPr>
      </w:pPr>
      <w:r>
        <w:rPr>
          <w:rFonts w:hint="eastAsia"/>
          <w:lang w:eastAsia="ko-KR"/>
        </w:rPr>
        <w:t>3</w:t>
      </w:r>
      <w:r>
        <w:rPr>
          <w:lang w:eastAsia="ko-KR"/>
        </w:rPr>
        <w:t>P MACE</w:t>
      </w:r>
      <w:r>
        <w:rPr>
          <w:lang w:eastAsia="ko-KR"/>
        </w:rPr>
        <w:tab/>
        <w:t xml:space="preserve">Classical 3-point </w:t>
      </w:r>
      <w:r>
        <w:rPr>
          <w:rFonts w:hint="eastAsia"/>
          <w:lang w:eastAsia="ko-KR"/>
        </w:rPr>
        <w:t>MACE</w:t>
      </w:r>
      <w:r>
        <w:rPr>
          <w:lang w:eastAsia="ko-KR"/>
        </w:rPr>
        <w:t xml:space="preserve"> </w:t>
      </w:r>
    </w:p>
    <w:p w14:paraId="7C4A6AFF" w14:textId="35860A51" w:rsidR="00F45235" w:rsidRDefault="00F45235" w:rsidP="00F45235">
      <w:pPr>
        <w:spacing w:after="0" w:line="240" w:lineRule="auto"/>
        <w:rPr>
          <w:lang w:eastAsia="ko-KR"/>
        </w:rPr>
      </w:pPr>
      <w:r>
        <w:rPr>
          <w:rFonts w:hint="eastAsia"/>
          <w:lang w:eastAsia="ko-KR"/>
        </w:rPr>
        <w:t>HHF</w:t>
      </w:r>
      <w:r>
        <w:rPr>
          <w:lang w:eastAsia="ko-KR"/>
        </w:rPr>
        <w:tab/>
      </w:r>
      <w:r>
        <w:rPr>
          <w:lang w:eastAsia="ko-KR"/>
        </w:rPr>
        <w:tab/>
      </w:r>
      <w:r>
        <w:rPr>
          <w:rFonts w:hint="eastAsia"/>
          <w:lang w:eastAsia="ko-KR"/>
        </w:rPr>
        <w:t>Hospitalization</w:t>
      </w:r>
      <w:r>
        <w:rPr>
          <w:lang w:eastAsia="ko-KR"/>
        </w:rPr>
        <w:t xml:space="preserve"> </w:t>
      </w:r>
      <w:r>
        <w:rPr>
          <w:rFonts w:hint="eastAsia"/>
          <w:lang w:eastAsia="ko-KR"/>
        </w:rPr>
        <w:t>for</w:t>
      </w:r>
      <w:r>
        <w:rPr>
          <w:lang w:eastAsia="ko-KR"/>
        </w:rPr>
        <w:t xml:space="preserve"> </w:t>
      </w:r>
      <w:r>
        <w:rPr>
          <w:rFonts w:hint="eastAsia"/>
          <w:lang w:eastAsia="ko-KR"/>
        </w:rPr>
        <w:t>Heart</w:t>
      </w:r>
      <w:r>
        <w:rPr>
          <w:lang w:eastAsia="ko-KR"/>
        </w:rPr>
        <w:t xml:space="preserve"> </w:t>
      </w:r>
      <w:r>
        <w:rPr>
          <w:rFonts w:hint="eastAsia"/>
          <w:lang w:eastAsia="ko-KR"/>
        </w:rPr>
        <w:t>Failure</w:t>
      </w:r>
    </w:p>
    <w:p w14:paraId="0777D9E6" w14:textId="6BC83FF4" w:rsidR="00F45235" w:rsidRDefault="00F45235" w:rsidP="00F45235">
      <w:pPr>
        <w:spacing w:after="0" w:line="240" w:lineRule="auto"/>
        <w:rPr>
          <w:lang w:eastAsia="ko-KR"/>
        </w:rPr>
      </w:pPr>
      <w:r>
        <w:rPr>
          <w:rFonts w:hint="eastAsia"/>
          <w:lang w:eastAsia="ko-KR"/>
        </w:rPr>
        <w:t>ACS</w:t>
      </w:r>
      <w:r>
        <w:rPr>
          <w:lang w:eastAsia="ko-KR"/>
        </w:rPr>
        <w:tab/>
      </w:r>
      <w:r>
        <w:rPr>
          <w:lang w:eastAsia="ko-KR"/>
        </w:rPr>
        <w:tab/>
      </w:r>
      <w:r>
        <w:rPr>
          <w:rFonts w:hint="eastAsia"/>
          <w:lang w:eastAsia="ko-KR"/>
        </w:rPr>
        <w:t>Acute</w:t>
      </w:r>
      <w:r>
        <w:rPr>
          <w:lang w:eastAsia="ko-KR"/>
        </w:rPr>
        <w:t xml:space="preserve"> </w:t>
      </w:r>
      <w:r>
        <w:rPr>
          <w:rFonts w:hint="eastAsia"/>
          <w:lang w:eastAsia="ko-KR"/>
        </w:rPr>
        <w:t>Coronary</w:t>
      </w:r>
      <w:r>
        <w:rPr>
          <w:lang w:eastAsia="ko-KR"/>
        </w:rPr>
        <w:t xml:space="preserve"> </w:t>
      </w:r>
      <w:r>
        <w:rPr>
          <w:rFonts w:hint="eastAsia"/>
          <w:lang w:eastAsia="ko-KR"/>
        </w:rPr>
        <w:t>Syndrome</w:t>
      </w:r>
    </w:p>
    <w:p w14:paraId="1BEEFEC2" w14:textId="77777777" w:rsidR="00F45235" w:rsidRDefault="00F45235" w:rsidP="00F45235">
      <w:pPr>
        <w:spacing w:after="0" w:line="240" w:lineRule="auto"/>
      </w:pPr>
      <w:r>
        <w:rPr>
          <w:rFonts w:hint="eastAsia"/>
          <w:lang w:eastAsia="ko-KR"/>
        </w:rPr>
        <w:t>MI</w:t>
      </w:r>
      <w:r>
        <w:tab/>
      </w:r>
      <w:r>
        <w:tab/>
      </w:r>
      <w:r>
        <w:rPr>
          <w:rFonts w:hint="eastAsia"/>
          <w:lang w:eastAsia="ko-KR"/>
        </w:rPr>
        <w:t>Myocardial</w:t>
      </w:r>
      <w:r>
        <w:t xml:space="preserve"> </w:t>
      </w:r>
      <w:r>
        <w:rPr>
          <w:rFonts w:hint="eastAsia"/>
          <w:lang w:eastAsia="ko-KR"/>
        </w:rPr>
        <w:t>Infarction</w:t>
      </w:r>
    </w:p>
    <w:p w14:paraId="3C0FF646" w14:textId="37B604BE" w:rsidR="00142978" w:rsidRDefault="007D0FA7">
      <w:pPr>
        <w:spacing w:after="0" w:line="240" w:lineRule="auto"/>
      </w:pPr>
      <w:r>
        <w:rPr>
          <w:rFonts w:hint="eastAsia"/>
          <w:lang w:eastAsia="ko-KR"/>
        </w:rPr>
        <w:t>GLP-1</w:t>
      </w:r>
      <w:r>
        <w:tab/>
      </w:r>
      <w:r>
        <w:tab/>
      </w:r>
      <w:r>
        <w:rPr>
          <w:rFonts w:hint="eastAsia"/>
          <w:lang w:eastAsia="ko-KR"/>
        </w:rPr>
        <w:t>Glucose</w:t>
      </w:r>
      <w:r>
        <w:t xml:space="preserve"> </w:t>
      </w:r>
      <w:r w:rsidR="00F94317">
        <w:rPr>
          <w:rFonts w:hint="eastAsia"/>
          <w:lang w:eastAsia="ko-KR"/>
        </w:rPr>
        <w:t>l</w:t>
      </w:r>
      <w:r>
        <w:rPr>
          <w:rFonts w:hint="eastAsia"/>
          <w:lang w:eastAsia="ko-KR"/>
        </w:rPr>
        <w:t>ike</w:t>
      </w:r>
      <w:r>
        <w:t xml:space="preserve"> </w:t>
      </w:r>
      <w:r w:rsidR="00F94317">
        <w:rPr>
          <w:rFonts w:hint="eastAsia"/>
          <w:lang w:eastAsia="ko-KR"/>
        </w:rPr>
        <w:t>p</w:t>
      </w:r>
      <w:r>
        <w:rPr>
          <w:rFonts w:hint="eastAsia"/>
          <w:lang w:eastAsia="ko-KR"/>
        </w:rPr>
        <w:t>eptide-1</w:t>
      </w:r>
    </w:p>
    <w:p w14:paraId="1516A87F" w14:textId="316C86A4" w:rsidR="00142978" w:rsidRDefault="00892BC3">
      <w:pPr>
        <w:spacing w:after="0" w:line="240" w:lineRule="auto"/>
      </w:pPr>
      <w:r>
        <w:rPr>
          <w:rFonts w:hint="eastAsia"/>
          <w:lang w:eastAsia="ko-KR"/>
        </w:rPr>
        <w:t>DPP-4</w:t>
      </w:r>
      <w:r>
        <w:tab/>
      </w:r>
      <w:r>
        <w:tab/>
      </w:r>
      <w:r w:rsidRPr="00892BC3">
        <w:t xml:space="preserve">Dipeptidyl </w:t>
      </w:r>
      <w:r w:rsidR="00F94317">
        <w:rPr>
          <w:rFonts w:hint="eastAsia"/>
          <w:lang w:eastAsia="ko-KR"/>
        </w:rPr>
        <w:t>p</w:t>
      </w:r>
      <w:r w:rsidRPr="00892BC3">
        <w:t>eptidase-4</w:t>
      </w:r>
    </w:p>
    <w:p w14:paraId="4D954051" w14:textId="45E00981" w:rsidR="00142978" w:rsidRDefault="005D3B71">
      <w:pPr>
        <w:spacing w:after="0" w:line="240" w:lineRule="auto"/>
      </w:pPr>
      <w:r>
        <w:rPr>
          <w:rFonts w:hint="eastAsia"/>
          <w:lang w:eastAsia="ko-KR"/>
        </w:rPr>
        <w:t>SGLT-2</w:t>
      </w:r>
      <w:r>
        <w:tab/>
      </w:r>
      <w:r>
        <w:tab/>
      </w:r>
      <w:r w:rsidRPr="005D3B71">
        <w:t>Sodium-</w:t>
      </w:r>
      <w:r w:rsidR="00F94317">
        <w:rPr>
          <w:rFonts w:hint="eastAsia"/>
          <w:lang w:eastAsia="ko-KR"/>
        </w:rPr>
        <w:t>g</w:t>
      </w:r>
      <w:r w:rsidRPr="005D3B71">
        <w:t xml:space="preserve">lucose </w:t>
      </w:r>
      <w:r w:rsidR="00F94317">
        <w:rPr>
          <w:rFonts w:hint="eastAsia"/>
          <w:lang w:eastAsia="ko-KR"/>
        </w:rPr>
        <w:t>l</w:t>
      </w:r>
      <w:r w:rsidRPr="005D3B71">
        <w:t xml:space="preserve">inked </w:t>
      </w:r>
      <w:r w:rsidR="00F94317">
        <w:rPr>
          <w:rFonts w:hint="eastAsia"/>
          <w:lang w:eastAsia="ko-KR"/>
        </w:rPr>
        <w:t>t</w:t>
      </w:r>
      <w:r w:rsidRPr="005D3B71">
        <w:t>ransporter</w:t>
      </w:r>
      <w:r>
        <w:rPr>
          <w:rFonts w:hint="eastAsia"/>
          <w:lang w:eastAsia="ko-KR"/>
        </w:rPr>
        <w:t>-</w:t>
      </w:r>
      <w:r w:rsidRPr="005D3B71">
        <w:t>2</w:t>
      </w:r>
    </w:p>
    <w:p w14:paraId="389A057A" w14:textId="48316700" w:rsidR="006D2A44" w:rsidRPr="00BA4277" w:rsidRDefault="006D2A44">
      <w:pPr>
        <w:spacing w:after="0" w:line="240" w:lineRule="auto"/>
      </w:pPr>
      <w:r>
        <w:rPr>
          <w:rFonts w:hint="eastAsia"/>
          <w:lang w:eastAsia="ko-KR"/>
        </w:rPr>
        <w:t>SU</w:t>
      </w:r>
      <w:r>
        <w:tab/>
      </w:r>
      <w:r>
        <w:tab/>
      </w:r>
      <w:r>
        <w:rPr>
          <w:rFonts w:hint="eastAsia"/>
          <w:lang w:eastAsia="ko-KR"/>
        </w:rPr>
        <w:t>Sulfonylurea</w:t>
      </w:r>
      <w:r w:rsidR="00227A5C">
        <w:rPr>
          <w:lang w:eastAsia="ko-KR"/>
        </w:rPr>
        <w:br/>
      </w:r>
      <w:r w:rsidR="00227A5C" w:rsidRPr="008C2AE8">
        <w:rPr>
          <w:rFonts w:hint="eastAsia"/>
          <w:lang w:eastAsia="ko-KR"/>
        </w:rPr>
        <w:t>TNF</w:t>
      </w:r>
      <w:r w:rsidR="00227A5C" w:rsidRPr="008C2AE8">
        <w:rPr>
          <w:lang w:eastAsia="ko-KR"/>
        </w:rPr>
        <w:tab/>
      </w:r>
      <w:r w:rsidR="00227A5C" w:rsidRPr="008C2AE8">
        <w:rPr>
          <w:lang w:eastAsia="ko-KR"/>
        </w:rPr>
        <w:tab/>
        <w:t xml:space="preserve">Tumor </w:t>
      </w:r>
      <w:r w:rsidR="00F94317" w:rsidRPr="008C2AE8">
        <w:rPr>
          <w:rFonts w:hint="eastAsia"/>
          <w:lang w:eastAsia="ko-KR"/>
        </w:rPr>
        <w:t>n</w:t>
      </w:r>
      <w:r w:rsidR="00227A5C" w:rsidRPr="008C2AE8">
        <w:rPr>
          <w:lang w:eastAsia="ko-KR"/>
        </w:rPr>
        <w:t xml:space="preserve">ecrosis </w:t>
      </w:r>
      <w:r w:rsidR="00F94317" w:rsidRPr="008C2AE8">
        <w:rPr>
          <w:rFonts w:hint="eastAsia"/>
          <w:lang w:eastAsia="ko-KR"/>
        </w:rPr>
        <w:t>f</w:t>
      </w:r>
      <w:r w:rsidR="00227A5C" w:rsidRPr="008C2AE8">
        <w:rPr>
          <w:lang w:eastAsia="ko-KR"/>
        </w:rPr>
        <w:t>actor</w:t>
      </w:r>
    </w:p>
    <w:p w14:paraId="16FF9DBB" w14:textId="6418D657" w:rsidR="00142978" w:rsidRDefault="00C76170" w:rsidP="00763353">
      <w:pPr>
        <w:spacing w:after="0" w:line="240" w:lineRule="auto"/>
      </w:pPr>
      <w:r>
        <w:rPr>
          <w:rFonts w:hint="eastAsia"/>
          <w:lang w:eastAsia="ko-KR"/>
        </w:rPr>
        <w:t>RCT</w:t>
      </w:r>
      <w:r>
        <w:tab/>
      </w:r>
      <w:r>
        <w:tab/>
      </w:r>
      <w:r>
        <w:rPr>
          <w:rFonts w:hint="eastAsia"/>
          <w:lang w:eastAsia="ko-KR"/>
        </w:rPr>
        <w:t>Randomized</w:t>
      </w:r>
      <w:r>
        <w:t xml:space="preserve"> </w:t>
      </w:r>
      <w:r w:rsidR="00F94317">
        <w:rPr>
          <w:rFonts w:hint="eastAsia"/>
          <w:lang w:eastAsia="ko-KR"/>
        </w:rPr>
        <w:t>c</w:t>
      </w:r>
      <w:r>
        <w:rPr>
          <w:rFonts w:hint="eastAsia"/>
          <w:lang w:eastAsia="ko-KR"/>
        </w:rPr>
        <w:t>linical</w:t>
      </w:r>
      <w:r>
        <w:t xml:space="preserve"> </w:t>
      </w:r>
      <w:r w:rsidR="00F94317">
        <w:rPr>
          <w:rFonts w:hint="eastAsia"/>
          <w:lang w:eastAsia="ko-KR"/>
        </w:rPr>
        <w:t>t</w:t>
      </w:r>
      <w:r>
        <w:rPr>
          <w:rFonts w:hint="eastAsia"/>
          <w:lang w:eastAsia="ko-KR"/>
        </w:rPr>
        <w:t>rial</w:t>
      </w:r>
    </w:p>
    <w:p w14:paraId="76EAE449" w14:textId="25728BE2" w:rsidR="009B10DF" w:rsidRDefault="009B10DF" w:rsidP="00763353">
      <w:pPr>
        <w:spacing w:after="0" w:line="240" w:lineRule="auto"/>
      </w:pPr>
      <w:r w:rsidRPr="00BA4277">
        <w:t>MedDRA</w:t>
      </w:r>
      <w:r w:rsidRPr="00BA4277">
        <w:tab/>
        <w:t>Medical Dictionary for Regulatory Activities</w:t>
      </w:r>
    </w:p>
    <w:p w14:paraId="4F739D87" w14:textId="7154614F" w:rsidR="00882A08" w:rsidRDefault="005F1FE2" w:rsidP="00F153D8">
      <w:pPr>
        <w:pStyle w:val="1"/>
      </w:pPr>
      <w:bookmarkStart w:id="2" w:name="_Toc98854992"/>
      <w:r>
        <w:t>Abstract</w:t>
      </w:r>
      <w:bookmarkEnd w:id="2"/>
    </w:p>
    <w:p w14:paraId="3293AA1E" w14:textId="1FE73389" w:rsidR="00502E32" w:rsidRDefault="00B87D0F" w:rsidP="00F153D8">
      <w:pPr>
        <w:pStyle w:val="BodyText12"/>
        <w:rPr>
          <w:lang w:eastAsia="ko-KR"/>
        </w:rPr>
      </w:pPr>
      <w:r w:rsidRPr="00B87D0F">
        <w:rPr>
          <w:lang w:eastAsia="ko-KR"/>
        </w:rPr>
        <w:t xml:space="preserve">In this study we will generate population-level estimates at scale for four diseases: </w:t>
      </w:r>
      <w:r w:rsidR="00F45235">
        <w:rPr>
          <w:rFonts w:hint="eastAsia"/>
          <w:lang w:eastAsia="ko-KR"/>
        </w:rPr>
        <w:t>T2DM</w:t>
      </w:r>
      <w:r w:rsidRPr="00B87D0F">
        <w:rPr>
          <w:lang w:eastAsia="ko-KR"/>
        </w:rPr>
        <w:t>, atrial fibrillation, acute coronary syndrome, and rheumatoid arthritis.</w:t>
      </w:r>
      <w:r w:rsidR="002F11A6">
        <w:rPr>
          <w:lang w:eastAsia="ko-KR"/>
        </w:rPr>
        <w:t xml:space="preserve"> </w:t>
      </w:r>
      <w:r w:rsidR="009B6F81" w:rsidRPr="009B6F81">
        <w:rPr>
          <w:lang w:eastAsia="ko-KR"/>
        </w:rPr>
        <w:t>We compare the outcomes among drugs (and class) corresponding to each RCT being emulated.</w:t>
      </w:r>
    </w:p>
    <w:p w14:paraId="5936BA25" w14:textId="6A08229E" w:rsidR="00FC6326" w:rsidRDefault="00FC6326" w:rsidP="00FC6326">
      <w:pPr>
        <w:pStyle w:val="1"/>
      </w:pPr>
      <w:r w:rsidRPr="00FC6326">
        <w:lastRenderedPageBreak/>
        <w:t>Amendments and Updates</w:t>
      </w:r>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rsidRPr="00F153D8" w14:paraId="4BDF6BD4" w14:textId="77777777" w:rsidTr="09B6BCEC">
        <w:trPr>
          <w:trHeight w:val="537"/>
        </w:trPr>
        <w:tc>
          <w:tcPr>
            <w:tcW w:w="615" w:type="dxa"/>
          </w:tcPr>
          <w:p w14:paraId="3C831374" w14:textId="65C234EE" w:rsidR="00043A1A" w:rsidRPr="00BA4277" w:rsidRDefault="00043A1A" w:rsidP="00043A1A">
            <w:r w:rsidRPr="00BA4277">
              <w:t>0.1</w:t>
            </w:r>
          </w:p>
        </w:tc>
        <w:tc>
          <w:tcPr>
            <w:tcW w:w="910" w:type="dxa"/>
          </w:tcPr>
          <w:p w14:paraId="0B8E266E" w14:textId="17E77A46" w:rsidR="00043A1A" w:rsidRPr="00BA4277" w:rsidRDefault="00463800" w:rsidP="00043A1A">
            <w:r>
              <w:t>1</w:t>
            </w:r>
            <w:r w:rsidR="00043A1A" w:rsidRPr="00BA4277">
              <w:t xml:space="preserve"> </w:t>
            </w:r>
            <w:r w:rsidR="00BA4277">
              <w:t>Mar</w:t>
            </w:r>
            <w:r w:rsidR="00043A1A" w:rsidRPr="00BA4277">
              <w:t xml:space="preserve"> </w:t>
            </w:r>
            <w:r w:rsidR="00BA4277">
              <w:t>202</w:t>
            </w:r>
            <w:r>
              <w:t>2</w:t>
            </w:r>
          </w:p>
        </w:tc>
        <w:tc>
          <w:tcPr>
            <w:tcW w:w="1440" w:type="dxa"/>
          </w:tcPr>
          <w:p w14:paraId="676502E8" w14:textId="52A1E2B3" w:rsidR="00043A1A" w:rsidRPr="00BA4277" w:rsidRDefault="44A6BCB1" w:rsidP="00043A1A">
            <w:r w:rsidRPr="09B6BCEC">
              <w:rPr>
                <w:lang w:eastAsia="ko-KR"/>
              </w:rPr>
              <w:t>KW. Kim, SC</w:t>
            </w:r>
            <w:r w:rsidR="197A967E">
              <w:t xml:space="preserve">. </w:t>
            </w:r>
            <w:r>
              <w:t>You</w:t>
            </w:r>
            <w:r w:rsidR="6869519C">
              <w:t>, J. Cho, K. Jeon</w:t>
            </w:r>
          </w:p>
        </w:tc>
        <w:tc>
          <w:tcPr>
            <w:tcW w:w="6633" w:type="dxa"/>
          </w:tcPr>
          <w:p w14:paraId="292D59EC" w14:textId="5E80A0D1" w:rsidR="00043A1A" w:rsidRPr="00BA4277" w:rsidRDefault="00043A1A" w:rsidP="00043A1A">
            <w:r w:rsidRPr="00BA4277">
              <w:t>Initial draft</w:t>
            </w:r>
          </w:p>
        </w:tc>
      </w:tr>
    </w:tbl>
    <w:p w14:paraId="371898FF" w14:textId="304B6098" w:rsidR="00303216" w:rsidRDefault="00FC16B4" w:rsidP="00EC2721">
      <w:pPr>
        <w:pStyle w:val="1"/>
      </w:pPr>
      <w:bookmarkStart w:id="3" w:name="_Toc98854993"/>
      <w:r>
        <w:t>Milestones</w:t>
      </w:r>
      <w:bookmarkEnd w:id="3"/>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09D71D04" w:rsidR="00303216" w:rsidRDefault="005C4655">
            <w:r>
              <w:t>1</w:t>
            </w:r>
            <w:r w:rsidR="00CE257D">
              <w:t xml:space="preserve"> </w:t>
            </w:r>
            <w:r w:rsidR="00D85F0A">
              <w:t>March</w:t>
            </w:r>
            <w:r w:rsidR="00CE257D">
              <w:t xml:space="preserve"> </w:t>
            </w:r>
            <w:r w:rsidR="005828B3">
              <w:t>2</w:t>
            </w:r>
            <w:r w:rsidR="00D85F0A">
              <w:t>02</w:t>
            </w:r>
            <w:r>
              <w:t>2</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5DB4AF75" w:rsidR="00303216" w:rsidRDefault="00303216"/>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77BC0E5E" w:rsidR="00303216" w:rsidRDefault="00303216"/>
        </w:tc>
      </w:tr>
    </w:tbl>
    <w:p w14:paraId="3808E5BC" w14:textId="42F2F4FB" w:rsidR="00D81ADB" w:rsidRDefault="005F1FE2" w:rsidP="00D81ADB">
      <w:pPr>
        <w:pStyle w:val="1"/>
      </w:pPr>
      <w:bookmarkStart w:id="4" w:name="_Toc98854994"/>
      <w:r>
        <w:t>Rationale and Background</w:t>
      </w:r>
      <w:bookmarkStart w:id="5" w:name="_Toc462292206"/>
      <w:bookmarkEnd w:id="4"/>
    </w:p>
    <w:p w14:paraId="30C9C58C" w14:textId="77777777" w:rsidR="00FE4289" w:rsidRPr="00252A16" w:rsidRDefault="00FE4289" w:rsidP="00FE4289">
      <w:pPr>
        <w:pStyle w:val="BodyText12"/>
        <w:rPr>
          <w:highlight w:val="yellow"/>
        </w:rPr>
      </w:pPr>
      <w:r w:rsidRPr="00252A16">
        <w:rPr>
          <w:highlight w:val="yellow"/>
        </w:rPr>
        <w:t xml:space="preserve">The TROY (Trials Replication through Observational </w:t>
      </w:r>
      <w:proofErr w:type="spellStart"/>
      <w:r w:rsidRPr="00252A16">
        <w:rPr>
          <w:highlight w:val="yellow"/>
        </w:rPr>
        <w:t>studY</w:t>
      </w:r>
      <w:proofErr w:type="spellEnd"/>
      <w:r w:rsidRPr="00252A16">
        <w:rPr>
          <w:highlight w:val="yellow"/>
        </w:rPr>
        <w:t xml:space="preserve">) project aims to generate real-world evidence of the effectiveness of medical interventions by conducting studies that replicate previously performed RCTs using observational healthcare data. </w:t>
      </w:r>
    </w:p>
    <w:p w14:paraId="166A1E27" w14:textId="50251ACC" w:rsidR="00FE4289" w:rsidRDefault="00FE4289" w:rsidP="00D81ADB">
      <w:pPr>
        <w:pStyle w:val="BodyText12"/>
      </w:pPr>
      <w:r w:rsidRPr="00252A16">
        <w:rPr>
          <w:highlight w:val="yellow"/>
          <w:lang w:eastAsia="ko-KR"/>
        </w:rPr>
        <w:t xml:space="preserve">This study </w:t>
      </w:r>
      <w:r w:rsidR="00666558">
        <w:rPr>
          <w:highlight w:val="yellow"/>
          <w:lang w:eastAsia="ko-KR"/>
        </w:rPr>
        <w:t>employs pivotal</w:t>
      </w:r>
      <w:r w:rsidR="00666558" w:rsidRPr="00252A16">
        <w:rPr>
          <w:highlight w:val="yellow"/>
          <w:lang w:eastAsia="ko-KR"/>
        </w:rPr>
        <w:t xml:space="preserve"> </w:t>
      </w:r>
      <w:r w:rsidRPr="00252A16">
        <w:rPr>
          <w:rFonts w:hint="eastAsia"/>
          <w:highlight w:val="yellow"/>
          <w:lang w:eastAsia="ko-KR"/>
        </w:rPr>
        <w:t>RCTs</w:t>
      </w:r>
      <w:r w:rsidRPr="00252A16">
        <w:rPr>
          <w:highlight w:val="yellow"/>
          <w:lang w:eastAsia="ko-KR"/>
        </w:rPr>
        <w:t xml:space="preserve"> that are plausible to emulate from real world data, makes estimates at the population-level designed to be as similar as possible, compares results, and evaluates external validity.</w:t>
      </w:r>
    </w:p>
    <w:p w14:paraId="4CD49986" w14:textId="6930B86F"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6" w:name="_Toc98854995"/>
      <w:r>
        <w:t>Research Questions</w:t>
      </w:r>
      <w:bookmarkEnd w:id="5"/>
      <w:bookmarkEnd w:id="6"/>
    </w:p>
    <w:p w14:paraId="48558AA6" w14:textId="52E923D6" w:rsidR="00651B3E" w:rsidRDefault="00BB2F74" w:rsidP="0092304D">
      <w:r>
        <w:t xml:space="preserve">In this study, we are interested in </w:t>
      </w:r>
      <w:r w:rsidR="00B15551">
        <w:t xml:space="preserve">comparing </w:t>
      </w:r>
      <w:r w:rsidR="00C8124F">
        <w:t xml:space="preserve">selected </w:t>
      </w:r>
      <w:r w:rsidR="007F25D6">
        <w:t xml:space="preserve">treatments </w:t>
      </w:r>
      <w:r w:rsidR="005720EB">
        <w:t>(</w:t>
      </w:r>
      <w:r w:rsidR="00AF4374">
        <w:rPr>
          <w:rFonts w:hint="eastAsia"/>
          <w:lang w:eastAsia="ko-KR"/>
        </w:rPr>
        <w:t>target</w:t>
      </w:r>
      <w:r w:rsidR="00AF4374">
        <w:t xml:space="preserve"> </w:t>
      </w:r>
      <w:r w:rsidR="00AF4374">
        <w:rPr>
          <w:rFonts w:hint="eastAsia"/>
          <w:lang w:eastAsia="ko-KR"/>
        </w:rPr>
        <w:t>drug</w:t>
      </w:r>
      <w:r w:rsidR="00AF4374">
        <w:rPr>
          <w:lang w:eastAsia="ko-KR"/>
        </w:rPr>
        <w:t xml:space="preserve"> </w:t>
      </w:r>
      <w:r w:rsidR="00AF4374">
        <w:rPr>
          <w:rFonts w:hint="eastAsia"/>
          <w:lang w:eastAsia="ko-KR"/>
        </w:rPr>
        <w:t>[class]</w:t>
      </w:r>
      <w:r w:rsidR="00F51715">
        <w:t xml:space="preserve"> Vs </w:t>
      </w:r>
      <w:r w:rsidR="00AF4374">
        <w:rPr>
          <w:rFonts w:hint="eastAsia"/>
          <w:lang w:eastAsia="ko-KR"/>
        </w:rPr>
        <w:t>comparator</w:t>
      </w:r>
      <w:r w:rsidR="00AF4374">
        <w:t xml:space="preserve"> </w:t>
      </w:r>
      <w:r w:rsidR="00AF4374">
        <w:rPr>
          <w:rFonts w:hint="eastAsia"/>
          <w:lang w:eastAsia="ko-KR"/>
        </w:rPr>
        <w:t>drug</w:t>
      </w:r>
      <w:r w:rsidR="00AF4374">
        <w:t xml:space="preserve"> </w:t>
      </w:r>
      <w:r w:rsidR="00AF4374">
        <w:rPr>
          <w:rFonts w:hint="eastAsia"/>
          <w:lang w:eastAsia="ko-KR"/>
        </w:rPr>
        <w:t>[class</w:t>
      </w:r>
      <w:r w:rsidR="00640860">
        <w:rPr>
          <w:rFonts w:hint="eastAsia"/>
          <w:lang w:eastAsia="ko-KR"/>
        </w:rPr>
        <w:t>]</w:t>
      </w:r>
      <w:r w:rsidR="005720EB">
        <w:t xml:space="preserve">) </w:t>
      </w:r>
      <w:r>
        <w:t>in table 1.</w:t>
      </w:r>
      <w:r w:rsidR="00FA594F">
        <w:t xml:space="preserve"> </w:t>
      </w:r>
      <w:bookmarkStart w:id="7" w:name="_Hlk524444353"/>
    </w:p>
    <w:tbl>
      <w:tblPr>
        <w:tblStyle w:val="4-5"/>
        <w:tblW w:w="9945" w:type="dxa"/>
        <w:tblLayout w:type="fixed"/>
        <w:tblLook w:val="04A0" w:firstRow="1" w:lastRow="0" w:firstColumn="1" w:lastColumn="0" w:noHBand="0" w:noVBand="1"/>
      </w:tblPr>
      <w:tblGrid>
        <w:gridCol w:w="2547"/>
        <w:gridCol w:w="2466"/>
        <w:gridCol w:w="2466"/>
        <w:gridCol w:w="2466"/>
      </w:tblGrid>
      <w:tr w:rsidR="00226FA3" w:rsidRPr="00FF3844" w14:paraId="254391E4" w14:textId="53A8A82E" w:rsidTr="000F691C">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CE2A59" w14:textId="21EE5309" w:rsidR="00226FA3" w:rsidRPr="00164EAC" w:rsidRDefault="006D3087" w:rsidP="00A63EBC">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bookmarkStart w:id="8" w:name="_Hlk98423651"/>
            <w:bookmarkStart w:id="9" w:name="_Hlk98851232"/>
            <w:r>
              <w:rPr>
                <w:rFonts w:asciiTheme="minorHAnsi" w:hAnsiTheme="minorHAnsi" w:cstheme="minorHAnsi" w:hint="eastAsia"/>
                <w:lang w:eastAsia="ko-KR"/>
              </w:rPr>
              <w:t>Study</w:t>
            </w:r>
          </w:p>
        </w:tc>
        <w:tc>
          <w:tcPr>
            <w:tcW w:w="2466" w:type="dxa"/>
            <w:noWrap/>
            <w:hideMark/>
          </w:tcPr>
          <w:p w14:paraId="753B9AEE" w14:textId="4BA27FDE"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Target drug (class)</w:t>
            </w:r>
          </w:p>
        </w:tc>
        <w:tc>
          <w:tcPr>
            <w:tcW w:w="2466" w:type="dxa"/>
            <w:noWrap/>
            <w:hideMark/>
          </w:tcPr>
          <w:p w14:paraId="0AB38D62" w14:textId="2CBC4C19"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Comparator drug</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(or</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class)</w:t>
            </w:r>
          </w:p>
        </w:tc>
        <w:tc>
          <w:tcPr>
            <w:tcW w:w="2466" w:type="dxa"/>
          </w:tcPr>
          <w:p w14:paraId="0848BFCF" w14:textId="7EFD6A36"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164EAC">
              <w:rPr>
                <w:rFonts w:asciiTheme="minorHAnsi" w:hAnsiTheme="minorHAnsi" w:cstheme="minorHAnsi"/>
                <w:lang w:eastAsia="ko-KR"/>
              </w:rPr>
              <w:t>Note</w:t>
            </w:r>
          </w:p>
        </w:tc>
      </w:tr>
      <w:bookmarkEnd w:id="8"/>
      <w:tr w:rsidR="00226FA3" w:rsidRPr="00FF3844" w14:paraId="27605CD8" w14:textId="69F32C8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2C408E87" w14:textId="0DBC6C1E"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LEADER ​</w:t>
            </w:r>
          </w:p>
        </w:tc>
        <w:tc>
          <w:tcPr>
            <w:tcW w:w="2466" w:type="dxa"/>
            <w:noWrap/>
            <w:vAlign w:val="center"/>
            <w:hideMark/>
          </w:tcPr>
          <w:p w14:paraId="43A89B72" w14:textId="7039D83B"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Liraglutide ​</w:t>
            </w:r>
            <w:r w:rsidRPr="00164EAC">
              <w:rPr>
                <w:rFonts w:asciiTheme="minorHAnsi" w:eastAsia="맑은 고딕" w:hAnsiTheme="minorHAnsi" w:cstheme="minorHAnsi"/>
                <w:lang w:eastAsia="ko-KR"/>
              </w:rPr>
              <w:t>(GLP-1)</w:t>
            </w:r>
          </w:p>
        </w:tc>
        <w:tc>
          <w:tcPr>
            <w:tcW w:w="2466" w:type="dxa"/>
            <w:noWrap/>
            <w:vAlign w:val="center"/>
          </w:tcPr>
          <w:p w14:paraId="36604C6A" w14:textId="3AC89DD2"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1E13CBF4" w14:textId="77777777" w:rsidR="00226FA3"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ins w:id="10" w:author="조재형" w:date="2022-10-09T00:06:00Z"/>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3100506C" w14:textId="7A918F23" w:rsidR="00D212B2" w:rsidRPr="00164EAC" w:rsidRDefault="00D212B2"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ins w:id="11" w:author="조재형" w:date="2022-10-09T00:08: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nitial KR approval: 10</w:t>
              </w:r>
              <w:r>
                <w:rPr>
                  <w:rFonts w:asciiTheme="minorHAnsi" w:eastAsia="맑은 고딕" w:hAnsiTheme="minorHAnsi" w:cstheme="minorHAnsi"/>
                  <w:lang w:eastAsia="ko-KR"/>
                </w:rPr>
                <w:t>/</w:t>
              </w:r>
              <w:r w:rsidRPr="00D212B2">
                <w:rPr>
                  <w:rFonts w:asciiTheme="minorHAnsi" w:eastAsia="맑은 고딕" w:hAnsiTheme="minorHAnsi" w:cstheme="minorHAnsi"/>
                  <w:lang w:eastAsia="ko-KR"/>
                </w:rPr>
                <w:t>06</w:t>
              </w:r>
              <w:r>
                <w:rPr>
                  <w:rFonts w:asciiTheme="minorHAnsi" w:eastAsia="맑은 고딕" w:hAnsiTheme="minorHAnsi" w:cstheme="minorHAnsi"/>
                  <w:lang w:eastAsia="ko-KR"/>
                </w:rPr>
                <w:t>/2010</w:t>
              </w:r>
            </w:ins>
          </w:p>
        </w:tc>
      </w:tr>
      <w:tr w:rsidR="00226FA3" w:rsidRPr="00FF3844" w14:paraId="26DAB880" w14:textId="741A121A"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36D6983F" w14:textId="5CA7EAF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DECLARE-TIMI 58 ​</w:t>
            </w:r>
          </w:p>
        </w:tc>
        <w:tc>
          <w:tcPr>
            <w:tcW w:w="2466" w:type="dxa"/>
            <w:noWrap/>
            <w:vAlign w:val="center"/>
            <w:hideMark/>
          </w:tcPr>
          <w:p w14:paraId="619B7131" w14:textId="2AD2671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commentRangeStart w:id="12"/>
            <w:r w:rsidRPr="00164EAC">
              <w:rPr>
                <w:rFonts w:asciiTheme="minorHAnsi" w:eastAsia="맑은 고딕" w:hAnsiTheme="minorHAnsi" w:cstheme="minorHAnsi"/>
              </w:rPr>
              <w:t>Dapagliflozin ​</w:t>
            </w:r>
            <w:r w:rsidRPr="00164EAC">
              <w:rPr>
                <w:rFonts w:asciiTheme="minorHAnsi" w:eastAsia="맑은 고딕" w:hAnsiTheme="minorHAnsi" w:cstheme="minorHAnsi"/>
                <w:lang w:eastAsia="ko-KR"/>
              </w:rPr>
              <w:t>(SGLT-2)</w:t>
            </w:r>
            <w:commentRangeEnd w:id="12"/>
            <w:r w:rsidR="00164EAC" w:rsidRPr="00164EAC">
              <w:rPr>
                <w:rStyle w:val="a7"/>
                <w:rFonts w:asciiTheme="minorHAnsi" w:hAnsiTheme="minorHAnsi" w:cstheme="minorHAnsi"/>
                <w:sz w:val="22"/>
                <w:szCs w:val="22"/>
              </w:rPr>
              <w:commentReference w:id="12"/>
            </w:r>
          </w:p>
        </w:tc>
        <w:tc>
          <w:tcPr>
            <w:tcW w:w="2466" w:type="dxa"/>
            <w:noWrap/>
            <w:vAlign w:val="center"/>
          </w:tcPr>
          <w:p w14:paraId="23524982" w14:textId="01E847C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7A80DB2D"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ins w:id="13" w:author="조재형" w:date="2022-10-09T00:08:00Z"/>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27356B9A" w14:textId="794682B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ins w:id="14" w:author="조재형" w:date="2022-10-09T00:08: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ins>
            <w:ins w:id="15" w:author="조재형" w:date="2022-10-09T00:09:00Z">
              <w:r>
                <w:rPr>
                  <w:rFonts w:asciiTheme="minorHAnsi" w:eastAsia="맑은 고딕" w:hAnsiTheme="minorHAnsi" w:cstheme="minorHAnsi"/>
                  <w:lang w:eastAsia="ko-KR"/>
                </w:rPr>
                <w:t>11/26/2013</w:t>
              </w:r>
            </w:ins>
          </w:p>
        </w:tc>
      </w:tr>
      <w:tr w:rsidR="00226FA3" w:rsidRPr="00FF3844" w14:paraId="26CC6500" w14:textId="476DCC09"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67C157B1" w14:textId="347DF20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EMPA-REG OUTCOME ​</w:t>
            </w:r>
          </w:p>
        </w:tc>
        <w:tc>
          <w:tcPr>
            <w:tcW w:w="2466" w:type="dxa"/>
            <w:noWrap/>
            <w:vAlign w:val="center"/>
          </w:tcPr>
          <w:p w14:paraId="7F4E15F6" w14:textId="35DFBC9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Empagliflozin ​</w:t>
            </w:r>
            <w:r w:rsidRPr="00164EAC">
              <w:rPr>
                <w:rFonts w:asciiTheme="minorHAnsi" w:eastAsia="맑은 고딕" w:hAnsiTheme="minorHAnsi" w:cstheme="minorHAnsi"/>
                <w:lang w:eastAsia="ko-KR"/>
              </w:rPr>
              <w:t>(SGLT-2)</w:t>
            </w:r>
          </w:p>
        </w:tc>
        <w:tc>
          <w:tcPr>
            <w:tcW w:w="2466" w:type="dxa"/>
            <w:noWrap/>
            <w:vAlign w:val="center"/>
          </w:tcPr>
          <w:p w14:paraId="71AD7773" w14:textId="50588868"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4E99C4FE"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ins w:id="16" w:author="조재형" w:date="2022-10-09T00:09:00Z"/>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A394DFC" w14:textId="3D1D25E0"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ins w:id="17" w:author="조재형" w:date="2022-10-09T00:09: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08/12/2014</w:t>
              </w:r>
            </w:ins>
          </w:p>
        </w:tc>
      </w:tr>
      <w:tr w:rsidR="00226FA3" w:rsidRPr="00FF3844" w14:paraId="7007D3D1" w14:textId="637198C8"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282D642" w14:textId="03556D09"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CANVAS ​</w:t>
            </w:r>
          </w:p>
        </w:tc>
        <w:tc>
          <w:tcPr>
            <w:tcW w:w="2466" w:type="dxa"/>
            <w:noWrap/>
            <w:vAlign w:val="center"/>
          </w:tcPr>
          <w:p w14:paraId="30628D34" w14:textId="675B7E9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Canagliflozin ​</w:t>
            </w:r>
            <w:r w:rsidRPr="00164EAC">
              <w:rPr>
                <w:rFonts w:asciiTheme="minorHAnsi" w:eastAsia="맑은 고딕" w:hAnsiTheme="minorHAnsi" w:cstheme="minorHAnsi"/>
                <w:lang w:eastAsia="ko-KR"/>
              </w:rPr>
              <w:t>(SGLT-2)</w:t>
            </w:r>
          </w:p>
        </w:tc>
        <w:tc>
          <w:tcPr>
            <w:tcW w:w="2466" w:type="dxa"/>
            <w:noWrap/>
            <w:vAlign w:val="center"/>
          </w:tcPr>
          <w:p w14:paraId="4FCFC00F" w14:textId="44677086"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56F6A2DC"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ins w:id="18" w:author="조재형" w:date="2022-10-09T00:10:00Z"/>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17FF2180" w14:textId="233ED9B2"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ins w:id="19" w:author="조재형" w:date="2022-10-09T00:10: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04/14/2014</w:t>
              </w:r>
            </w:ins>
          </w:p>
        </w:tc>
      </w:tr>
      <w:tr w:rsidR="00226FA3" w:rsidRPr="00FF3844" w14:paraId="5D31A15D" w14:textId="31B4F41B"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07D559F1" w14:textId="4BB9FE34" w:rsidR="00226FA3" w:rsidRPr="00D212B2"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strike/>
                <w:rPrChange w:id="20" w:author="조재형" w:date="2022-10-09T00:10:00Z">
                  <w:rPr>
                    <w:rFonts w:asciiTheme="minorHAnsi" w:eastAsia="Times New Roman" w:hAnsiTheme="minorHAnsi" w:cstheme="minorHAnsi"/>
                  </w:rPr>
                </w:rPrChange>
              </w:rPr>
            </w:pPr>
            <w:r w:rsidRPr="00D212B2">
              <w:rPr>
                <w:rFonts w:asciiTheme="minorHAnsi" w:eastAsia="맑은 고딕" w:hAnsiTheme="minorHAnsi" w:cstheme="minorHAnsi"/>
                <w:strike/>
                <w:rPrChange w:id="21" w:author="조재형" w:date="2022-10-09T00:10:00Z">
                  <w:rPr>
                    <w:rFonts w:asciiTheme="minorHAnsi" w:eastAsia="맑은 고딕" w:hAnsiTheme="minorHAnsi" w:cstheme="minorHAnsi"/>
                  </w:rPr>
                </w:rPrChange>
              </w:rPr>
              <w:t>NCT01505426 ​</w:t>
            </w:r>
          </w:p>
        </w:tc>
        <w:tc>
          <w:tcPr>
            <w:tcW w:w="2466" w:type="dxa"/>
            <w:noWrap/>
            <w:vAlign w:val="center"/>
          </w:tcPr>
          <w:p w14:paraId="1EE81C70" w14:textId="1C06C362" w:rsidR="00226FA3" w:rsidRPr="00D212B2"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trike/>
                <w:rPrChange w:id="22" w:author="조재형" w:date="2022-10-09T00:10:00Z">
                  <w:rPr>
                    <w:rFonts w:asciiTheme="minorHAnsi" w:eastAsia="Times New Roman" w:hAnsiTheme="minorHAnsi" w:cstheme="minorHAnsi"/>
                  </w:rPr>
                </w:rPrChange>
              </w:rPr>
            </w:pPr>
            <w:r w:rsidRPr="00D212B2">
              <w:rPr>
                <w:rFonts w:asciiTheme="minorHAnsi" w:eastAsia="맑은 고딕" w:hAnsiTheme="minorHAnsi" w:cstheme="minorHAnsi"/>
                <w:strike/>
                <w:rPrChange w:id="23" w:author="조재형" w:date="2022-10-09T00:10:00Z">
                  <w:rPr>
                    <w:rFonts w:asciiTheme="minorHAnsi" w:eastAsia="맑은 고딕" w:hAnsiTheme="minorHAnsi" w:cstheme="minorHAnsi"/>
                  </w:rPr>
                </w:rPrChange>
              </w:rPr>
              <w:t>Ipragliflozin ​</w:t>
            </w:r>
            <w:r w:rsidRPr="00D212B2">
              <w:rPr>
                <w:rFonts w:asciiTheme="minorHAnsi" w:eastAsia="맑은 고딕" w:hAnsiTheme="minorHAnsi" w:cstheme="minorHAnsi"/>
                <w:strike/>
                <w:lang w:eastAsia="ko-KR"/>
                <w:rPrChange w:id="24" w:author="조재형" w:date="2022-10-09T00:10:00Z">
                  <w:rPr>
                    <w:rFonts w:asciiTheme="minorHAnsi" w:eastAsia="맑은 고딕" w:hAnsiTheme="minorHAnsi" w:cstheme="minorHAnsi"/>
                    <w:lang w:eastAsia="ko-KR"/>
                  </w:rPr>
                </w:rPrChange>
              </w:rPr>
              <w:t>(SGLT-2)</w:t>
            </w:r>
          </w:p>
        </w:tc>
        <w:tc>
          <w:tcPr>
            <w:tcW w:w="2466" w:type="dxa"/>
            <w:noWrap/>
            <w:vAlign w:val="center"/>
          </w:tcPr>
          <w:p w14:paraId="4997BCC5" w14:textId="5EA02613" w:rsidR="00226FA3" w:rsidRPr="00D212B2"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trike/>
                <w:rPrChange w:id="25" w:author="조재형" w:date="2022-10-09T00:10:00Z">
                  <w:rPr>
                    <w:rFonts w:asciiTheme="minorHAnsi" w:eastAsia="Times New Roman" w:hAnsiTheme="minorHAnsi" w:cstheme="minorHAnsi"/>
                  </w:rPr>
                </w:rPrChange>
              </w:rPr>
            </w:pPr>
            <w:r w:rsidRPr="00D212B2">
              <w:rPr>
                <w:rFonts w:asciiTheme="minorHAnsi" w:hAnsiTheme="minorHAnsi" w:cstheme="minorHAnsi"/>
                <w:strike/>
                <w:lang w:eastAsia="ko-KR"/>
                <w:rPrChange w:id="26" w:author="조재형" w:date="2022-10-09T00:10:00Z">
                  <w:rPr>
                    <w:rFonts w:asciiTheme="minorHAnsi" w:hAnsiTheme="minorHAnsi" w:cstheme="minorHAnsi"/>
                    <w:lang w:eastAsia="ko-KR"/>
                  </w:rPr>
                </w:rPrChange>
              </w:rPr>
              <w:t>DPP-4</w:t>
            </w:r>
          </w:p>
        </w:tc>
        <w:tc>
          <w:tcPr>
            <w:tcW w:w="2466" w:type="dxa"/>
          </w:tcPr>
          <w:p w14:paraId="06058A07" w14:textId="06DE2231" w:rsidR="00226FA3" w:rsidRPr="00D212B2"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strike/>
                <w:rPrChange w:id="27" w:author="조재형" w:date="2022-10-09T00:10:00Z">
                  <w:rPr>
                    <w:rFonts w:asciiTheme="minorHAnsi" w:eastAsia="맑은 고딕" w:hAnsiTheme="minorHAnsi" w:cstheme="minorHAnsi"/>
                  </w:rPr>
                </w:rPrChange>
              </w:rPr>
            </w:pPr>
            <w:r w:rsidRPr="00D212B2">
              <w:rPr>
                <w:rFonts w:asciiTheme="minorHAnsi" w:eastAsia="맑은 고딕" w:hAnsiTheme="minorHAnsi" w:cstheme="minorHAnsi"/>
                <w:strike/>
                <w:lang w:eastAsia="ko-KR"/>
                <w:rPrChange w:id="28" w:author="조재형" w:date="2022-10-09T00:10:00Z">
                  <w:rPr>
                    <w:rFonts w:asciiTheme="minorHAnsi" w:eastAsia="맑은 고딕" w:hAnsiTheme="minorHAnsi" w:cstheme="minorHAnsi"/>
                    <w:lang w:eastAsia="ko-KR"/>
                  </w:rPr>
                </w:rPrChange>
              </w:rPr>
              <w:t>P</w:t>
            </w:r>
            <w:r w:rsidRPr="00D212B2">
              <w:rPr>
                <w:rFonts w:asciiTheme="minorHAnsi" w:eastAsia="맑은 고딕" w:hAnsiTheme="minorHAnsi" w:cstheme="minorHAnsi"/>
                <w:strike/>
                <w:rPrChange w:id="29" w:author="조재형" w:date="2022-10-09T00:10:00Z">
                  <w:rPr>
                    <w:rFonts w:asciiTheme="minorHAnsi" w:eastAsia="맑은 고딕" w:hAnsiTheme="minorHAnsi" w:cstheme="minorHAnsi"/>
                  </w:rPr>
                </w:rPrChange>
              </w:rPr>
              <w:t>lacebo-controlled RCT</w:t>
            </w:r>
          </w:p>
        </w:tc>
      </w:tr>
      <w:tr w:rsidR="00226FA3" w:rsidRPr="00FF3844" w14:paraId="64B3D13D" w14:textId="1D8CD655"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1AA75B29" w14:textId="72F5C4A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CARMELINA ​</w:t>
            </w:r>
          </w:p>
        </w:tc>
        <w:tc>
          <w:tcPr>
            <w:tcW w:w="2466" w:type="dxa"/>
            <w:noWrap/>
            <w:vAlign w:val="center"/>
          </w:tcPr>
          <w:p w14:paraId="2160FED3" w14:textId="005FA9E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211CB0B5" w14:textId="25196B5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2680DFC0"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ins w:id="30" w:author="조재형" w:date="2022-10-09T00:10:00Z"/>
                <w:rFonts w:asciiTheme="minorHAnsi" w:eastAsia="맑은 고딕" w:hAnsiTheme="minorHAnsi" w:cstheme="minorHAnsi"/>
              </w:rPr>
            </w:pPr>
            <w:commentRangeStart w:id="31"/>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commentRangeEnd w:id="31"/>
            <w:r w:rsidR="003A529A" w:rsidRPr="00164EAC">
              <w:rPr>
                <w:rStyle w:val="a7"/>
                <w:rFonts w:asciiTheme="minorHAnsi" w:hAnsiTheme="minorHAnsi" w:cstheme="minorHAnsi"/>
                <w:sz w:val="22"/>
                <w:szCs w:val="22"/>
              </w:rPr>
              <w:commentReference w:id="31"/>
            </w:r>
          </w:p>
          <w:p w14:paraId="3F073FAA" w14:textId="4DB2C71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ins w:id="32" w:author="조재형" w:date="2022-10-09T00:10: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ins>
          </w:p>
        </w:tc>
      </w:tr>
      <w:tr w:rsidR="00226FA3" w:rsidRPr="00FF3844" w14:paraId="7E2E0711" w14:textId="14222CDC"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0F00C0F2" w14:textId="2BCDEFC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TECOS ​</w:t>
            </w:r>
          </w:p>
        </w:tc>
        <w:tc>
          <w:tcPr>
            <w:tcW w:w="2466" w:type="dxa"/>
            <w:noWrap/>
            <w:vAlign w:val="center"/>
          </w:tcPr>
          <w:p w14:paraId="2AF6C601" w14:textId="247B130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commentRangeStart w:id="33"/>
            <w:r w:rsidRPr="00164EAC">
              <w:rPr>
                <w:rFonts w:asciiTheme="minorHAnsi" w:eastAsia="맑은 고딕" w:hAnsiTheme="minorHAnsi" w:cstheme="minorHAnsi"/>
              </w:rPr>
              <w:t xml:space="preserve">Sitagliptin </w:t>
            </w:r>
            <w:r w:rsidRPr="00164EAC">
              <w:rPr>
                <w:rFonts w:asciiTheme="minorHAnsi" w:eastAsia="맑은 고딕" w:hAnsiTheme="minorHAnsi" w:cstheme="minorHAnsi"/>
                <w:lang w:eastAsia="ko-KR"/>
              </w:rPr>
              <w:t>(DPP-4)</w:t>
            </w:r>
            <w:commentRangeEnd w:id="33"/>
            <w:r w:rsidR="00140F9D" w:rsidRPr="00164EAC">
              <w:rPr>
                <w:rStyle w:val="a7"/>
                <w:rFonts w:asciiTheme="minorHAnsi" w:hAnsiTheme="minorHAnsi" w:cstheme="minorHAnsi"/>
                <w:sz w:val="22"/>
                <w:szCs w:val="22"/>
              </w:rPr>
              <w:commentReference w:id="33"/>
            </w:r>
          </w:p>
        </w:tc>
        <w:tc>
          <w:tcPr>
            <w:tcW w:w="2466" w:type="dxa"/>
            <w:noWrap/>
            <w:vAlign w:val="center"/>
          </w:tcPr>
          <w:p w14:paraId="5816CFC8" w14:textId="794A942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07F7FFD1"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ins w:id="34" w:author="조재형" w:date="2022-10-09T00:11:00Z"/>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E1FAE10" w14:textId="5D772EFC"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ins w:id="35" w:author="조재형" w:date="2022-10-09T00:11:00Z">
              <w:r>
                <w:rPr>
                  <w:rFonts w:asciiTheme="minorHAnsi" w:eastAsia="맑은 고딕" w:hAnsiTheme="minorHAnsi" w:cstheme="minorHAnsi"/>
                  <w:lang w:eastAsia="ko-KR"/>
                </w:rPr>
                <w:lastRenderedPageBreak/>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09/21/2007</w:t>
              </w:r>
            </w:ins>
          </w:p>
        </w:tc>
      </w:tr>
      <w:tr w:rsidR="00226FA3" w:rsidRPr="00FF3844" w14:paraId="26272FD4" w14:textId="20659A38"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78F4F905" w14:textId="0358960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lastRenderedPageBreak/>
              <w:t>SAVOR-TIMI 53 ​</w:t>
            </w:r>
          </w:p>
        </w:tc>
        <w:tc>
          <w:tcPr>
            <w:tcW w:w="2466" w:type="dxa"/>
            <w:noWrap/>
            <w:vAlign w:val="center"/>
          </w:tcPr>
          <w:p w14:paraId="690233D0" w14:textId="44C033B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proofErr w:type="spellStart"/>
            <w:r w:rsidRPr="00164EAC">
              <w:rPr>
                <w:rFonts w:asciiTheme="minorHAnsi" w:eastAsia="맑은 고딕" w:hAnsiTheme="minorHAnsi" w:cstheme="minorHAnsi"/>
              </w:rPr>
              <w:t>Saxagliptin</w:t>
            </w:r>
            <w:proofErr w:type="spellEnd"/>
            <w:r w:rsidRPr="00164EAC">
              <w:rPr>
                <w:rFonts w:asciiTheme="minorHAnsi" w:eastAsia="맑은 고딕" w:hAnsiTheme="minorHAnsi" w:cstheme="minorHAnsi"/>
              </w:rPr>
              <w:t xml:space="preserve"> </w:t>
            </w:r>
            <w:r w:rsidRPr="00164EAC">
              <w:rPr>
                <w:rFonts w:asciiTheme="minorHAnsi" w:eastAsia="맑은 고딕" w:hAnsiTheme="minorHAnsi" w:cstheme="minorHAnsi"/>
                <w:lang w:eastAsia="ko-KR"/>
              </w:rPr>
              <w:t>(DPP-4)</w:t>
            </w:r>
          </w:p>
        </w:tc>
        <w:tc>
          <w:tcPr>
            <w:tcW w:w="2466" w:type="dxa"/>
            <w:noWrap/>
            <w:vAlign w:val="center"/>
          </w:tcPr>
          <w:p w14:paraId="148AA6A1" w14:textId="4E354B8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6DBCD24A"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ins w:id="36" w:author="조재형" w:date="2022-10-09T00:11:00Z"/>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DA1A4D" w14:textId="68A90A36" w:rsidR="00D212B2"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ins w:id="37" w:author="조재형" w:date="2022-10-09T00:12:00Z">
              <w:r>
                <w:rPr>
                  <w:rFonts w:asciiTheme="minorHAnsi" w:eastAsia="맑은 고딕" w:hAnsiTheme="minorHAnsi" w:cstheme="minorHAnsi" w:hint="eastAsia"/>
                  <w:lang w:eastAsia="ko-KR"/>
                </w:rPr>
                <w:t>0</w:t>
              </w:r>
              <w:r>
                <w:rPr>
                  <w:rFonts w:asciiTheme="minorHAnsi" w:eastAsia="맑은 고딕" w:hAnsiTheme="minorHAnsi" w:cstheme="minorHAnsi"/>
                  <w:lang w:eastAsia="ko-KR"/>
                </w:rPr>
                <w:t>1/24/2011</w:t>
              </w:r>
            </w:ins>
          </w:p>
        </w:tc>
      </w:tr>
      <w:tr w:rsidR="00226FA3" w:rsidRPr="00FF3844" w14:paraId="57752671" w14:textId="6E2FF282"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18D0D9E" w14:textId="705885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CAROLINA ​</w:t>
            </w:r>
          </w:p>
        </w:tc>
        <w:tc>
          <w:tcPr>
            <w:tcW w:w="2466" w:type="dxa"/>
            <w:noWrap/>
            <w:vAlign w:val="center"/>
          </w:tcPr>
          <w:p w14:paraId="0B50245E" w14:textId="0878CA2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1C8FE5F2" w14:textId="3E630DDD" w:rsidR="00226FA3" w:rsidRPr="00164EAC" w:rsidRDefault="00977F47"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hint="eastAsia"/>
              </w:rPr>
            </w:pPr>
            <w:del w:id="38" w:author="조재형" w:date="2022-10-09T00:16:00Z">
              <w:r w:rsidRPr="00164EAC" w:rsidDel="008A5440">
                <w:rPr>
                  <w:rFonts w:asciiTheme="minorHAnsi" w:eastAsia="맑은 고딕" w:hAnsiTheme="minorHAnsi" w:cstheme="minorHAnsi" w:hint="eastAsia"/>
                  <w:lang w:eastAsia="ko-KR"/>
                </w:rPr>
                <w:delText>SU</w:delText>
              </w:r>
            </w:del>
            <w:ins w:id="39" w:author="조재형" w:date="2022-10-09T00:16:00Z">
              <w:r w:rsidR="008A5440">
                <w:rPr>
                  <w:rFonts w:asciiTheme="minorHAnsi" w:eastAsia="맑은 고딕" w:hAnsiTheme="minorHAnsi" w:cstheme="minorHAnsi"/>
                  <w:lang w:eastAsia="ko-KR"/>
                </w:rPr>
                <w:t>Glimepiride</w:t>
              </w:r>
            </w:ins>
          </w:p>
        </w:tc>
        <w:tc>
          <w:tcPr>
            <w:tcW w:w="2466" w:type="dxa"/>
          </w:tcPr>
          <w:p w14:paraId="78B412F7" w14:textId="77777777" w:rsidR="00226FA3" w:rsidRDefault="000F691C"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ins w:id="40" w:author="조재형" w:date="2022-10-09T00:12:00Z"/>
                <w:rFonts w:asciiTheme="minorHAnsi" w:eastAsia="맑은 고딕" w:hAnsiTheme="minorHAnsi" w:cstheme="minorHAnsi"/>
              </w:rPr>
            </w:pPr>
            <w:r>
              <w:rPr>
                <w:rFonts w:asciiTheme="minorHAnsi" w:eastAsia="맑은 고딕" w:hAnsiTheme="minorHAnsi" w:cstheme="minorHAnsi"/>
              </w:rPr>
              <w:t xml:space="preserve">In the </w:t>
            </w:r>
            <w:r>
              <w:rPr>
                <w:rFonts w:asciiTheme="minorHAnsi" w:eastAsia="맑은 고딕" w:hAnsiTheme="minorHAnsi" w:cstheme="minorHAnsi" w:hint="eastAsia"/>
                <w:lang w:eastAsia="ko-KR"/>
              </w:rPr>
              <w:t>CAROLINA</w:t>
            </w:r>
            <w:r>
              <w:rPr>
                <w:rFonts w:asciiTheme="minorHAnsi" w:eastAsia="맑은 고딕" w:hAnsiTheme="minorHAnsi" w:cstheme="minorHAnsi"/>
              </w:rPr>
              <w:t xml:space="preserve"> trial, comparator drug </w:t>
            </w:r>
            <w:r>
              <w:rPr>
                <w:rFonts w:asciiTheme="minorHAnsi" w:eastAsia="맑은 고딕" w:hAnsiTheme="minorHAnsi" w:cstheme="minorHAnsi" w:hint="eastAsia"/>
                <w:lang w:eastAsia="ko-KR"/>
              </w:rPr>
              <w:t>was</w:t>
            </w:r>
            <w:r>
              <w:rPr>
                <w:rFonts w:asciiTheme="minorHAnsi" w:eastAsia="맑은 고딕" w:hAnsiTheme="minorHAnsi" w:cstheme="minorHAnsi"/>
              </w:rPr>
              <w:t xml:space="preserve"> glimepiride</w:t>
            </w:r>
          </w:p>
          <w:p w14:paraId="40774CDA" w14:textId="6996DF59"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ins w:id="41" w:author="조재형" w:date="2022-10-09T00:12: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ins>
          </w:p>
        </w:tc>
      </w:tr>
      <w:tr w:rsidR="00226FA3" w:rsidRPr="00FF3844" w14:paraId="446BC99C" w14:textId="3BCC292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C64A4BF" w14:textId="236EA29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TRITON-TIMI 38 ​</w:t>
            </w:r>
          </w:p>
        </w:tc>
        <w:tc>
          <w:tcPr>
            <w:tcW w:w="2466" w:type="dxa"/>
            <w:noWrap/>
          </w:tcPr>
          <w:p w14:paraId="5C10FE04" w14:textId="590AC348"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Prasugrel</w:t>
            </w:r>
            <w:del w:id="42" w:author="조재형" w:date="2022-10-09T00:13:00Z">
              <w:r w:rsidRPr="00164EAC" w:rsidDel="0071201F">
                <w:rPr>
                  <w:rFonts w:asciiTheme="minorHAnsi" w:eastAsiaTheme="minorHAnsi" w:hAnsiTheme="minorHAnsi" w:cstheme="minorHAnsi"/>
                </w:rPr>
                <w:delText> </w:delText>
              </w:r>
              <w:r w:rsidR="006E3B20" w:rsidRPr="00164EAC" w:rsidDel="0071201F">
                <w:rPr>
                  <w:rFonts w:asciiTheme="minorHAnsi" w:hAnsiTheme="minorHAnsi" w:cstheme="minorHAnsi"/>
                  <w:lang w:eastAsia="ko-KR"/>
                </w:rPr>
                <w:delText>+</w:delText>
              </w:r>
              <w:r w:rsidR="006E3B20" w:rsidRPr="00164EAC" w:rsidDel="0071201F">
                <w:rPr>
                  <w:rFonts w:asciiTheme="minorHAnsi" w:eastAsiaTheme="minorHAnsi" w:hAnsiTheme="minorHAnsi" w:cstheme="minorHAnsi"/>
                </w:rPr>
                <w:delText xml:space="preserve"> </w:delText>
              </w:r>
              <w:r w:rsidR="006E3B20" w:rsidRPr="00164EAC" w:rsidDel="0071201F">
                <w:rPr>
                  <w:rFonts w:asciiTheme="minorHAnsi" w:hAnsiTheme="minorHAnsi" w:cstheme="minorHAnsi"/>
                  <w:lang w:eastAsia="ko-KR"/>
                </w:rPr>
                <w:delText>Aspirin</w:delText>
              </w:r>
            </w:del>
          </w:p>
        </w:tc>
        <w:tc>
          <w:tcPr>
            <w:tcW w:w="2466" w:type="dxa"/>
            <w:noWrap/>
          </w:tcPr>
          <w:p w14:paraId="12EDB600" w14:textId="2CA8575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del w:id="43" w:author="조재형" w:date="2022-10-09T00:13:00Z">
              <w:r w:rsidRPr="00164EAC" w:rsidDel="0071201F">
                <w:rPr>
                  <w:rFonts w:asciiTheme="minorHAnsi" w:eastAsiaTheme="minorHAnsi" w:hAnsiTheme="minorHAnsi" w:cstheme="minorHAnsi"/>
                </w:rPr>
                <w:delText> ​</w:delText>
              </w:r>
              <w:r w:rsidR="006E3B20" w:rsidRPr="00164EAC" w:rsidDel="0071201F">
                <w:rPr>
                  <w:rFonts w:asciiTheme="minorHAnsi" w:hAnsiTheme="minorHAnsi" w:cstheme="minorHAnsi"/>
                  <w:lang w:eastAsia="ko-KR"/>
                </w:rPr>
                <w:delText>+</w:delText>
              </w:r>
              <w:r w:rsidR="006E3B20" w:rsidRPr="00164EAC" w:rsidDel="0071201F">
                <w:rPr>
                  <w:rFonts w:asciiTheme="minorHAnsi" w:eastAsiaTheme="minorHAnsi" w:hAnsiTheme="minorHAnsi" w:cstheme="minorHAnsi"/>
                </w:rPr>
                <w:delText xml:space="preserve"> </w:delText>
              </w:r>
              <w:r w:rsidR="006E3B20" w:rsidRPr="00164EAC" w:rsidDel="0071201F">
                <w:rPr>
                  <w:rFonts w:asciiTheme="minorHAnsi" w:hAnsiTheme="minorHAnsi" w:cstheme="minorHAnsi"/>
                  <w:lang w:eastAsia="ko-KR"/>
                </w:rPr>
                <w:delText>Aspirin</w:delText>
              </w:r>
            </w:del>
          </w:p>
        </w:tc>
        <w:tc>
          <w:tcPr>
            <w:tcW w:w="2466" w:type="dxa"/>
          </w:tcPr>
          <w:p w14:paraId="225299FA" w14:textId="3A599077"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ins w:id="44" w:author="조재형" w:date="2022-10-09T00:12: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07/29/2010</w:t>
              </w:r>
            </w:ins>
          </w:p>
        </w:tc>
      </w:tr>
      <w:tr w:rsidR="00226FA3" w:rsidRPr="00FF3844" w14:paraId="168C0044" w14:textId="55E9CE2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01EA138F" w14:textId="652F28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PLATO ​</w:t>
            </w:r>
          </w:p>
        </w:tc>
        <w:tc>
          <w:tcPr>
            <w:tcW w:w="2466" w:type="dxa"/>
            <w:noWrap/>
          </w:tcPr>
          <w:p w14:paraId="0BFD09ED" w14:textId="37F67AB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Ticagrelor</w:t>
            </w:r>
            <w:del w:id="45" w:author="조재형" w:date="2022-10-09T00:13:00Z">
              <w:r w:rsidRPr="00164EAC" w:rsidDel="0071201F">
                <w:rPr>
                  <w:rFonts w:asciiTheme="minorHAnsi" w:eastAsiaTheme="minorHAnsi" w:hAnsiTheme="minorHAnsi" w:cstheme="minorHAnsi"/>
                </w:rPr>
                <w:delText> ​</w:delText>
              </w:r>
              <w:r w:rsidR="00977F47" w:rsidRPr="00164EAC" w:rsidDel="0071201F">
                <w:rPr>
                  <w:rFonts w:asciiTheme="minorHAnsi" w:hAnsiTheme="minorHAnsi" w:cstheme="minorHAnsi"/>
                  <w:lang w:eastAsia="ko-KR"/>
                </w:rPr>
                <w:delText>+</w:delText>
              </w:r>
              <w:r w:rsidR="00977F47" w:rsidRPr="00164EAC" w:rsidDel="0071201F">
                <w:rPr>
                  <w:rFonts w:asciiTheme="minorHAnsi" w:eastAsiaTheme="minorHAnsi" w:hAnsiTheme="minorHAnsi" w:cstheme="minorHAnsi"/>
                </w:rPr>
                <w:delText xml:space="preserve"> </w:delText>
              </w:r>
              <w:r w:rsidR="00977F47" w:rsidRPr="00164EAC" w:rsidDel="0071201F">
                <w:rPr>
                  <w:rFonts w:asciiTheme="minorHAnsi" w:hAnsiTheme="minorHAnsi" w:cstheme="minorHAnsi"/>
                  <w:lang w:eastAsia="ko-KR"/>
                </w:rPr>
                <w:delText>Aspirin</w:delText>
              </w:r>
            </w:del>
          </w:p>
        </w:tc>
        <w:tc>
          <w:tcPr>
            <w:tcW w:w="2466" w:type="dxa"/>
            <w:noWrap/>
          </w:tcPr>
          <w:p w14:paraId="05728CB0" w14:textId="4B3A4DE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del w:id="46" w:author="조재형" w:date="2022-10-09T00:13:00Z">
              <w:r w:rsidRPr="00164EAC" w:rsidDel="0071201F">
                <w:rPr>
                  <w:rFonts w:asciiTheme="minorHAnsi" w:eastAsiaTheme="minorHAnsi" w:hAnsiTheme="minorHAnsi" w:cstheme="minorHAnsi"/>
                </w:rPr>
                <w:delText> ​</w:delText>
              </w:r>
              <w:r w:rsidR="00977F47" w:rsidRPr="00164EAC" w:rsidDel="0071201F">
                <w:rPr>
                  <w:rFonts w:asciiTheme="minorHAnsi" w:hAnsiTheme="minorHAnsi" w:cstheme="minorHAnsi"/>
                  <w:lang w:eastAsia="ko-KR"/>
                </w:rPr>
                <w:delText>+</w:delText>
              </w:r>
              <w:r w:rsidR="00977F47" w:rsidRPr="00164EAC" w:rsidDel="0071201F">
                <w:rPr>
                  <w:rFonts w:asciiTheme="minorHAnsi" w:eastAsiaTheme="minorHAnsi" w:hAnsiTheme="minorHAnsi" w:cstheme="minorHAnsi"/>
                </w:rPr>
                <w:delText xml:space="preserve"> </w:delText>
              </w:r>
              <w:r w:rsidR="00977F47" w:rsidRPr="00164EAC" w:rsidDel="0071201F">
                <w:rPr>
                  <w:rFonts w:asciiTheme="minorHAnsi" w:hAnsiTheme="minorHAnsi" w:cstheme="minorHAnsi"/>
                  <w:lang w:eastAsia="ko-KR"/>
                </w:rPr>
                <w:delText>Aspirin</w:delText>
              </w:r>
            </w:del>
          </w:p>
        </w:tc>
        <w:tc>
          <w:tcPr>
            <w:tcW w:w="2466" w:type="dxa"/>
          </w:tcPr>
          <w:p w14:paraId="0595BEAE" w14:textId="35B82FC8"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ins w:id="47" w:author="조재형" w:date="2022-10-09T00:12: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w:t>
              </w:r>
            </w:ins>
            <w:ins w:id="48" w:author="조재형" w:date="2022-10-09T00:13:00Z">
              <w:r>
                <w:rPr>
                  <w:rFonts w:asciiTheme="minorHAnsi" w:eastAsia="맑은 고딕" w:hAnsiTheme="minorHAnsi" w:cstheme="minorHAnsi"/>
                  <w:lang w:eastAsia="ko-KR"/>
                </w:rPr>
                <w:t>2</w:t>
              </w:r>
            </w:ins>
            <w:ins w:id="49" w:author="조재형" w:date="2022-10-09T00:12:00Z">
              <w:r>
                <w:rPr>
                  <w:rFonts w:asciiTheme="minorHAnsi" w:eastAsia="맑은 고딕" w:hAnsiTheme="minorHAnsi" w:cstheme="minorHAnsi"/>
                  <w:lang w:eastAsia="ko-KR"/>
                </w:rPr>
                <w:t>/201</w:t>
              </w:r>
            </w:ins>
            <w:ins w:id="50" w:author="조재형" w:date="2022-10-09T00:13:00Z">
              <w:r>
                <w:rPr>
                  <w:rFonts w:asciiTheme="minorHAnsi" w:eastAsia="맑은 고딕" w:hAnsiTheme="minorHAnsi" w:cstheme="minorHAnsi"/>
                  <w:lang w:eastAsia="ko-KR"/>
                </w:rPr>
                <w:t>1</w:t>
              </w:r>
            </w:ins>
          </w:p>
        </w:tc>
      </w:tr>
      <w:tr w:rsidR="00226FA3" w:rsidRPr="00FF3844" w14:paraId="2804BF97" w14:textId="5CC0C1E5"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68786693" w14:textId="6B9403A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ROCKET AF ​</w:t>
            </w:r>
          </w:p>
        </w:tc>
        <w:tc>
          <w:tcPr>
            <w:tcW w:w="2466" w:type="dxa"/>
            <w:noWrap/>
          </w:tcPr>
          <w:p w14:paraId="6E0401D2" w14:textId="10DB3A9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Rivaroxaban ​</w:t>
            </w:r>
          </w:p>
        </w:tc>
        <w:tc>
          <w:tcPr>
            <w:tcW w:w="2466" w:type="dxa"/>
            <w:noWrap/>
          </w:tcPr>
          <w:p w14:paraId="2AC6CF20" w14:textId="091E693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69DB603B" w14:textId="5EF15A69"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ins w:id="51" w:author="조재형" w:date="2022-10-09T00:13: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02/29/2012</w:t>
              </w:r>
            </w:ins>
          </w:p>
        </w:tc>
      </w:tr>
      <w:tr w:rsidR="00226FA3" w:rsidRPr="00FF3844" w14:paraId="134E65C6" w14:textId="2007A2CF"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9299A59" w14:textId="179C728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ARISTOTLE ​</w:t>
            </w:r>
          </w:p>
        </w:tc>
        <w:tc>
          <w:tcPr>
            <w:tcW w:w="2466" w:type="dxa"/>
            <w:noWrap/>
          </w:tcPr>
          <w:p w14:paraId="6C12FA3B" w14:textId="35A3FA9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Apixaban ​</w:t>
            </w:r>
          </w:p>
        </w:tc>
        <w:tc>
          <w:tcPr>
            <w:tcW w:w="2466" w:type="dxa"/>
            <w:noWrap/>
          </w:tcPr>
          <w:p w14:paraId="2F16A897" w14:textId="17CBBDF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5FFD9DD6" w14:textId="16A4CB9A"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ins w:id="52" w:author="조재형" w:date="2022-10-09T00:13: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02/27/2013</w:t>
              </w:r>
            </w:ins>
          </w:p>
        </w:tc>
      </w:tr>
      <w:tr w:rsidR="00226FA3" w:rsidRPr="00FF3844" w14:paraId="571317B0" w14:textId="1F9D154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5ABDE396" w14:textId="6D46B34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ENGAGE AF-TIMI 48 ​</w:t>
            </w:r>
          </w:p>
        </w:tc>
        <w:tc>
          <w:tcPr>
            <w:tcW w:w="2466" w:type="dxa"/>
            <w:noWrap/>
          </w:tcPr>
          <w:p w14:paraId="41D0C9E8" w14:textId="509432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commentRangeStart w:id="53"/>
            <w:proofErr w:type="spellStart"/>
            <w:r w:rsidRPr="00164EAC">
              <w:rPr>
                <w:rFonts w:asciiTheme="minorHAnsi" w:eastAsiaTheme="minorHAnsi" w:hAnsiTheme="minorHAnsi" w:cstheme="minorHAnsi"/>
              </w:rPr>
              <w:t>Edoxaban</w:t>
            </w:r>
            <w:proofErr w:type="spellEnd"/>
            <w:r w:rsidRPr="00164EAC">
              <w:rPr>
                <w:rFonts w:asciiTheme="minorHAnsi" w:eastAsiaTheme="minorHAnsi" w:hAnsiTheme="minorHAnsi" w:cstheme="minorHAnsi"/>
              </w:rPr>
              <w:t> ​</w:t>
            </w:r>
            <w:commentRangeEnd w:id="53"/>
            <w:r w:rsidR="0041696D" w:rsidRPr="00164EAC">
              <w:rPr>
                <w:rStyle w:val="a7"/>
                <w:rFonts w:asciiTheme="minorHAnsi" w:hAnsiTheme="minorHAnsi" w:cstheme="minorHAnsi"/>
                <w:sz w:val="22"/>
                <w:szCs w:val="22"/>
              </w:rPr>
              <w:commentReference w:id="53"/>
            </w:r>
          </w:p>
        </w:tc>
        <w:tc>
          <w:tcPr>
            <w:tcW w:w="2466" w:type="dxa"/>
            <w:noWrap/>
          </w:tcPr>
          <w:p w14:paraId="01DEB003" w14:textId="57AEA22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6845116A" w14:textId="0AFBF97C"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ins w:id="54" w:author="조재형" w:date="2022-10-09T00:14: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08/25/2015</w:t>
              </w:r>
            </w:ins>
          </w:p>
        </w:tc>
      </w:tr>
      <w:tr w:rsidR="00226FA3" w:rsidRPr="00FF3844" w14:paraId="231DC4D5" w14:textId="3CB9EF3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97BAD32" w14:textId="22A2F3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ORAL​</w:t>
            </w:r>
          </w:p>
        </w:tc>
        <w:tc>
          <w:tcPr>
            <w:tcW w:w="2466" w:type="dxa"/>
            <w:noWrap/>
            <w:vAlign w:val="center"/>
          </w:tcPr>
          <w:p w14:paraId="58B02ED4" w14:textId="475ACF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 ​</w:t>
            </w:r>
          </w:p>
        </w:tc>
        <w:tc>
          <w:tcPr>
            <w:tcW w:w="2466" w:type="dxa"/>
            <w:noWrap/>
            <w:vAlign w:val="center"/>
          </w:tcPr>
          <w:p w14:paraId="7A0168C8" w14:textId="6D48AFF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41A02EB" w14:textId="4040DF7A"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ins w:id="55" w:author="조재형" w:date="2022-10-09T00:14: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ins>
          </w:p>
        </w:tc>
      </w:tr>
      <w:tr w:rsidR="00226FA3" w:rsidRPr="00FF3844" w14:paraId="6795C4B5" w14:textId="34EEBC3A"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EB02567" w14:textId="1BCB946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STAR-RA​</w:t>
            </w:r>
          </w:p>
        </w:tc>
        <w:tc>
          <w:tcPr>
            <w:tcW w:w="2466" w:type="dxa"/>
            <w:noWrap/>
            <w:vAlign w:val="center"/>
          </w:tcPr>
          <w:p w14:paraId="5697B623" w14:textId="2512F4D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w:t>
            </w:r>
          </w:p>
        </w:tc>
        <w:tc>
          <w:tcPr>
            <w:tcW w:w="2466" w:type="dxa"/>
            <w:noWrap/>
            <w:vAlign w:val="center"/>
          </w:tcPr>
          <w:p w14:paraId="15332EC4" w14:textId="3F3AF9C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5B7C227" w14:textId="1BED53B7"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ins w:id="56" w:author="조재형" w:date="2022-10-09T00:14:00Z">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ins>
          </w:p>
        </w:tc>
      </w:tr>
    </w:tbl>
    <w:bookmarkEnd w:id="7"/>
    <w:bookmarkEnd w:id="9"/>
    <w:p w14:paraId="005BF7B4" w14:textId="4C442D26" w:rsidR="00BB2F74" w:rsidRDefault="00BB2F74" w:rsidP="0092304D">
      <w:r w:rsidRPr="009B77DA">
        <w:rPr>
          <w:b/>
        </w:rPr>
        <w:t>Table 1</w:t>
      </w:r>
      <w:r>
        <w:t xml:space="preserve">. List of </w:t>
      </w:r>
      <w:del w:id="57" w:author="조재형" w:date="2022-10-09T00:14:00Z">
        <w:r w:rsidR="00F8120F" w:rsidDel="0071201F">
          <w:delText>hypertension</w:delText>
        </w:r>
        <w:r w:rsidDel="0071201F">
          <w:delText xml:space="preserve"> </w:delText>
        </w:r>
      </w:del>
      <w:r>
        <w:t>treatments considered in this study</w:t>
      </w:r>
    </w:p>
    <w:p w14:paraId="6CB52EED" w14:textId="38D797EC" w:rsidR="003C4942" w:rsidRDefault="00B918B6" w:rsidP="00BB2F74">
      <w:r w:rsidRPr="00B918B6">
        <w:t>To compare the drugs</w:t>
      </w:r>
      <w:r>
        <w:t xml:space="preserve"> </w:t>
      </w:r>
      <w:r>
        <w:rPr>
          <w:rFonts w:hint="eastAsia"/>
          <w:lang w:eastAsia="ko-KR"/>
        </w:rPr>
        <w:t>(or</w:t>
      </w:r>
      <w:r>
        <w:t xml:space="preserve"> </w:t>
      </w:r>
      <w:r>
        <w:rPr>
          <w:rFonts w:hint="eastAsia"/>
          <w:lang w:eastAsia="ko-KR"/>
        </w:rPr>
        <w:t>class</w:t>
      </w:r>
      <w:r w:rsidR="000712E7">
        <w:rPr>
          <w:lang w:eastAsia="ko-KR"/>
        </w:rPr>
        <w:t>es</w:t>
      </w:r>
      <w:r>
        <w:rPr>
          <w:rFonts w:hint="eastAsia"/>
          <w:lang w:eastAsia="ko-KR"/>
        </w:rPr>
        <w:t>)</w:t>
      </w:r>
      <w:r w:rsidRPr="00B918B6">
        <w:t xml:space="preserve"> of the target and comparator, we are interested in the comparative effect on the </w:t>
      </w:r>
      <w:r>
        <w:rPr>
          <w:rFonts w:hint="eastAsia"/>
          <w:lang w:eastAsia="ko-KR"/>
        </w:rPr>
        <w:t>outcome</w:t>
      </w:r>
      <w:r w:rsidRPr="00B918B6">
        <w:t xml:space="preserve"> listed by study in Table 2.</w:t>
      </w:r>
    </w:p>
    <w:tbl>
      <w:tblPr>
        <w:tblStyle w:val="4-5"/>
        <w:tblW w:w="9954" w:type="dxa"/>
        <w:tblLayout w:type="fixed"/>
        <w:tblLook w:val="04A0" w:firstRow="1" w:lastRow="0" w:firstColumn="1" w:lastColumn="0" w:noHBand="0" w:noVBand="1"/>
      </w:tblPr>
      <w:tblGrid>
        <w:gridCol w:w="2830"/>
        <w:gridCol w:w="4536"/>
        <w:gridCol w:w="2588"/>
      </w:tblGrid>
      <w:tr w:rsidR="0041718E" w:rsidRPr="00240DB9" w14:paraId="7AA8D5EB" w14:textId="77777777" w:rsidTr="00B975C2">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9CF66C3" w14:textId="6A4D8656"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r w:rsidRPr="00B975C2">
              <w:rPr>
                <w:rFonts w:asciiTheme="minorHAnsi" w:hAnsiTheme="minorHAnsi" w:cstheme="minorHAnsi"/>
                <w:lang w:eastAsia="ko-KR"/>
              </w:rPr>
              <w:t>Outcome</w:t>
            </w:r>
          </w:p>
        </w:tc>
        <w:tc>
          <w:tcPr>
            <w:tcW w:w="4536" w:type="dxa"/>
            <w:noWrap/>
            <w:hideMark/>
          </w:tcPr>
          <w:p w14:paraId="14A612D3" w14:textId="028F819C"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Description</w:t>
            </w:r>
          </w:p>
        </w:tc>
        <w:tc>
          <w:tcPr>
            <w:tcW w:w="2588" w:type="dxa"/>
            <w:noWrap/>
            <w:hideMark/>
          </w:tcPr>
          <w:p w14:paraId="422CD3D0" w14:textId="5454B2DD"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Study</w:t>
            </w:r>
          </w:p>
        </w:tc>
      </w:tr>
      <w:tr w:rsidR="0041718E" w:rsidRPr="00240DB9" w14:paraId="708CCF3C"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A2389BD" w14:textId="6C2725E1"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lang w:eastAsia="ko-KR"/>
              </w:rPr>
              <w:t>3P MACE</w:t>
            </w:r>
          </w:p>
        </w:tc>
        <w:tc>
          <w:tcPr>
            <w:tcW w:w="4536" w:type="dxa"/>
            <w:noWrap/>
            <w:hideMark/>
          </w:tcPr>
          <w:p w14:paraId="0067EAC3" w14:textId="5377F8B8"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eastAsia="Times New Roman" w:hAnsiTheme="minorHAnsi" w:cstheme="minorHAnsi"/>
              </w:rPr>
              <w:t>3P MACE, a composite outcome of cardiovascular events, was the first occurrence of death from cardiovascular causes, nonfatal myocardial infarction, or nonfatal stroke.</w:t>
            </w:r>
          </w:p>
        </w:tc>
        <w:tc>
          <w:tcPr>
            <w:tcW w:w="2588" w:type="dxa"/>
            <w:noWrap/>
          </w:tcPr>
          <w:p w14:paraId="2DA5D8D0" w14:textId="1B112BC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hAnsiTheme="minorHAnsi" w:cstheme="minorHAnsi"/>
                <w:lang w:eastAsia="ko-KR"/>
              </w:rPr>
              <w:t>LEADER,</w:t>
            </w:r>
            <w:r w:rsidRPr="00AF4374">
              <w:rPr>
                <w:rFonts w:asciiTheme="minorHAnsi" w:eastAsia="Times New Roman" w:hAnsiTheme="minorHAnsi" w:cstheme="minorHAnsi"/>
              </w:rPr>
              <w:t xml:space="preserve"> EMPA-REG OUTCOME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CANVAS</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CARMELINA</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SAVOR-TIMI 53</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CAROLINA</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TRITON-TIMI 38</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w:t>
            </w:r>
            <w:r w:rsidRPr="00AF4374">
              <w:rPr>
                <w:rFonts w:asciiTheme="minorHAnsi" w:hAnsiTheme="minorHAnsi" w:cstheme="minorHAnsi"/>
                <w:lang w:eastAsia="ko-KR"/>
              </w:rPr>
              <w:t>PLATO, ORAL</w:t>
            </w:r>
          </w:p>
        </w:tc>
      </w:tr>
      <w:tr w:rsidR="0041718E" w:rsidRPr="00240DB9" w14:paraId="18035A5D"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64F72828" w14:textId="64EC2759"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HHF</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Cardiovascular</w:t>
            </w:r>
            <w:r>
              <w:rPr>
                <w:rFonts w:cs="Times New Roman"/>
                <w:lang w:eastAsia="ko-KR"/>
              </w:rPr>
              <w:t xml:space="preserve"> </w:t>
            </w:r>
            <w:r>
              <w:rPr>
                <w:rFonts w:cs="Times New Roman" w:hint="eastAsia"/>
                <w:lang w:eastAsia="ko-KR"/>
              </w:rPr>
              <w:t>death</w:t>
            </w:r>
          </w:p>
        </w:tc>
        <w:tc>
          <w:tcPr>
            <w:tcW w:w="4536" w:type="dxa"/>
            <w:noWrap/>
            <w:hideMark/>
          </w:tcPr>
          <w:p w14:paraId="78CC6E01" w14:textId="0CC0FA86"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h</w:t>
            </w:r>
            <w:r w:rsidRPr="000927CB">
              <w:rPr>
                <w:rFonts w:asciiTheme="minorHAnsi" w:eastAsia="Times New Roman" w:hAnsiTheme="minorHAnsi" w:cstheme="minorHAnsi"/>
                <w:lang w:eastAsia="ko-KR"/>
              </w:rPr>
              <w:t xml:space="preserve">ospitalization for </w:t>
            </w:r>
            <w:r w:rsidRPr="000927CB">
              <w:rPr>
                <w:rFonts w:asciiTheme="minorHAnsi" w:hAnsiTheme="minorHAnsi" w:cstheme="minorHAnsi"/>
                <w:lang w:eastAsia="ko-KR"/>
              </w:rPr>
              <w:t>h</w:t>
            </w:r>
            <w:r w:rsidRPr="000927CB">
              <w:rPr>
                <w:rFonts w:asciiTheme="minorHAnsi" w:eastAsia="Times New Roman" w:hAnsiTheme="minorHAnsi" w:cstheme="minorHAnsi"/>
                <w:lang w:eastAsia="ko-KR"/>
              </w:rPr>
              <w:t xml:space="preserve">eart </w:t>
            </w:r>
            <w:r w:rsidRPr="000927CB">
              <w:rPr>
                <w:rFonts w:asciiTheme="minorHAnsi" w:hAnsiTheme="minorHAnsi" w:cstheme="minorHAnsi"/>
                <w:lang w:eastAsia="ko-KR"/>
              </w:rPr>
              <w:t>failure or</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death from cardiovascular causes.</w:t>
            </w:r>
          </w:p>
        </w:tc>
        <w:tc>
          <w:tcPr>
            <w:tcW w:w="2588" w:type="dxa"/>
            <w:noWrap/>
          </w:tcPr>
          <w:p w14:paraId="55A516A5" w14:textId="3FC7C83E"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DECLARE-TIMI 58</w:t>
            </w:r>
          </w:p>
        </w:tc>
      </w:tr>
      <w:tr w:rsidR="0041718E" w:rsidRPr="00240DB9" w14:paraId="2BF5E760"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53AE526A" w14:textId="4E0802E6" w:rsidR="0041718E" w:rsidRPr="002A05C2" w:rsidRDefault="00F913D6"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strike/>
                <w:rPrChange w:id="58" w:author="조재형" w:date="2022-10-09T00:14:00Z">
                  <w:rPr>
                    <w:rFonts w:asciiTheme="minorHAnsi" w:eastAsia="Times New Roman" w:hAnsiTheme="minorHAnsi" w:cstheme="minorHAnsi"/>
                  </w:rPr>
                </w:rPrChange>
              </w:rPr>
            </w:pPr>
            <w:commentRangeStart w:id="59"/>
            <w:r w:rsidRPr="002A05C2">
              <w:rPr>
                <w:rFonts w:cs="Times New Roman"/>
                <w:strike/>
                <w:lang w:eastAsia="ko-KR"/>
                <w:rPrChange w:id="60" w:author="조재형" w:date="2022-10-09T00:14:00Z">
                  <w:rPr>
                    <w:rFonts w:cs="Times New Roman"/>
                    <w:lang w:eastAsia="ko-KR"/>
                  </w:rPr>
                </w:rPrChange>
              </w:rPr>
              <w:t xml:space="preserve">T2DM </w:t>
            </w:r>
            <w:r w:rsidR="0041718E" w:rsidRPr="002A05C2">
              <w:rPr>
                <w:rFonts w:cs="Times New Roman"/>
                <w:strike/>
                <w:lang w:eastAsia="ko-KR"/>
                <w:rPrChange w:id="61" w:author="조재형" w:date="2022-10-09T00:14:00Z">
                  <w:rPr>
                    <w:rFonts w:cs="Times New Roman"/>
                    <w:lang w:eastAsia="ko-KR"/>
                  </w:rPr>
                </w:rPrChange>
              </w:rPr>
              <w:t>remission</w:t>
            </w:r>
          </w:p>
        </w:tc>
        <w:tc>
          <w:tcPr>
            <w:tcW w:w="4536" w:type="dxa"/>
            <w:noWrap/>
          </w:tcPr>
          <w:p w14:paraId="619C81ED" w14:textId="5FBCFCD7" w:rsidR="0041718E" w:rsidRPr="002A05C2"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trike/>
                <w:rPrChange w:id="62" w:author="조재형" w:date="2022-10-09T00:14:00Z">
                  <w:rPr>
                    <w:rFonts w:asciiTheme="minorHAnsi" w:eastAsia="Times New Roman" w:hAnsiTheme="minorHAnsi" w:cstheme="minorHAnsi"/>
                  </w:rPr>
                </w:rPrChange>
              </w:rPr>
            </w:pPr>
            <w:r w:rsidRPr="002A05C2">
              <w:rPr>
                <w:rFonts w:asciiTheme="minorHAnsi" w:hAnsiTheme="minorHAnsi" w:cstheme="minorHAnsi"/>
                <w:strike/>
                <w:lang w:eastAsia="ko-KR"/>
                <w:rPrChange w:id="63" w:author="조재형" w:date="2022-10-09T00:14:00Z">
                  <w:rPr>
                    <w:rFonts w:asciiTheme="minorHAnsi" w:hAnsiTheme="minorHAnsi" w:cstheme="minorHAnsi"/>
                    <w:lang w:eastAsia="ko-KR"/>
                  </w:rPr>
                </w:rPrChange>
              </w:rPr>
              <w:t>HbA1c&lt;=</w:t>
            </w:r>
            <w:proofErr w:type="gramStart"/>
            <w:r w:rsidRPr="002A05C2">
              <w:rPr>
                <w:rFonts w:asciiTheme="minorHAnsi" w:hAnsiTheme="minorHAnsi" w:cstheme="minorHAnsi"/>
                <w:strike/>
                <w:lang w:eastAsia="ko-KR"/>
                <w:rPrChange w:id="64" w:author="조재형" w:date="2022-10-09T00:14:00Z">
                  <w:rPr>
                    <w:rFonts w:asciiTheme="minorHAnsi" w:hAnsiTheme="minorHAnsi" w:cstheme="minorHAnsi"/>
                    <w:lang w:eastAsia="ko-KR"/>
                  </w:rPr>
                </w:rPrChange>
              </w:rPr>
              <w:t>6.5?,</w:t>
            </w:r>
            <w:proofErr w:type="gramEnd"/>
            <w:r w:rsidRPr="002A05C2">
              <w:rPr>
                <w:rFonts w:asciiTheme="minorHAnsi" w:hAnsiTheme="minorHAnsi" w:cstheme="minorHAnsi"/>
                <w:strike/>
                <w:lang w:eastAsia="ko-KR"/>
                <w:rPrChange w:id="65" w:author="조재형" w:date="2022-10-09T00:14:00Z">
                  <w:rPr>
                    <w:rFonts w:asciiTheme="minorHAnsi" w:hAnsiTheme="minorHAnsi" w:cstheme="minorHAnsi"/>
                    <w:lang w:eastAsia="ko-KR"/>
                  </w:rPr>
                </w:rPrChange>
              </w:rPr>
              <w:t xml:space="preserve"> Fasting</w:t>
            </w:r>
            <w:r w:rsidRPr="002A05C2">
              <w:rPr>
                <w:rFonts w:asciiTheme="minorHAnsi" w:eastAsia="Times New Roman" w:hAnsiTheme="minorHAnsi" w:cstheme="minorHAnsi"/>
                <w:strike/>
                <w:rPrChange w:id="66" w:author="조재형" w:date="2022-10-09T00:14:00Z">
                  <w:rPr>
                    <w:rFonts w:asciiTheme="minorHAnsi" w:eastAsia="Times New Roman" w:hAnsiTheme="minorHAnsi" w:cstheme="minorHAnsi"/>
                  </w:rPr>
                </w:rPrChange>
              </w:rPr>
              <w:t xml:space="preserve"> </w:t>
            </w:r>
            <w:r w:rsidRPr="002A05C2">
              <w:rPr>
                <w:rFonts w:asciiTheme="minorHAnsi" w:hAnsiTheme="minorHAnsi" w:cstheme="minorHAnsi"/>
                <w:strike/>
                <w:lang w:eastAsia="ko-KR"/>
                <w:rPrChange w:id="67" w:author="조재형" w:date="2022-10-09T00:14:00Z">
                  <w:rPr>
                    <w:rFonts w:asciiTheme="minorHAnsi" w:hAnsiTheme="minorHAnsi" w:cstheme="minorHAnsi"/>
                    <w:lang w:eastAsia="ko-KR"/>
                  </w:rPr>
                </w:rPrChange>
              </w:rPr>
              <w:t>glucose</w:t>
            </w:r>
            <w:r w:rsidR="00F06E7F" w:rsidRPr="002A05C2">
              <w:rPr>
                <w:rFonts w:asciiTheme="minorHAnsi" w:hAnsiTheme="minorHAnsi" w:cstheme="minorHAnsi"/>
                <w:strike/>
                <w:lang w:eastAsia="ko-KR"/>
                <w:rPrChange w:id="68" w:author="조재형" w:date="2022-10-09T00:14:00Z">
                  <w:rPr>
                    <w:rFonts w:asciiTheme="minorHAnsi" w:hAnsiTheme="minorHAnsi" w:cstheme="minorHAnsi"/>
                    <w:lang w:eastAsia="ko-KR"/>
                  </w:rPr>
                </w:rPrChange>
              </w:rPr>
              <w:t>.</w:t>
            </w:r>
          </w:p>
        </w:tc>
        <w:tc>
          <w:tcPr>
            <w:tcW w:w="2588" w:type="dxa"/>
            <w:noWrap/>
          </w:tcPr>
          <w:p w14:paraId="4C313DA2" w14:textId="585F4B80" w:rsidR="0041718E" w:rsidRPr="002A05C2"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trike/>
                <w:rPrChange w:id="69" w:author="조재형" w:date="2022-10-09T00:14:00Z">
                  <w:rPr>
                    <w:rFonts w:asciiTheme="minorHAnsi" w:eastAsia="Times New Roman" w:hAnsiTheme="minorHAnsi" w:cstheme="minorHAnsi"/>
                  </w:rPr>
                </w:rPrChange>
              </w:rPr>
            </w:pPr>
            <w:r w:rsidRPr="002A05C2">
              <w:rPr>
                <w:rFonts w:asciiTheme="minorHAnsi" w:hAnsiTheme="minorHAnsi" w:cstheme="minorHAnsi"/>
                <w:strike/>
                <w:lang w:eastAsia="ko-KR"/>
                <w:rPrChange w:id="70" w:author="조재형" w:date="2022-10-09T00:14:00Z">
                  <w:rPr>
                    <w:rFonts w:asciiTheme="minorHAnsi" w:hAnsiTheme="minorHAnsi" w:cstheme="minorHAnsi"/>
                    <w:lang w:eastAsia="ko-KR"/>
                  </w:rPr>
                </w:rPrChange>
              </w:rPr>
              <w:t xml:space="preserve">NCT01505426 </w:t>
            </w:r>
            <w:commentRangeEnd w:id="59"/>
            <w:r w:rsidR="00666558" w:rsidRPr="002A05C2">
              <w:rPr>
                <w:rStyle w:val="a7"/>
                <w:strike/>
                <w:rPrChange w:id="71" w:author="조재형" w:date="2022-10-09T00:14:00Z">
                  <w:rPr>
                    <w:rStyle w:val="a7"/>
                  </w:rPr>
                </w:rPrChange>
              </w:rPr>
              <w:commentReference w:id="59"/>
            </w:r>
          </w:p>
        </w:tc>
      </w:tr>
      <w:tr w:rsidR="0041718E" w:rsidRPr="00240DB9" w14:paraId="415E6453"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3BA2997" w14:textId="6893AC7C"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Stroke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systemic</w:t>
            </w:r>
            <w:r>
              <w:rPr>
                <w:rFonts w:cs="Times New Roman"/>
                <w:lang w:eastAsia="ko-KR"/>
              </w:rPr>
              <w:t xml:space="preserve"> </w:t>
            </w:r>
            <w:r>
              <w:rPr>
                <w:rFonts w:cs="Times New Roman" w:hint="eastAsia"/>
                <w:lang w:eastAsia="ko-KR"/>
              </w:rPr>
              <w:t>embolism</w:t>
            </w:r>
          </w:p>
        </w:tc>
        <w:tc>
          <w:tcPr>
            <w:tcW w:w="4536" w:type="dxa"/>
            <w:noWrap/>
          </w:tcPr>
          <w:p w14:paraId="67DA45EB" w14:textId="5A8355F3"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stroke or systemic embolism.</w:t>
            </w:r>
          </w:p>
        </w:tc>
        <w:tc>
          <w:tcPr>
            <w:tcW w:w="2588" w:type="dxa"/>
            <w:noWrap/>
          </w:tcPr>
          <w:p w14:paraId="3BB92DD3" w14:textId="67354CD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ROCKET AF</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ARISTOTLE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ENGAGE AF-TIMI 48 </w:t>
            </w:r>
          </w:p>
        </w:tc>
      </w:tr>
      <w:tr w:rsidR="0041718E" w:rsidRPr="00240DB9" w14:paraId="152C58EB"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5D3BA615" w14:textId="15FFA85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3P</w:t>
            </w:r>
            <w:r>
              <w:rPr>
                <w:rFonts w:cs="Times New Roman"/>
                <w:lang w:eastAsia="ko-KR"/>
              </w:rPr>
              <w:t xml:space="preserve"> </w:t>
            </w:r>
            <w:r>
              <w:rPr>
                <w:rFonts w:cs="Times New Roman" w:hint="eastAsia"/>
                <w:lang w:eastAsia="ko-KR"/>
              </w:rPr>
              <w:t>MACE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Angina</w:t>
            </w:r>
          </w:p>
        </w:tc>
        <w:tc>
          <w:tcPr>
            <w:tcW w:w="4536" w:type="dxa"/>
            <w:noWrap/>
          </w:tcPr>
          <w:p w14:paraId="545F5CFA" w14:textId="703CAEE0"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3P</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MACE</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angina</w:t>
            </w:r>
            <w:r w:rsidR="00F06E7F">
              <w:rPr>
                <w:rFonts w:asciiTheme="minorHAnsi" w:hAnsiTheme="minorHAnsi" w:cstheme="minorHAnsi"/>
                <w:lang w:eastAsia="ko-KR"/>
              </w:rPr>
              <w:t>.</w:t>
            </w:r>
          </w:p>
        </w:tc>
        <w:tc>
          <w:tcPr>
            <w:tcW w:w="2588" w:type="dxa"/>
            <w:noWrap/>
          </w:tcPr>
          <w:p w14:paraId="697ECB7E" w14:textId="6FC37B5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TECOS</w:t>
            </w:r>
          </w:p>
        </w:tc>
      </w:tr>
      <w:tr w:rsidR="0041718E" w:rsidRPr="00240DB9" w14:paraId="112D8D0C"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615BFB0C" w14:textId="1DADE8C6"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Cancer</w:t>
            </w:r>
          </w:p>
        </w:tc>
        <w:tc>
          <w:tcPr>
            <w:tcW w:w="4536" w:type="dxa"/>
            <w:noWrap/>
          </w:tcPr>
          <w:p w14:paraId="20BAE6BC" w14:textId="21BFB52C"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Any</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cancers</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(excluding</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nonmelanoma</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skin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w:t>
            </w:r>
            <w:r w:rsidR="00F06E7F">
              <w:rPr>
                <w:rFonts w:asciiTheme="minorHAnsi" w:hAnsiTheme="minorHAnsi" w:cstheme="minorHAnsi"/>
                <w:lang w:eastAsia="ko-KR"/>
              </w:rPr>
              <w:t>.</w:t>
            </w:r>
          </w:p>
        </w:tc>
        <w:tc>
          <w:tcPr>
            <w:tcW w:w="2588" w:type="dxa"/>
            <w:noWrap/>
          </w:tcPr>
          <w:p w14:paraId="3D3278F0" w14:textId="10BAB625"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ORAL</w:t>
            </w:r>
          </w:p>
        </w:tc>
      </w:tr>
      <w:tr w:rsidR="0041718E" w:rsidRPr="00240DB9" w14:paraId="3812EE31"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B88BEAF" w14:textId="325EEFCC"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MI</w:t>
            </w:r>
            <w:r>
              <w:rPr>
                <w:rFonts w:cs="Times New Roman"/>
                <w:lang w:eastAsia="ko-KR"/>
              </w:rPr>
              <w:t xml:space="preserve"> </w:t>
            </w:r>
            <w:r w:rsidR="000927CB">
              <w:rPr>
                <w:rFonts w:cs="Times New Roman" w:hint="eastAsia"/>
                <w:lang w:eastAsia="ko-KR"/>
              </w:rPr>
              <w:t>+</w:t>
            </w:r>
            <w:r>
              <w:rPr>
                <w:rFonts w:cs="Times New Roman"/>
                <w:lang w:eastAsia="ko-KR"/>
              </w:rPr>
              <w:t xml:space="preserve"> </w:t>
            </w:r>
            <w:r>
              <w:rPr>
                <w:rFonts w:cs="Times New Roman" w:hint="eastAsia"/>
                <w:lang w:eastAsia="ko-KR"/>
              </w:rPr>
              <w:t>stroke</w:t>
            </w:r>
          </w:p>
        </w:tc>
        <w:tc>
          <w:tcPr>
            <w:tcW w:w="4536" w:type="dxa"/>
            <w:noWrap/>
          </w:tcPr>
          <w:p w14:paraId="6807F153" w14:textId="630DC15B" w:rsidR="0041718E" w:rsidRPr="000927CB" w:rsidRDefault="000927CB"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Myocardial</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infarction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stroke</w:t>
            </w:r>
            <w:r w:rsidR="00F06E7F">
              <w:rPr>
                <w:rFonts w:asciiTheme="minorHAnsi" w:hAnsiTheme="minorHAnsi" w:cstheme="minorHAnsi"/>
                <w:lang w:eastAsia="ko-KR"/>
              </w:rPr>
              <w:t>.</w:t>
            </w:r>
          </w:p>
        </w:tc>
        <w:tc>
          <w:tcPr>
            <w:tcW w:w="2588" w:type="dxa"/>
            <w:noWrap/>
          </w:tcPr>
          <w:p w14:paraId="13C1EE5F" w14:textId="5A2A9D2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STAR-RAL</w:t>
            </w:r>
          </w:p>
        </w:tc>
      </w:tr>
    </w:tbl>
    <w:p w14:paraId="2CE8D021" w14:textId="2CD1AC70" w:rsidR="00BB2F74" w:rsidRPr="00166BB1" w:rsidRDefault="00BB2F74" w:rsidP="00BB2F74">
      <w:r>
        <w:rPr>
          <w:b/>
        </w:rPr>
        <w:t>Table 2.</w:t>
      </w:r>
      <w:r>
        <w:t xml:space="preserve"> </w:t>
      </w:r>
      <w:r w:rsidR="007C0A5F">
        <w:t>The o</w:t>
      </w:r>
      <w:r>
        <w:t>utcome</w:t>
      </w:r>
      <w:r w:rsidR="007C0A5F">
        <w:t xml:space="preserve"> </w:t>
      </w:r>
      <w:r>
        <w:t>in this study</w:t>
      </w:r>
    </w:p>
    <w:p w14:paraId="7A855036" w14:textId="1B5B6C3D" w:rsidR="00BB2F74" w:rsidRDefault="00F26257" w:rsidP="00BB2F74">
      <w:r>
        <w:t>R</w:t>
      </w:r>
      <w:r w:rsidR="00BB2F74">
        <w:t>esearch question</w:t>
      </w:r>
    </w:p>
    <w:p w14:paraId="58FF58C9" w14:textId="08640B5C" w:rsidR="001E5A43" w:rsidRDefault="001E5A43" w:rsidP="00B962D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lastRenderedPageBreak/>
        <w:t xml:space="preserve">What is the </w:t>
      </w:r>
      <w:r>
        <w:t>hazard</w:t>
      </w:r>
      <w:r w:rsidRPr="001E5A43">
        <w:t xml:space="preserve"> ratio for </w:t>
      </w:r>
      <w:r>
        <w:t xml:space="preserve">the occurrence of 3P MACE </w:t>
      </w:r>
      <w:r w:rsidRPr="001E5A43">
        <w:t xml:space="preserve">between treatment </w:t>
      </w:r>
      <w:r>
        <w:t>l</w:t>
      </w:r>
      <w:r w:rsidRPr="005518DD">
        <w:t>iraglutide</w:t>
      </w:r>
      <w:r>
        <w:t xml:space="preserve"> </w:t>
      </w:r>
      <w:r>
        <w:rPr>
          <w:rFonts w:hint="eastAsia"/>
          <w:lang w:eastAsia="ko-KR"/>
        </w:rPr>
        <w:t>(GLP-1)</w:t>
      </w:r>
      <w:r w:rsidRPr="005518DD">
        <w:t xml:space="preserve"> and </w:t>
      </w:r>
      <w:r>
        <w:rPr>
          <w:rFonts w:hint="eastAsia"/>
          <w:lang w:eastAsia="ko-KR"/>
        </w:rPr>
        <w:t>DPP-4</w:t>
      </w:r>
      <w:r w:rsidRPr="005518DD">
        <w:t>?</w:t>
      </w:r>
    </w:p>
    <w:p w14:paraId="69129423" w14:textId="1F0CCEA1" w:rsidR="001E5A43"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sidRPr="00461E25">
        <w:t xml:space="preserve">HHF + </w:t>
      </w:r>
      <w:r>
        <w:rPr>
          <w:rFonts w:hint="eastAsia"/>
          <w:lang w:eastAsia="ko-KR"/>
        </w:rPr>
        <w:t>c</w:t>
      </w:r>
      <w:r w:rsidRPr="00461E25">
        <w:t>ardiovascular death</w:t>
      </w:r>
      <w:r>
        <w:t xml:space="preserve"> </w:t>
      </w:r>
      <w:r w:rsidRPr="001E5A43">
        <w:t>between treatment</w:t>
      </w:r>
      <w:r>
        <w:t xml:space="preserve"> </w:t>
      </w:r>
      <w:r>
        <w:rPr>
          <w:rFonts w:hint="eastAsia"/>
          <w:lang w:eastAsia="ko-KR"/>
        </w:rPr>
        <w:t>d</w:t>
      </w:r>
      <w:r w:rsidRPr="005518DD">
        <w:t xml:space="preserve">apagliflozin (SGLT-2) and </w:t>
      </w:r>
      <w:r>
        <w:rPr>
          <w:rFonts w:hint="eastAsia"/>
          <w:lang w:eastAsia="ko-KR"/>
        </w:rPr>
        <w:t>DPP-4</w:t>
      </w:r>
      <w:r w:rsidRPr="005518DD">
        <w:t>?</w:t>
      </w:r>
    </w:p>
    <w:p w14:paraId="5BD5D3B4" w14:textId="43E0016A" w:rsidR="005518DD" w:rsidRDefault="001E5A43" w:rsidP="00170F28">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e</w:t>
      </w:r>
      <w:r w:rsidR="005518DD" w:rsidRPr="005518DD">
        <w:t xml:space="preserve">mpagliflozin (SGLT-2) and </w:t>
      </w:r>
      <w:r w:rsidR="005518DD">
        <w:rPr>
          <w:rFonts w:hint="eastAsia"/>
          <w:lang w:eastAsia="ko-KR"/>
        </w:rPr>
        <w:t>DPP-4</w:t>
      </w:r>
      <w:r w:rsidR="005518DD" w:rsidRPr="005518DD">
        <w:t>?</w:t>
      </w:r>
    </w:p>
    <w:p w14:paraId="35278B3D" w14:textId="642FEFDD" w:rsidR="005518DD" w:rsidRDefault="001E5A43" w:rsidP="007039D3">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c</w:t>
      </w:r>
      <w:r w:rsidR="00666D4A" w:rsidRPr="00666D4A">
        <w:t>anagliflozin (SGLT-2)</w:t>
      </w:r>
      <w:r w:rsidR="005518DD" w:rsidRPr="005518DD">
        <w:t xml:space="preserve"> and </w:t>
      </w:r>
      <w:r w:rsidR="005518DD">
        <w:rPr>
          <w:rFonts w:hint="eastAsia"/>
          <w:lang w:eastAsia="ko-KR"/>
        </w:rPr>
        <w:t>DPP-4</w:t>
      </w:r>
      <w:r w:rsidR="005518DD" w:rsidRPr="005518DD">
        <w:t>?</w:t>
      </w:r>
    </w:p>
    <w:p w14:paraId="49157DC0" w14:textId="770AE0F3" w:rsidR="005518DD" w:rsidRDefault="001E5A43" w:rsidP="00B0616E">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the occurrence of T2DM remission</w:t>
      </w:r>
      <w:r w:rsidR="005518DD" w:rsidRPr="005518DD">
        <w:t xml:space="preserve"> </w:t>
      </w:r>
      <w:r w:rsidR="00666D4A">
        <w:rPr>
          <w:rFonts w:hint="eastAsia"/>
          <w:lang w:eastAsia="ko-KR"/>
        </w:rPr>
        <w:t>i</w:t>
      </w:r>
      <w:r w:rsidR="00666D4A" w:rsidRPr="00666D4A">
        <w:t>pragliflozin (SGLT-2)</w:t>
      </w:r>
      <w:r w:rsidR="00666D4A">
        <w:t xml:space="preserve"> </w:t>
      </w:r>
      <w:r w:rsidR="005518DD" w:rsidRPr="005518DD">
        <w:t xml:space="preserve">and </w:t>
      </w:r>
      <w:r w:rsidR="005518DD">
        <w:rPr>
          <w:rFonts w:hint="eastAsia"/>
          <w:lang w:eastAsia="ko-KR"/>
        </w:rPr>
        <w:t>DPP-4</w:t>
      </w:r>
      <w:r w:rsidR="005518DD" w:rsidRPr="005518DD">
        <w:t>?</w:t>
      </w:r>
    </w:p>
    <w:p w14:paraId="5885F961" w14:textId="184FAE59"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l</w:t>
      </w:r>
      <w:r w:rsidR="00666D4A" w:rsidRPr="00666D4A">
        <w:t>inagliptin (DPP-4)</w:t>
      </w:r>
      <w:r w:rsidR="005518DD" w:rsidRPr="005518DD">
        <w:t xml:space="preserve"> and </w:t>
      </w:r>
      <w:r w:rsidR="005518DD">
        <w:t>SU</w:t>
      </w:r>
      <w:r w:rsidR="005518DD" w:rsidRPr="005518DD">
        <w:t>?</w:t>
      </w:r>
    </w:p>
    <w:p w14:paraId="74E4E478" w14:textId="0DD7300C" w:rsidR="00666D4A" w:rsidRDefault="001E5A43" w:rsidP="00666D4A">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sitagliptin</w:t>
      </w:r>
      <w:r w:rsidR="00666D4A" w:rsidRPr="00666D4A">
        <w:t xml:space="preserve"> (DPP-4)</w:t>
      </w:r>
      <w:r w:rsidR="00666D4A" w:rsidRPr="005518DD">
        <w:t xml:space="preserve"> and </w:t>
      </w:r>
      <w:r w:rsidR="00666D4A">
        <w:t>SU</w:t>
      </w:r>
      <w:r w:rsidR="00666D4A" w:rsidRPr="005518DD">
        <w:t>?</w:t>
      </w:r>
    </w:p>
    <w:p w14:paraId="26BCD4C8" w14:textId="21AD020E"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proofErr w:type="spellStart"/>
      <w:r w:rsidR="00666D4A">
        <w:rPr>
          <w:rFonts w:hint="eastAsia"/>
          <w:lang w:eastAsia="ko-KR"/>
        </w:rPr>
        <w:t>s</w:t>
      </w:r>
      <w:r w:rsidR="00666D4A" w:rsidRPr="00666D4A">
        <w:t>axagliptin</w:t>
      </w:r>
      <w:proofErr w:type="spellEnd"/>
      <w:r w:rsidR="00666D4A" w:rsidRPr="00666D4A">
        <w:t xml:space="preserve"> (DPP-4)</w:t>
      </w:r>
      <w:r w:rsidR="005518DD" w:rsidRPr="005518DD">
        <w:t xml:space="preserve"> and </w:t>
      </w:r>
      <w:r w:rsidR="005518DD">
        <w:t>SU</w:t>
      </w:r>
      <w:r w:rsidR="005518DD" w:rsidRPr="005518DD">
        <w:t>?</w:t>
      </w:r>
    </w:p>
    <w:p w14:paraId="353BCEA1" w14:textId="4EE0E888"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666D4A">
        <w:rPr>
          <w:rFonts w:hint="eastAsia"/>
          <w:lang w:eastAsia="ko-KR"/>
        </w:rPr>
        <w:t>l</w:t>
      </w:r>
      <w:r w:rsidR="00666D4A" w:rsidRPr="00666D4A">
        <w:t>inagliptin (DPP-4)</w:t>
      </w:r>
      <w:r w:rsidR="005518DD" w:rsidRPr="005518DD">
        <w:t xml:space="preserve"> and </w:t>
      </w:r>
      <w:r w:rsidR="005518DD">
        <w:t>SU</w:t>
      </w:r>
      <w:r w:rsidR="005518DD" w:rsidRPr="005518DD">
        <w:t>?</w:t>
      </w:r>
    </w:p>
    <w:p w14:paraId="180B4B12" w14:textId="762DA08A"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5518DD">
        <w:t>prasugrel</w:t>
      </w:r>
      <w:r w:rsidR="005518DD" w:rsidRPr="005518DD">
        <w:t xml:space="preserve"> and </w:t>
      </w:r>
      <w:r w:rsidR="005518DD">
        <w:t>clopidogrel</w:t>
      </w:r>
      <w:r w:rsidR="005518DD" w:rsidRPr="005518DD">
        <w:t>?</w:t>
      </w:r>
    </w:p>
    <w:p w14:paraId="5E98672A" w14:textId="4DE618F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3P MACE </w:t>
      </w:r>
      <w:r w:rsidRPr="001E5A43">
        <w:t xml:space="preserve">between treatment </w:t>
      </w:r>
      <w:r w:rsidR="005518DD">
        <w:t>ticagrelor</w:t>
      </w:r>
      <w:r w:rsidR="005518DD" w:rsidRPr="005518DD">
        <w:t xml:space="preserve"> and </w:t>
      </w:r>
      <w:r w:rsidR="005518DD">
        <w:t>clopidogrel</w:t>
      </w:r>
      <w:r w:rsidR="005518DD" w:rsidRPr="005518DD">
        <w:t>?</w:t>
      </w:r>
    </w:p>
    <w:p w14:paraId="2DBD8253" w14:textId="1E5DD358"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rivaroxaban</w:t>
      </w:r>
      <w:r w:rsidR="005518DD" w:rsidRPr="005518DD">
        <w:t xml:space="preserve"> and </w:t>
      </w:r>
      <w:r w:rsidR="005518DD">
        <w:t>warfarin</w:t>
      </w:r>
      <w:r w:rsidR="005518DD" w:rsidRPr="005518DD">
        <w:t>?</w:t>
      </w:r>
    </w:p>
    <w:p w14:paraId="5A3D66C5" w14:textId="39675D15"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r w:rsidR="005518DD">
        <w:t>apixaban</w:t>
      </w:r>
      <w:r w:rsidR="005518DD" w:rsidRPr="005518DD">
        <w:t xml:space="preserve"> and </w:t>
      </w:r>
      <w:r w:rsidR="005518DD">
        <w:t>warfarin</w:t>
      </w:r>
      <w:r w:rsidR="005518DD" w:rsidRPr="005518DD">
        <w:t>?</w:t>
      </w:r>
    </w:p>
    <w:p w14:paraId="009C6B63" w14:textId="7C122839" w:rsidR="005518DD" w:rsidRDefault="001E5A43" w:rsidP="005518DD">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s</w:t>
      </w:r>
      <w:r w:rsidRPr="007D754C">
        <w:t>troke + systemic embolism</w:t>
      </w:r>
      <w:r>
        <w:t xml:space="preserve"> </w:t>
      </w:r>
      <w:r w:rsidRPr="001E5A43">
        <w:t xml:space="preserve">between treatment </w:t>
      </w:r>
      <w:proofErr w:type="spellStart"/>
      <w:r w:rsidR="005518DD">
        <w:t>edoxaban</w:t>
      </w:r>
      <w:proofErr w:type="spellEnd"/>
      <w:r w:rsidR="005518DD" w:rsidRPr="005518DD">
        <w:t xml:space="preserve"> and </w:t>
      </w:r>
      <w:r w:rsidR="005518DD">
        <w:t>warfarin</w:t>
      </w:r>
      <w:r w:rsidR="005518DD" w:rsidRPr="005518DD">
        <w:t>?</w:t>
      </w:r>
    </w:p>
    <w:p w14:paraId="0BD063F3" w14:textId="60A9AB3C" w:rsidR="005518DD" w:rsidRDefault="001E5A43" w:rsidP="001E5A43">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lang w:eastAsia="ko-KR"/>
        </w:rPr>
        <w:t>cancer</w:t>
      </w:r>
      <w:r>
        <w:t xml:space="preserve"> </w:t>
      </w:r>
      <w:r w:rsidRPr="001E5A43">
        <w:t>between treatment</w:t>
      </w:r>
      <w:r>
        <w:t xml:space="preserve"> </w:t>
      </w:r>
      <w:r w:rsidR="005518DD">
        <w:t>tofacitinib</w:t>
      </w:r>
      <w:r w:rsidR="005518DD" w:rsidRPr="005518DD">
        <w:t xml:space="preserve"> and </w:t>
      </w:r>
      <w:r w:rsidR="005518DD">
        <w:rPr>
          <w:rFonts w:hint="eastAsia"/>
          <w:lang w:eastAsia="ko-KR"/>
        </w:rPr>
        <w:t>TNF</w:t>
      </w:r>
      <w:r w:rsidR="005518DD">
        <w:t xml:space="preserve"> </w:t>
      </w:r>
      <w:r w:rsidR="005518DD">
        <w:rPr>
          <w:rFonts w:hint="eastAsia"/>
          <w:lang w:eastAsia="ko-KR"/>
        </w:rPr>
        <w:t>inhibitor</w:t>
      </w:r>
      <w:r w:rsidR="005518DD" w:rsidRPr="005518DD">
        <w:t>?</w:t>
      </w:r>
    </w:p>
    <w:p w14:paraId="681B0BEA" w14:textId="11B80110" w:rsidR="001E5A43" w:rsidRDefault="001E5A43" w:rsidP="00D96EC6">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1E5A43">
        <w:t xml:space="preserve">What is the </w:t>
      </w:r>
      <w:r>
        <w:t>hazard</w:t>
      </w:r>
      <w:r w:rsidRPr="001E5A43">
        <w:t xml:space="preserve"> ratio for </w:t>
      </w:r>
      <w:r>
        <w:t xml:space="preserve">the occurrence of </w:t>
      </w:r>
      <w:r>
        <w:rPr>
          <w:rFonts w:hint="eastAsia"/>
          <w:lang w:eastAsia="ko-KR"/>
        </w:rPr>
        <w:t>MI</w:t>
      </w:r>
      <w:r>
        <w:t xml:space="preserve"> </w:t>
      </w:r>
      <w:r>
        <w:rPr>
          <w:rFonts w:hint="eastAsia"/>
          <w:lang w:eastAsia="ko-KR"/>
        </w:rPr>
        <w:t>+</w:t>
      </w:r>
      <w:r>
        <w:t xml:space="preserve"> </w:t>
      </w:r>
      <w:r>
        <w:rPr>
          <w:rFonts w:hint="eastAsia"/>
          <w:lang w:eastAsia="ko-KR"/>
        </w:rPr>
        <w:t>stroke</w:t>
      </w:r>
      <w:r>
        <w:t xml:space="preserve"> </w:t>
      </w:r>
      <w:r w:rsidRPr="001E5A43">
        <w:t>between treatment</w:t>
      </w:r>
      <w:r>
        <w:t xml:space="preserve"> tofacitinib</w:t>
      </w:r>
      <w:r w:rsidRPr="005518DD">
        <w:t xml:space="preserve"> and </w:t>
      </w:r>
      <w:r>
        <w:rPr>
          <w:rFonts w:hint="eastAsia"/>
          <w:lang w:eastAsia="ko-KR"/>
        </w:rPr>
        <w:t>TNF</w:t>
      </w:r>
      <w:r>
        <w:t xml:space="preserve"> </w:t>
      </w:r>
      <w:r>
        <w:rPr>
          <w:rFonts w:hint="eastAsia"/>
          <w:lang w:eastAsia="ko-KR"/>
        </w:rPr>
        <w:t>inhibitor</w:t>
      </w:r>
      <w:r w:rsidRPr="005518DD">
        <w:t>?</w:t>
      </w:r>
    </w:p>
    <w:p w14:paraId="5FDF0D59" w14:textId="77777777"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72" w:name="_Toc462292207"/>
      <w:bookmarkStart w:id="73" w:name="_Toc98854996"/>
      <w:r>
        <w:t>Objectives</w:t>
      </w:r>
      <w:bookmarkEnd w:id="72"/>
      <w:bookmarkEnd w:id="73"/>
    </w:p>
    <w:p w14:paraId="78795D02" w14:textId="77777777" w:rsidR="006E0447" w:rsidRPr="005B15B0" w:rsidRDefault="006E0447" w:rsidP="006E0447">
      <w:r>
        <w:t>Primary objective</w:t>
      </w:r>
    </w:p>
    <w:p w14:paraId="62F205F8" w14:textId="6617B9B8" w:rsidR="006E0447"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effectiveness for each pairwise comparison of treatments for the outcomes of interest.</w:t>
      </w:r>
    </w:p>
    <w:p w14:paraId="79DBD8D3" w14:textId="77777777" w:rsidR="006E0447" w:rsidRDefault="006E0447" w:rsidP="006E0447">
      <w:r>
        <w:t>Secondary objectives</w:t>
      </w:r>
    </w:p>
    <w:p w14:paraId="021A1FC6" w14:textId="77777777" w:rsidR="006E0447" w:rsidRPr="00280456"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1"/>
      </w:pPr>
      <w:bookmarkStart w:id="74" w:name="_Toc98854997"/>
      <w:r>
        <w:lastRenderedPageBreak/>
        <w:t>Research methods</w:t>
      </w:r>
      <w:bookmarkEnd w:id="74"/>
    </w:p>
    <w:p w14:paraId="60A4C69E" w14:textId="31D89BFC" w:rsidR="00FC16B4" w:rsidRDefault="005F1FE2" w:rsidP="00EC2721">
      <w:pPr>
        <w:pStyle w:val="2"/>
      </w:pPr>
      <w:bookmarkStart w:id="75" w:name="_Toc98854998"/>
      <w:bookmarkStart w:id="76" w:name="_Hlk504658775"/>
      <w:r>
        <w:t>Study Design</w:t>
      </w:r>
      <w:bookmarkEnd w:id="75"/>
    </w:p>
    <w:p w14:paraId="07169E8B" w14:textId="0BB06490" w:rsidR="00493F9F" w:rsidRDefault="00493F9F" w:rsidP="00493F9F">
      <w:bookmarkStart w:id="77" w:name="_Toc504125179"/>
      <w:r>
        <w:t xml:space="preserve">This study will be a set of </w:t>
      </w:r>
      <w:proofErr w:type="gramStart"/>
      <w:r>
        <w:t>retrospective</w:t>
      </w:r>
      <w:proofErr w:type="gramEnd"/>
      <w:r>
        <w:t xml:space="preserve">, observational, new-user cohort studies. By ‘retrospective’ we mean the study will use data already collected at the start of the study. By ‘observational’ we mean no intervention will take place </w:t>
      </w:r>
      <w:proofErr w:type="gramStart"/>
      <w:r>
        <w:t>in the course of</w:t>
      </w:r>
      <w:proofErr w:type="gramEnd"/>
      <w:r>
        <w:t xml:space="preserve">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D47A70D" w:rsidR="00870524" w:rsidRDefault="00870524" w:rsidP="00EC2721">
      <w:pPr>
        <w:pStyle w:val="2"/>
      </w:pPr>
      <w:bookmarkStart w:id="78" w:name="_Toc98854999"/>
      <w:r>
        <w:t>Data Source(s)</w:t>
      </w:r>
      <w:bookmarkEnd w:id="77"/>
      <w:bookmarkEnd w:id="78"/>
    </w:p>
    <w:p w14:paraId="73DFDB70" w14:textId="45C219C4" w:rsidR="006E0447" w:rsidRDefault="006E0447" w:rsidP="006E0447">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6" w:history="1">
        <w:r w:rsidRPr="00026C35">
          <w:rPr>
            <w:rStyle w:val="ab"/>
          </w:rPr>
          <w:t>https://github.com/OHDSI/CommonDataModel</w:t>
        </w:r>
      </w:hyperlink>
      <w:r>
        <w:t>.  The following databases will be included in this analysis:</w:t>
      </w:r>
    </w:p>
    <w:p w14:paraId="70E0935C" w14:textId="1CB446BE" w:rsidR="006E0447"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r>
        <w:t>Yonsei University Health System database (YUHS)</w:t>
      </w:r>
      <w:r w:rsidR="006E0447">
        <w:t xml:space="preserve"> </w:t>
      </w:r>
    </w:p>
    <w:p w14:paraId="337C4B40" w14:textId="4E31AC15" w:rsidR="0007143D"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proofErr w:type="spellStart"/>
      <w:r>
        <w:t>Ajou</w:t>
      </w:r>
      <w:proofErr w:type="spellEnd"/>
      <w:r>
        <w:t xml:space="preserve"> University School </w:t>
      </w:r>
      <w:r>
        <w:rPr>
          <w:rFonts w:hint="eastAsia"/>
          <w:lang w:eastAsia="ko-KR"/>
        </w:rPr>
        <w:t>o</w:t>
      </w:r>
      <w:r>
        <w:t>f Medicine database (</w:t>
      </w:r>
      <w:r>
        <w:rPr>
          <w:rFonts w:hint="eastAsia"/>
          <w:lang w:eastAsia="ko-KR"/>
        </w:rPr>
        <w:t>AUSOM</w:t>
      </w:r>
      <w:r>
        <w:t>)</w:t>
      </w:r>
    </w:p>
    <w:p w14:paraId="2F65545A" w14:textId="61896EA4" w:rsidR="0007143D" w:rsidRDefault="0007143D" w:rsidP="0007143D">
      <w:pPr>
        <w:pStyle w:val="3"/>
      </w:pPr>
      <w:bookmarkStart w:id="79" w:name="_Toc98855000"/>
      <w:r w:rsidRPr="0007143D">
        <w:t>Yonsei University Health System (YUHS)</w:t>
      </w:r>
      <w:bookmarkEnd w:id="79"/>
    </w:p>
    <w:p w14:paraId="5D61BB36" w14:textId="75BB6DDA" w:rsidR="0007143D" w:rsidRDefault="0007143D" w:rsidP="0007143D">
      <w:proofErr w:type="spellStart"/>
      <w:r>
        <w:t>aaa</w:t>
      </w:r>
      <w:proofErr w:type="spellEnd"/>
    </w:p>
    <w:p w14:paraId="35380C4B" w14:textId="07B88E24" w:rsidR="0007143D" w:rsidRPr="00C07DC5" w:rsidRDefault="0007143D" w:rsidP="0007143D">
      <w:pPr>
        <w:pStyle w:val="3"/>
      </w:pPr>
      <w:bookmarkStart w:id="80" w:name="_Toc98855001"/>
      <w:proofErr w:type="spellStart"/>
      <w:r w:rsidRPr="00C07DC5">
        <w:t>Ajou</w:t>
      </w:r>
      <w:proofErr w:type="spellEnd"/>
      <w:r w:rsidRPr="00C07DC5">
        <w:t xml:space="preserve"> University School </w:t>
      </w:r>
      <w:r w:rsidRPr="00C07DC5">
        <w:rPr>
          <w:lang w:eastAsia="ko-KR"/>
        </w:rPr>
        <w:t>o</w:t>
      </w:r>
      <w:r w:rsidRPr="00C07DC5">
        <w:t>f Medicine database (</w:t>
      </w:r>
      <w:r w:rsidR="00C07DC5" w:rsidRPr="00C07DC5">
        <w:rPr>
          <w:rFonts w:eastAsiaTheme="minorEastAsia"/>
          <w:lang w:eastAsia="ko-KR"/>
        </w:rPr>
        <w:t>AUSOM</w:t>
      </w:r>
      <w:r w:rsidRPr="00C07DC5">
        <w:t>)</w:t>
      </w:r>
      <w:bookmarkEnd w:id="80"/>
    </w:p>
    <w:p w14:paraId="09AD4659" w14:textId="253477DD" w:rsidR="0007143D" w:rsidRPr="006E0447" w:rsidRDefault="0007143D" w:rsidP="0007143D">
      <w:proofErr w:type="spellStart"/>
      <w:r>
        <w:t>aaa</w:t>
      </w:r>
      <w:proofErr w:type="spellEnd"/>
    </w:p>
    <w:p w14:paraId="77E85271" w14:textId="50D0D93B" w:rsidR="00BC09A2" w:rsidRPr="00294D9E" w:rsidRDefault="00D7319E" w:rsidP="00003981">
      <w:pPr>
        <w:pStyle w:val="2"/>
        <w:rPr>
          <w:highlight w:val="yellow"/>
        </w:rPr>
      </w:pPr>
      <w:bookmarkStart w:id="81" w:name="_Toc98855002"/>
      <w:r w:rsidRPr="00294D9E">
        <w:rPr>
          <w:highlight w:val="yellow"/>
        </w:rPr>
        <w:t xml:space="preserve">Study </w:t>
      </w:r>
      <w:r w:rsidR="0036158A" w:rsidRPr="00294D9E">
        <w:rPr>
          <w:highlight w:val="yellow"/>
        </w:rPr>
        <w:t>population</w:t>
      </w:r>
      <w:bookmarkEnd w:id="81"/>
    </w:p>
    <w:p w14:paraId="772A7B8E" w14:textId="2768851E" w:rsidR="00BC09A2" w:rsidRDefault="000C746E" w:rsidP="00BC09A2">
      <w:r w:rsidRPr="000C746E">
        <w:t>All subjects in the database meeting the disease criteria for each replication study are included.</w:t>
      </w:r>
      <w:r w:rsidR="00EA1642" w:rsidRPr="00EA1642">
        <w:t xml:space="preserve"> (Note: </w:t>
      </w:r>
      <w:r w:rsidR="001005F0" w:rsidRPr="001005F0">
        <w:t>The index date is the start date of</w:t>
      </w:r>
      <w:r w:rsidR="001005F0">
        <w:t xml:space="preserve"> first</w:t>
      </w:r>
      <w:r w:rsidR="001005F0" w:rsidRPr="001005F0">
        <w:t xml:space="preserve"> treatment in each replication study)</w:t>
      </w:r>
    </w:p>
    <w:p w14:paraId="65922370" w14:textId="7BF53991"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Replication study 1: LEADER trial</w:t>
      </w:r>
    </w:p>
    <w:p w14:paraId="04D2F362" w14:textId="0AB9D397" w:rsidR="00CE0544" w:rsidRDefault="00CE0544" w:rsidP="00B52765">
      <w:pPr>
        <w:pStyle w:val="af"/>
        <w:numPr>
          <w:ilvl w:val="0"/>
          <w:numId w:val="107"/>
        </w:numPr>
      </w:pPr>
      <w:r>
        <w:t xml:space="preserve">Replication study 2: </w:t>
      </w:r>
      <w:r w:rsidR="00B52765" w:rsidRPr="00B52765">
        <w:t xml:space="preserve">DECLARE-TIMI 58 </w:t>
      </w:r>
      <w:r>
        <w:t>trial</w:t>
      </w:r>
    </w:p>
    <w:p w14:paraId="09AE7534" w14:textId="229B3800"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3: </w:t>
      </w:r>
      <w:r w:rsidR="00B52765" w:rsidRPr="00B52765">
        <w:t xml:space="preserve">EMPA-REG OUTCOME </w:t>
      </w:r>
      <w:r>
        <w:t>trial</w:t>
      </w:r>
    </w:p>
    <w:p w14:paraId="297A78C3" w14:textId="2E841A4E"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4: </w:t>
      </w:r>
      <w:r w:rsidR="00B52765" w:rsidRPr="00B52765">
        <w:t>CANVAS</w:t>
      </w:r>
      <w:r>
        <w:t xml:space="preserve"> trial</w:t>
      </w:r>
    </w:p>
    <w:p w14:paraId="4837DDD3" w14:textId="52F09C91"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5: </w:t>
      </w:r>
      <w:r w:rsidR="00B52765" w:rsidRPr="00B52765">
        <w:t xml:space="preserve">NCT01505426 </w:t>
      </w:r>
      <w:r>
        <w:t>trial</w:t>
      </w:r>
    </w:p>
    <w:p w14:paraId="2245C4DE" w14:textId="06839CCA"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6: </w:t>
      </w:r>
      <w:r w:rsidR="00B52765" w:rsidRPr="00B52765">
        <w:t xml:space="preserve">CARMELINA </w:t>
      </w:r>
      <w:r>
        <w:t>trial</w:t>
      </w:r>
    </w:p>
    <w:p w14:paraId="699E2AA0" w14:textId="4652D00C"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7: </w:t>
      </w:r>
      <w:r w:rsidR="00B52765" w:rsidRPr="00B52765">
        <w:t xml:space="preserve">TECOS </w:t>
      </w:r>
      <w:r>
        <w:t>trial</w:t>
      </w:r>
    </w:p>
    <w:p w14:paraId="73D61BE1" w14:textId="17D2250B"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8: </w:t>
      </w:r>
      <w:r w:rsidR="00B52765" w:rsidRPr="00B52765">
        <w:t xml:space="preserve">SAVOR-TIMI 53 </w:t>
      </w:r>
      <w:r>
        <w:t>trial</w:t>
      </w:r>
    </w:p>
    <w:p w14:paraId="77F88C2F" w14:textId="74998FBF"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9: </w:t>
      </w:r>
      <w:r w:rsidR="00B52765" w:rsidRPr="00B52765">
        <w:t xml:space="preserve">CAROLINA </w:t>
      </w:r>
      <w:r>
        <w:t>trial</w:t>
      </w:r>
    </w:p>
    <w:p w14:paraId="1526D43F" w14:textId="0698DF31"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10: </w:t>
      </w:r>
      <w:r w:rsidR="00B52765" w:rsidRPr="00B52765">
        <w:t xml:space="preserve">TRITON-TIMI 38 </w:t>
      </w:r>
      <w:r>
        <w:t>trial</w:t>
      </w:r>
    </w:p>
    <w:p w14:paraId="0DA94164" w14:textId="13185263"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11: </w:t>
      </w:r>
      <w:r w:rsidR="00B52765" w:rsidRPr="00B52765">
        <w:t xml:space="preserve">PLATO </w:t>
      </w:r>
      <w:r>
        <w:t>trial</w:t>
      </w:r>
    </w:p>
    <w:p w14:paraId="313E5E43" w14:textId="28C0AF49"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12: </w:t>
      </w:r>
      <w:r w:rsidR="00B52765" w:rsidRPr="00B52765">
        <w:t xml:space="preserve">ROCKET AF </w:t>
      </w:r>
      <w:r>
        <w:t>trial</w:t>
      </w:r>
    </w:p>
    <w:p w14:paraId="40B30E60" w14:textId="332BDBA4"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13: </w:t>
      </w:r>
      <w:r w:rsidR="00B52765" w:rsidRPr="00B52765">
        <w:t xml:space="preserve">ARISTOTLE </w:t>
      </w:r>
      <w:r>
        <w:t>trial</w:t>
      </w:r>
    </w:p>
    <w:p w14:paraId="303B5124" w14:textId="484C00C7"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t xml:space="preserve">Replication study 14: </w:t>
      </w:r>
      <w:r w:rsidR="00B52765" w:rsidRPr="00B52765">
        <w:t xml:space="preserve">ENGAGE AF-TIMI 48 </w:t>
      </w:r>
      <w:r>
        <w:t>trial</w:t>
      </w:r>
    </w:p>
    <w:p w14:paraId="0D1AEBEA" w14:textId="61C68B8D" w:rsidR="00CE0544" w:rsidRDefault="00CE0544" w:rsidP="00CE054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lastRenderedPageBreak/>
        <w:t xml:space="preserve">Replication study 15: </w:t>
      </w:r>
      <w:r w:rsidR="00B52765" w:rsidRPr="00B52765">
        <w:t xml:space="preserve">ORAL </w:t>
      </w:r>
      <w:r>
        <w:t>trial</w:t>
      </w:r>
    </w:p>
    <w:p w14:paraId="18E47C03" w14:textId="683C819B" w:rsidR="00B52765" w:rsidRPr="00294D9E" w:rsidRDefault="00B52765" w:rsidP="00B52765">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Replication study 16: STRA-RA trial</w:t>
      </w:r>
    </w:p>
    <w:p w14:paraId="26AFB116" w14:textId="04840797" w:rsidR="00BC09A2" w:rsidRPr="00294D9E" w:rsidRDefault="00B8577A" w:rsidP="00BC09A2">
      <w:pPr>
        <w:pStyle w:val="3"/>
      </w:pPr>
      <w:bookmarkStart w:id="82" w:name="_Toc98855003"/>
      <w:r w:rsidRPr="00294D9E">
        <w:t>Study population:</w:t>
      </w:r>
      <w:r w:rsidR="002F533C" w:rsidRPr="00294D9E">
        <w:t xml:space="preserve"> </w:t>
      </w:r>
      <w:r w:rsidR="005B7C47" w:rsidRPr="00294D9E">
        <w:t>replication study 1 (</w:t>
      </w:r>
      <w:r w:rsidR="002F533C" w:rsidRPr="00294D9E">
        <w:t>LEADER</w:t>
      </w:r>
      <w:r w:rsidR="001D54C3" w:rsidRPr="00294D9E">
        <w:t xml:space="preserve"> trial</w:t>
      </w:r>
      <w:r w:rsidR="005B7C47" w:rsidRPr="00294D9E">
        <w:t>)</w:t>
      </w:r>
      <w:bookmarkEnd w:id="82"/>
    </w:p>
    <w:p w14:paraId="1F1FF7C1" w14:textId="565D5FBE" w:rsidR="00003981" w:rsidRPr="00294D9E" w:rsidRDefault="00B8577A" w:rsidP="00003981">
      <w:r w:rsidRPr="00294D9E">
        <w:t>All subjects in the database will be included who meet the following criteria: (note: the index date is the start of the first treatment for type 2 diabetes)</w:t>
      </w:r>
    </w:p>
    <w:p w14:paraId="5C6B6A53" w14:textId="42632284" w:rsidR="00D66BB4" w:rsidRPr="00294D9E" w:rsidRDefault="00D66BB4" w:rsidP="00D66BB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702FF69F" w14:textId="0EEDD3E0" w:rsidR="00D66BB4" w:rsidRPr="00294D9E" w:rsidRDefault="00D66BB4" w:rsidP="00D66BB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1EBEB77" w14:textId="7D846D8B" w:rsidR="00B8577A" w:rsidRPr="00294D9E" w:rsidRDefault="00B8577A" w:rsidP="00B8577A">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72B4F32B" w14:textId="77777777" w:rsidR="00B8577A" w:rsidRPr="00294D9E" w:rsidRDefault="00B8577A" w:rsidP="00B8577A">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At least 365 days of observation time prior to the index date</w:t>
      </w:r>
    </w:p>
    <w:p w14:paraId="657E8A19" w14:textId="77777777" w:rsidR="00D66BB4" w:rsidRPr="00294D9E" w:rsidRDefault="00D66BB4" w:rsidP="00D66BB4">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417C122B" w14:textId="70077281" w:rsidR="00D66BB4" w:rsidRPr="00294D9E" w:rsidRDefault="00B8577A" w:rsidP="00B738FC">
      <w:pPr>
        <w:pStyle w:val="af"/>
        <w:widowControl/>
        <w:numPr>
          <w:ilvl w:val="0"/>
          <w:numId w:val="107"/>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5E2CDBFA" w14:textId="3253D2EC" w:rsidR="00B8577A" w:rsidRPr="00294D9E" w:rsidRDefault="00B8577A" w:rsidP="00D66BB4">
      <w:pPr>
        <w:pStyle w:val="4"/>
      </w:pPr>
      <w:r w:rsidRPr="00294D9E">
        <w:t xml:space="preserve">Exposures: </w:t>
      </w:r>
      <w:r w:rsidR="00A73D8A" w:rsidRPr="00294D9E">
        <w:t>replication study 1</w:t>
      </w:r>
    </w:p>
    <w:p w14:paraId="14DEADDA" w14:textId="77777777" w:rsidR="001F3281" w:rsidRDefault="001F3281" w:rsidP="001F3281">
      <w:r>
        <w:t xml:space="preserve">Index rule defining the index date:  </w:t>
      </w:r>
    </w:p>
    <w:p w14:paraId="3DC043BC" w14:textId="1B327463" w:rsidR="001F3281" w:rsidRDefault="001F3281" w:rsidP="001F328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sidR="0022330C">
        <w:t xml:space="preserve"> or ATC 4</w:t>
      </w:r>
      <w:r w:rsidR="0022330C" w:rsidRPr="0022330C">
        <w:rPr>
          <w:vertAlign w:val="superscript"/>
        </w:rPr>
        <w:t>th</w:t>
      </w:r>
      <w:r w:rsidR="0022330C">
        <w:t xml:space="preserve"> </w:t>
      </w:r>
      <w:r w:rsidR="0022330C">
        <w:rPr>
          <w:rFonts w:hint="eastAsia"/>
          <w:lang w:eastAsia="ko-KR"/>
        </w:rPr>
        <w:t>c</w:t>
      </w:r>
      <w:r w:rsidR="0022330C">
        <w:rPr>
          <w:lang w:eastAsia="ko-KR"/>
        </w:rPr>
        <w:t xml:space="preserve">lass </w:t>
      </w:r>
      <w:r>
        <w:t>of interest (liraglutide</w:t>
      </w:r>
      <w:r w:rsidR="00DF2A56">
        <w:t xml:space="preserve"> [GLP-1]</w:t>
      </w:r>
      <w:r>
        <w:t xml:space="preserve"> and DPP-4).</w:t>
      </w:r>
    </w:p>
    <w:p w14:paraId="13F35E56" w14:textId="77777777" w:rsidR="001F3281" w:rsidRDefault="001F3281" w:rsidP="001F3281">
      <w:r>
        <w:t>Inclusion rules based on the index date:</w:t>
      </w:r>
    </w:p>
    <w:p w14:paraId="7A76D750" w14:textId="77777777" w:rsidR="001F3281" w:rsidRDefault="001F3281" w:rsidP="001F328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3C2F229B" w14:textId="77777777" w:rsidR="001F3281" w:rsidRDefault="001F3281" w:rsidP="001F328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78A4319E" w14:textId="69408BFD" w:rsidR="00C23137" w:rsidRPr="00294D9E" w:rsidRDefault="001F3281"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7DC414C" w14:textId="174CCB97" w:rsidR="00534235" w:rsidRPr="00294D9E" w:rsidRDefault="00534235" w:rsidP="00534235">
      <w:pPr>
        <w:pStyle w:val="3"/>
      </w:pPr>
      <w:bookmarkStart w:id="83" w:name="_Toc98855004"/>
      <w:r w:rsidRPr="00294D9E">
        <w:t>Replication study 2</w:t>
      </w:r>
      <w:r w:rsidR="00A73D8A" w:rsidRPr="00294D9E">
        <w:t xml:space="preserve"> (</w:t>
      </w:r>
      <w:r w:rsidR="00D66BB4" w:rsidRPr="00294D9E">
        <w:t>DECLARE-TIMI 58 trial</w:t>
      </w:r>
      <w:r w:rsidR="00A73D8A" w:rsidRPr="00294D9E">
        <w:t>)</w:t>
      </w:r>
      <w:bookmarkEnd w:id="83"/>
    </w:p>
    <w:p w14:paraId="3358082B" w14:textId="77777777" w:rsidR="00C77A57" w:rsidRPr="00294D9E" w:rsidRDefault="00C77A57" w:rsidP="00C77A57">
      <w:r w:rsidRPr="00294D9E">
        <w:t>All subjects in the database will be included who meet the following criteria: (note: the index date is the start of the first treatment for T2DM)</w:t>
      </w:r>
    </w:p>
    <w:p w14:paraId="533E1F9A" w14:textId="77777777"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14F49D0" w14:textId="67E303B2"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t>365</w:t>
      </w:r>
      <w:r w:rsidRPr="00294D9E">
        <w:t xml:space="preserve"> days of observation time prior to the index date</w:t>
      </w:r>
    </w:p>
    <w:p w14:paraId="29CF7580" w14:textId="77777777"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16DB672D" w14:textId="77777777"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7A11DB3F" w14:textId="77777777"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2D3708C4" w14:textId="3D29CBBA" w:rsidR="00C77A57" w:rsidRPr="00294D9E" w:rsidRDefault="00C77A57"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BAB1331" w14:textId="0874EB33" w:rsidR="00A73D8A" w:rsidRPr="00294D9E" w:rsidRDefault="00A73D8A" w:rsidP="00A73D8A">
      <w:pPr>
        <w:pStyle w:val="4"/>
      </w:pPr>
      <w:r w:rsidRPr="00294D9E">
        <w:t>Exposures: replication study 2</w:t>
      </w:r>
    </w:p>
    <w:p w14:paraId="2A4775FC" w14:textId="77777777" w:rsidR="00DF2A56" w:rsidRDefault="00DF2A56" w:rsidP="00DF2A56">
      <w:bookmarkStart w:id="84" w:name="_Toc98855005"/>
      <w:bookmarkStart w:id="85" w:name="_Toc473037957"/>
      <w:bookmarkStart w:id="86" w:name="_Toc503347114"/>
      <w:bookmarkStart w:id="87" w:name="_Toc503347241"/>
      <w:bookmarkStart w:id="88" w:name="_Toc507400640"/>
      <w:bookmarkEnd w:id="76"/>
      <w:r>
        <w:t xml:space="preserve">Index rule defining the index date:  </w:t>
      </w:r>
    </w:p>
    <w:p w14:paraId="12861639" w14:textId="4C7E0FD6"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(dapagliflozin [</w:t>
      </w:r>
      <w:r>
        <w:rPr>
          <w:rFonts w:hint="eastAsia"/>
          <w:lang w:eastAsia="ko-KR"/>
        </w:rPr>
        <w:t>SGLT-2</w:t>
      </w:r>
      <w:r>
        <w:t>] and DPP-4).</w:t>
      </w:r>
    </w:p>
    <w:p w14:paraId="3D0F3BBC" w14:textId="77777777" w:rsidR="00DF2A56" w:rsidRDefault="00DF2A56" w:rsidP="00DF2A56">
      <w:r>
        <w:t>Inclusion rules based on the index date:</w:t>
      </w:r>
    </w:p>
    <w:p w14:paraId="0C736987"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At least 365 days of observation time prior to the index date</w:t>
      </w:r>
    </w:p>
    <w:p w14:paraId="42A4056F"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9713F4E" w14:textId="77777777" w:rsidR="00DF2A56" w:rsidRPr="00294D9E"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AE9CFC5" w14:textId="1A8527BF" w:rsidR="00766640" w:rsidRPr="00294D9E" w:rsidRDefault="00766640" w:rsidP="00766640">
      <w:pPr>
        <w:pStyle w:val="3"/>
      </w:pPr>
      <w:r w:rsidRPr="00294D9E">
        <w:t>Replication study 3 (EMPA-REG OUTCOME trial)</w:t>
      </w:r>
      <w:bookmarkEnd w:id="84"/>
    </w:p>
    <w:p w14:paraId="56D48CA3" w14:textId="77777777" w:rsidR="00766640" w:rsidRPr="00294D9E" w:rsidRDefault="00766640" w:rsidP="00766640">
      <w:r w:rsidRPr="00294D9E">
        <w:t>All subjects in the database will be included who meet the following criteria: (note: the index date is the start of the first treatment for T2DM)</w:t>
      </w:r>
    </w:p>
    <w:p w14:paraId="33241B6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B3C6EF4" w14:textId="0FB93D71"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1469E2" w:rsidRPr="00294D9E">
        <w:rPr>
          <w:rFonts w:hint="eastAsia"/>
          <w:lang w:eastAsia="ko-KR"/>
        </w:rPr>
        <w:t>365</w:t>
      </w:r>
      <w:r w:rsidRPr="00294D9E">
        <w:t xml:space="preserve"> days of observation time prior to the index date</w:t>
      </w:r>
    </w:p>
    <w:p w14:paraId="2879380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4D66E631"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7F99BF7D"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5AD744DB"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0F797967" w14:textId="559C2E7B" w:rsidR="00766640" w:rsidRPr="00294D9E" w:rsidRDefault="00766640" w:rsidP="00766640">
      <w:pPr>
        <w:pStyle w:val="4"/>
      </w:pPr>
      <w:r w:rsidRPr="00294D9E">
        <w:t>Exposures: replication study 3</w:t>
      </w:r>
    </w:p>
    <w:p w14:paraId="7F1D3F09" w14:textId="77777777" w:rsidR="00DF2A56" w:rsidRDefault="00DF2A56" w:rsidP="00DF2A56">
      <w:bookmarkStart w:id="89" w:name="_Toc98855006"/>
      <w:r>
        <w:t xml:space="preserve">Index rule defining the index date:  </w:t>
      </w:r>
    </w:p>
    <w:p w14:paraId="200835CE" w14:textId="209D4573"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rFonts w:hint="eastAsia"/>
          <w:lang w:eastAsia="ko-KR"/>
        </w:rPr>
        <w:t>empagliflozin</w:t>
      </w:r>
      <w:r>
        <w:rPr>
          <w:lang w:eastAsia="ko-KR"/>
        </w:rPr>
        <w:t xml:space="preserve"> </w:t>
      </w:r>
      <w:r>
        <w:t>[</w:t>
      </w:r>
      <w:r>
        <w:rPr>
          <w:rFonts w:hint="eastAsia"/>
          <w:lang w:eastAsia="ko-KR"/>
        </w:rPr>
        <w:t>SGLT</w:t>
      </w:r>
      <w:r>
        <w:t>-</w:t>
      </w:r>
      <w:r>
        <w:rPr>
          <w:rFonts w:hint="eastAsia"/>
          <w:lang w:eastAsia="ko-KR"/>
        </w:rPr>
        <w:t>2</w:t>
      </w:r>
      <w:r>
        <w:t>] and DPP-4).</w:t>
      </w:r>
    </w:p>
    <w:p w14:paraId="7604EB49" w14:textId="77777777" w:rsidR="00DF2A56" w:rsidRDefault="00DF2A56" w:rsidP="00DF2A56">
      <w:r>
        <w:t>Inclusion rules based on the index date:</w:t>
      </w:r>
    </w:p>
    <w:p w14:paraId="35C34C5A"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2054E3DA"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73B5DCC9" w14:textId="77777777" w:rsidR="00DF2A56" w:rsidRPr="00294D9E"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3912803" w14:textId="62688BA7" w:rsidR="00766640" w:rsidRPr="00294D9E" w:rsidRDefault="00766640" w:rsidP="00766640">
      <w:pPr>
        <w:pStyle w:val="3"/>
      </w:pPr>
      <w:r w:rsidRPr="00294D9E">
        <w:t>Replication study 4 (CANVAS trial)</w:t>
      </w:r>
      <w:bookmarkEnd w:id="89"/>
    </w:p>
    <w:p w14:paraId="32B8DEF8" w14:textId="77777777" w:rsidR="00766640" w:rsidRPr="00294D9E" w:rsidRDefault="00766640" w:rsidP="00766640">
      <w:r w:rsidRPr="00294D9E">
        <w:t>All subjects in the database will be included who meet the following criteria: (note: the index date is the start of the first treatment for T2DM)</w:t>
      </w:r>
    </w:p>
    <w:p w14:paraId="794EAECD"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A94DF17" w14:textId="5FC23B2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542A28">
        <w:t>365</w:t>
      </w:r>
      <w:r w:rsidRPr="00294D9E">
        <w:t xml:space="preserve"> days of observation time prior to the index date</w:t>
      </w:r>
    </w:p>
    <w:p w14:paraId="1C3F4F7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43D9825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0A694CB3"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04B01864"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 preceding the index date</w:t>
      </w:r>
    </w:p>
    <w:p w14:paraId="72A471F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9B609EC" w14:textId="3FF36318" w:rsidR="00766640" w:rsidRPr="00294D9E" w:rsidRDefault="00766640" w:rsidP="00766640">
      <w:pPr>
        <w:pStyle w:val="4"/>
      </w:pPr>
      <w:r w:rsidRPr="00294D9E">
        <w:t>Exposures: replication study 4</w:t>
      </w:r>
    </w:p>
    <w:p w14:paraId="6A44C95D" w14:textId="77777777" w:rsidR="00DF2A56" w:rsidRDefault="00DF2A56" w:rsidP="00DF2A56">
      <w:bookmarkStart w:id="90" w:name="_Hlk98862124"/>
      <w:bookmarkStart w:id="91" w:name="_Toc98855007"/>
      <w:r>
        <w:t xml:space="preserve">Index rule defining the index date:  </w:t>
      </w:r>
    </w:p>
    <w:p w14:paraId="6BEDD597" w14:textId="5F462243"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rFonts w:hint="eastAsia"/>
          <w:lang w:eastAsia="ko-KR"/>
        </w:rPr>
        <w:t>canagliflozin</w:t>
      </w:r>
      <w:r>
        <w:rPr>
          <w:lang w:eastAsia="ko-KR"/>
        </w:rPr>
        <w:t xml:space="preserve"> </w:t>
      </w:r>
      <w:r>
        <w:t>[SGLT-2] and DPP-4).</w:t>
      </w:r>
    </w:p>
    <w:p w14:paraId="1E27F5C6" w14:textId="77777777" w:rsidR="00DF2A56" w:rsidRDefault="00DF2A56" w:rsidP="00DF2A56">
      <w:r>
        <w:lastRenderedPageBreak/>
        <w:t>Inclusion rules based on the index date:</w:t>
      </w:r>
    </w:p>
    <w:p w14:paraId="7E0C6067"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3BDB4774" w14:textId="77777777" w:rsidR="00DF2A56"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665106AE" w14:textId="77777777" w:rsidR="00DF2A56" w:rsidRPr="00294D9E" w:rsidRDefault="00DF2A56" w:rsidP="00DF2A5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bookmarkEnd w:id="90"/>
    <w:p w14:paraId="7BD68DF0" w14:textId="692B0E51" w:rsidR="00766640" w:rsidRPr="00294D9E" w:rsidRDefault="00766640" w:rsidP="00766640">
      <w:pPr>
        <w:pStyle w:val="3"/>
      </w:pPr>
      <w:r w:rsidRPr="00294D9E">
        <w:t>Replication study 5 (NCT01505426 trial)</w:t>
      </w:r>
      <w:bookmarkEnd w:id="91"/>
    </w:p>
    <w:p w14:paraId="71102DD7" w14:textId="77777777" w:rsidR="00766640" w:rsidRPr="00294D9E" w:rsidRDefault="00766640" w:rsidP="00766640">
      <w:r w:rsidRPr="00294D9E">
        <w:t>All subjects in the database will be included who meet the following criteria: (note: the index date is the start of the first treatment for T2DM)</w:t>
      </w:r>
    </w:p>
    <w:p w14:paraId="14BB827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78892F0D" w14:textId="1746E8AD"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884E93">
        <w:t>365</w:t>
      </w:r>
      <w:r w:rsidRPr="00294D9E">
        <w:t xml:space="preserve"> days of observation time prior to the index date</w:t>
      </w:r>
    </w:p>
    <w:p w14:paraId="41DEF06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20BA2BE3"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1327656"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20990D4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A9F7B45" w14:textId="7866B7A7" w:rsidR="00766640" w:rsidRPr="00294D9E" w:rsidRDefault="00766640" w:rsidP="00766640">
      <w:pPr>
        <w:pStyle w:val="4"/>
      </w:pPr>
      <w:r w:rsidRPr="00294D9E">
        <w:t>Exposures: replication study 5</w:t>
      </w:r>
    </w:p>
    <w:p w14:paraId="44CB2964" w14:textId="77777777" w:rsidR="00466301" w:rsidRDefault="00466301" w:rsidP="00466301">
      <w:bookmarkStart w:id="92" w:name="_Toc98855008"/>
      <w:r>
        <w:t xml:space="preserve">Index rule defining the index date:  </w:t>
      </w:r>
    </w:p>
    <w:p w14:paraId="40FFCBF4" w14:textId="264A4C3B"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lang w:eastAsia="ko-KR"/>
        </w:rPr>
        <w:t xml:space="preserve">ipragliflozin </w:t>
      </w:r>
      <w:r>
        <w:t>[SGLT-2] and DPP-4).</w:t>
      </w:r>
    </w:p>
    <w:p w14:paraId="30401553" w14:textId="77777777" w:rsidR="00466301" w:rsidRDefault="00466301" w:rsidP="00466301">
      <w:r>
        <w:t>Inclusion rules based on the index date:</w:t>
      </w:r>
    </w:p>
    <w:p w14:paraId="257EE82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109CA8DD"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6506DC75"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8FCEFEA" w14:textId="5DADF730" w:rsidR="00766640" w:rsidRPr="00294D9E" w:rsidRDefault="00766640" w:rsidP="00766640">
      <w:pPr>
        <w:pStyle w:val="3"/>
      </w:pPr>
      <w:r w:rsidRPr="00294D9E">
        <w:t>Replication study 6 (CARMELINA trial)</w:t>
      </w:r>
      <w:bookmarkEnd w:id="92"/>
    </w:p>
    <w:p w14:paraId="7A8CD67F" w14:textId="77777777" w:rsidR="00766640" w:rsidRPr="00294D9E" w:rsidRDefault="00766640" w:rsidP="00766640">
      <w:r w:rsidRPr="00294D9E">
        <w:t>All subjects in the database will be included who meet the following criteria: (note: the index date is the start of the first treatment for T2DM)</w:t>
      </w:r>
    </w:p>
    <w:p w14:paraId="080DB4F6"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0E3E75C" w14:textId="46529835"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3C5B52">
        <w:t>365</w:t>
      </w:r>
      <w:r w:rsidRPr="00294D9E">
        <w:t xml:space="preserve"> days of observation time prior to the index date</w:t>
      </w:r>
    </w:p>
    <w:p w14:paraId="122F6B6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4038CE26"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E495F5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431D35D0"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2A65589" w14:textId="305B0A52" w:rsidR="00766640" w:rsidRPr="00294D9E" w:rsidRDefault="00766640" w:rsidP="00766640">
      <w:pPr>
        <w:pStyle w:val="4"/>
      </w:pPr>
      <w:r w:rsidRPr="00294D9E">
        <w:t>Exposures: replication study 6</w:t>
      </w:r>
    </w:p>
    <w:p w14:paraId="0B5B3D9E" w14:textId="77777777" w:rsidR="00466301" w:rsidRDefault="00466301" w:rsidP="00466301">
      <w:bookmarkStart w:id="93" w:name="_Toc98855009"/>
      <w:r>
        <w:t xml:space="preserve">Index rule defining the index date:  </w:t>
      </w:r>
    </w:p>
    <w:p w14:paraId="46578321" w14:textId="613FDC8A"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lang w:eastAsia="ko-KR"/>
        </w:rPr>
        <w:t xml:space="preserve">linagliptin </w:t>
      </w:r>
      <w:r>
        <w:t>[DPP-4] and SU).</w:t>
      </w:r>
    </w:p>
    <w:p w14:paraId="264E73B0" w14:textId="77777777" w:rsidR="00466301" w:rsidRDefault="00466301" w:rsidP="00466301">
      <w:r>
        <w:lastRenderedPageBreak/>
        <w:t>Inclusion rules based on the index date:</w:t>
      </w:r>
    </w:p>
    <w:p w14:paraId="2AB8F397"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1465BABB"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1DB9475E"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9C46CAA" w14:textId="15D85FE1" w:rsidR="00766640" w:rsidRPr="00294D9E" w:rsidRDefault="00766640" w:rsidP="00766640">
      <w:pPr>
        <w:pStyle w:val="3"/>
      </w:pPr>
      <w:r w:rsidRPr="00294D9E">
        <w:t>Replication study 7 (TECOS trial)</w:t>
      </w:r>
      <w:bookmarkEnd w:id="93"/>
    </w:p>
    <w:p w14:paraId="4F895C92" w14:textId="77777777" w:rsidR="00766640" w:rsidRPr="00294D9E" w:rsidRDefault="00766640" w:rsidP="00766640">
      <w:r w:rsidRPr="00294D9E">
        <w:t>All subjects in the database will be included who meet the following criteria: (note: the index date is the start of the first treatment for T2DM)</w:t>
      </w:r>
    </w:p>
    <w:p w14:paraId="63B12A53"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EB19177" w14:textId="720AE8E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840BF3">
        <w:t>365</w:t>
      </w:r>
      <w:r w:rsidRPr="00294D9E">
        <w:t xml:space="preserve"> days of observation time prior to the index date</w:t>
      </w:r>
    </w:p>
    <w:p w14:paraId="1D26378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5E2C2F5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6020465D"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74562B52"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8C8DF54" w14:textId="284BFDF3" w:rsidR="00766640" w:rsidRPr="00294D9E" w:rsidRDefault="00766640" w:rsidP="00766640">
      <w:pPr>
        <w:pStyle w:val="4"/>
      </w:pPr>
      <w:r w:rsidRPr="00294D9E">
        <w:t>Exposures: replication study 7</w:t>
      </w:r>
    </w:p>
    <w:p w14:paraId="4BAFFFDF" w14:textId="77777777" w:rsidR="00466301" w:rsidRDefault="00466301" w:rsidP="00466301">
      <w:bookmarkStart w:id="94" w:name="_Toc98855010"/>
      <w:r>
        <w:t xml:space="preserve">Index rule defining the index date:  </w:t>
      </w:r>
    </w:p>
    <w:p w14:paraId="39F7E4B4" w14:textId="28FBB229"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lang w:eastAsia="ko-KR"/>
        </w:rPr>
        <w:t xml:space="preserve">sitagliptin </w:t>
      </w:r>
      <w:r>
        <w:t>[DPP-4] and SU).</w:t>
      </w:r>
    </w:p>
    <w:p w14:paraId="760DAD4C" w14:textId="77777777" w:rsidR="00466301" w:rsidRDefault="00466301" w:rsidP="00466301">
      <w:r>
        <w:t>Inclusion rules based on the index date:</w:t>
      </w:r>
    </w:p>
    <w:p w14:paraId="05BE29A2"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6B4FEA6A"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73E0D80B"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9A36626" w14:textId="4F4790F2" w:rsidR="00766640" w:rsidRPr="00294D9E" w:rsidRDefault="00766640" w:rsidP="00766640">
      <w:pPr>
        <w:pStyle w:val="3"/>
      </w:pPr>
      <w:r w:rsidRPr="00294D9E">
        <w:t>Replication study 8 (SAVOR-TIMI 53 trial)</w:t>
      </w:r>
      <w:bookmarkEnd w:id="94"/>
    </w:p>
    <w:p w14:paraId="3C92A230" w14:textId="77777777" w:rsidR="00766640" w:rsidRPr="00294D9E" w:rsidRDefault="00766640" w:rsidP="00766640">
      <w:r w:rsidRPr="00294D9E">
        <w:t>All subjects in the database will be included who meet the following criteria: (note: the index date is the start of the first treatment for T2DM)</w:t>
      </w:r>
    </w:p>
    <w:p w14:paraId="6064D1D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6D427F7" w14:textId="37105C6B"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F27F1D">
        <w:t>365</w:t>
      </w:r>
      <w:r w:rsidRPr="00294D9E">
        <w:t xml:space="preserve"> days of observation time prior to the index date</w:t>
      </w:r>
    </w:p>
    <w:p w14:paraId="640DDAF0"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0295097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A992A18"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3BDBCB2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7A0E6A71" w14:textId="4E10F148" w:rsidR="00766640" w:rsidRPr="00294D9E" w:rsidRDefault="00766640" w:rsidP="00766640">
      <w:pPr>
        <w:pStyle w:val="4"/>
      </w:pPr>
      <w:r w:rsidRPr="00294D9E">
        <w:t>Exposures: replication study 8</w:t>
      </w:r>
    </w:p>
    <w:p w14:paraId="5AEEA30A" w14:textId="77777777" w:rsidR="00466301" w:rsidRDefault="00466301" w:rsidP="00466301">
      <w:bookmarkStart w:id="95" w:name="_Toc98855011"/>
      <w:r>
        <w:t xml:space="preserve">Index rule defining the index date:  </w:t>
      </w:r>
    </w:p>
    <w:p w14:paraId="0FF18FCD" w14:textId="352AC023"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proofErr w:type="spellStart"/>
      <w:r>
        <w:rPr>
          <w:lang w:eastAsia="ko-KR"/>
        </w:rPr>
        <w:t>saxagliptin</w:t>
      </w:r>
      <w:proofErr w:type="spellEnd"/>
      <w:r>
        <w:rPr>
          <w:lang w:eastAsia="ko-KR"/>
        </w:rPr>
        <w:t xml:space="preserve"> </w:t>
      </w:r>
      <w:r>
        <w:t>[DPP-4] and SU).</w:t>
      </w:r>
    </w:p>
    <w:p w14:paraId="412664CB" w14:textId="77777777" w:rsidR="00466301" w:rsidRDefault="00466301" w:rsidP="00466301">
      <w:r>
        <w:lastRenderedPageBreak/>
        <w:t>Inclusion rules based on the index date:</w:t>
      </w:r>
    </w:p>
    <w:p w14:paraId="78F597DC"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0CFC42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3DA45E3D"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2F5BF89" w14:textId="62824157" w:rsidR="00766640" w:rsidRPr="00294D9E" w:rsidRDefault="00766640" w:rsidP="00766640">
      <w:pPr>
        <w:pStyle w:val="3"/>
      </w:pPr>
      <w:r w:rsidRPr="00294D9E">
        <w:t>Replication study 9 (CAROLINA trial)</w:t>
      </w:r>
      <w:bookmarkEnd w:id="95"/>
    </w:p>
    <w:p w14:paraId="58C1D385" w14:textId="77777777" w:rsidR="00766640" w:rsidRPr="00294D9E" w:rsidRDefault="00766640" w:rsidP="00766640">
      <w:r w:rsidRPr="00294D9E">
        <w:t>All subjects in the database will be included who meet the following criteria: (note: the index date is the start of the first treatment for T2DM)</w:t>
      </w:r>
    </w:p>
    <w:p w14:paraId="1EDC6CC3"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9452758" w14:textId="70320F08"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F27F1D">
        <w:t>365</w:t>
      </w:r>
      <w:r w:rsidRPr="00294D9E">
        <w:t xml:space="preserve"> days of observation time prior to the index date</w:t>
      </w:r>
    </w:p>
    <w:p w14:paraId="3D031EC8"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exposure of any T2DM treatment before the index date</w:t>
      </w:r>
    </w:p>
    <w:p w14:paraId="3BC0A0E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67E93A8B"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06DA5E37"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025D063A" w14:textId="51A3AB98" w:rsidR="00766640" w:rsidRPr="00294D9E" w:rsidRDefault="00766640" w:rsidP="00766640">
      <w:pPr>
        <w:pStyle w:val="4"/>
      </w:pPr>
      <w:r w:rsidRPr="00294D9E">
        <w:t>Exposures: replication study 9</w:t>
      </w:r>
    </w:p>
    <w:p w14:paraId="4419BC62" w14:textId="77777777" w:rsidR="00466301" w:rsidRDefault="00466301" w:rsidP="00466301">
      <w:bookmarkStart w:id="96" w:name="_Toc98855012"/>
      <w:r>
        <w:t xml:space="preserve">Index rule defining the index date:  </w:t>
      </w:r>
    </w:p>
    <w:p w14:paraId="2A5CC1E3"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interest (</w:t>
      </w:r>
      <w:r>
        <w:rPr>
          <w:lang w:eastAsia="ko-KR"/>
        </w:rPr>
        <w:t xml:space="preserve">linagliptin </w:t>
      </w:r>
      <w:r>
        <w:t>[DPP-4] and SU).</w:t>
      </w:r>
    </w:p>
    <w:p w14:paraId="4386E37A" w14:textId="77777777" w:rsidR="00466301" w:rsidRDefault="00466301" w:rsidP="00466301">
      <w:r>
        <w:t>Inclusion rules based on the index date:</w:t>
      </w:r>
    </w:p>
    <w:p w14:paraId="28D19A23"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C12E9E3"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4CA373A5"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14535E4" w14:textId="50887AE7" w:rsidR="00766640" w:rsidRPr="00294D9E" w:rsidRDefault="00766640" w:rsidP="00766640">
      <w:pPr>
        <w:pStyle w:val="3"/>
      </w:pPr>
      <w:r w:rsidRPr="00294D9E">
        <w:t>Replication study 10 (TRITON-TIMI 38 trial)</w:t>
      </w:r>
      <w:bookmarkEnd w:id="96"/>
    </w:p>
    <w:p w14:paraId="77312140" w14:textId="49498F4D"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t>ACS</w:t>
      </w:r>
      <w:r w:rsidRPr="00294D9E">
        <w:t>)</w:t>
      </w:r>
    </w:p>
    <w:p w14:paraId="32D581A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3DB7846" w14:textId="2A7EC45B"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55A1ED65" w14:textId="5DADC6E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ACS</w:t>
      </w:r>
      <w:r w:rsidRPr="00294D9E">
        <w:t xml:space="preserve"> treatment before the index date</w:t>
      </w:r>
    </w:p>
    <w:p w14:paraId="401D1EF9" w14:textId="56556AC1"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ACS</w:t>
      </w:r>
      <w:r w:rsidRPr="00294D9E">
        <w:t xml:space="preserve"> on or preceding the index date</w:t>
      </w:r>
    </w:p>
    <w:p w14:paraId="383A03C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0E3860C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3E69B39" w14:textId="045E438C" w:rsidR="00766640" w:rsidRPr="00294D9E" w:rsidRDefault="00766640" w:rsidP="00766640">
      <w:pPr>
        <w:pStyle w:val="4"/>
      </w:pPr>
      <w:r w:rsidRPr="00294D9E">
        <w:t xml:space="preserve">Exposures: replication study </w:t>
      </w:r>
      <w:r w:rsidR="00357866" w:rsidRPr="00294D9E">
        <w:t>10</w:t>
      </w:r>
    </w:p>
    <w:p w14:paraId="3598540A" w14:textId="77777777" w:rsidR="00466301" w:rsidRDefault="00466301" w:rsidP="00466301">
      <w:bookmarkStart w:id="97" w:name="_Toc98855013"/>
      <w:r>
        <w:t xml:space="preserve">Index rule defining the index date:  </w:t>
      </w:r>
    </w:p>
    <w:p w14:paraId="2FDCC7F8" w14:textId="4562C7BB"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(prasugrel and clopidogrel).</w:t>
      </w:r>
    </w:p>
    <w:p w14:paraId="43F041BF" w14:textId="77777777" w:rsidR="00466301" w:rsidRDefault="00466301" w:rsidP="00466301">
      <w:r>
        <w:lastRenderedPageBreak/>
        <w:t>Inclusion rules based on the index date:</w:t>
      </w:r>
    </w:p>
    <w:p w14:paraId="73170F41"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56B12CC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660F5AA7" w14:textId="7DD983C0"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ACS on or preceding the index date</w:t>
      </w:r>
    </w:p>
    <w:p w14:paraId="340735FD" w14:textId="208DE1F5" w:rsidR="00766640" w:rsidRPr="00294D9E" w:rsidRDefault="00766640" w:rsidP="00766640">
      <w:pPr>
        <w:pStyle w:val="3"/>
      </w:pPr>
      <w:r w:rsidRPr="00294D9E">
        <w:t xml:space="preserve">Replication study </w:t>
      </w:r>
      <w:r w:rsidR="00357866" w:rsidRPr="00294D9E">
        <w:t>11</w:t>
      </w:r>
      <w:r w:rsidRPr="00294D9E">
        <w:t xml:space="preserve"> (</w:t>
      </w:r>
      <w:r w:rsidR="00357866" w:rsidRPr="00294D9E">
        <w:t xml:space="preserve">PLATO </w:t>
      </w:r>
      <w:r w:rsidRPr="00294D9E">
        <w:t>trial)</w:t>
      </w:r>
      <w:bookmarkEnd w:id="97"/>
    </w:p>
    <w:p w14:paraId="13AF05E0" w14:textId="1E03D06C"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t>ACS</w:t>
      </w:r>
      <w:r w:rsidRPr="00294D9E">
        <w:t>)</w:t>
      </w:r>
    </w:p>
    <w:p w14:paraId="3C81297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2213BFC" w14:textId="1A5DF3C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10070665" w14:textId="4CB3540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ACS</w:t>
      </w:r>
      <w:r w:rsidRPr="00294D9E">
        <w:t xml:space="preserve"> treatment before the index date</w:t>
      </w:r>
    </w:p>
    <w:p w14:paraId="788D0DFB" w14:textId="2FAB6E6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ACS</w:t>
      </w:r>
      <w:r w:rsidRPr="00294D9E">
        <w:t xml:space="preserve"> on or preceding the index date</w:t>
      </w:r>
    </w:p>
    <w:p w14:paraId="565E465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7FB0D2D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3D96A208" w14:textId="08822966" w:rsidR="00766640" w:rsidRPr="00294D9E" w:rsidRDefault="00766640" w:rsidP="00766640">
      <w:pPr>
        <w:pStyle w:val="4"/>
      </w:pPr>
      <w:r w:rsidRPr="00294D9E">
        <w:t xml:space="preserve">Exposures: replication study </w:t>
      </w:r>
      <w:r w:rsidR="00357866" w:rsidRPr="00294D9E">
        <w:t>11</w:t>
      </w:r>
    </w:p>
    <w:p w14:paraId="3CFB3763" w14:textId="77777777" w:rsidR="00466301" w:rsidRDefault="00466301" w:rsidP="00466301">
      <w:bookmarkStart w:id="98" w:name="_Toc98855014"/>
      <w:r>
        <w:t xml:space="preserve">Index rule defining the index date:  </w:t>
      </w:r>
    </w:p>
    <w:p w14:paraId="0C88936E" w14:textId="01D9C475"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(ticagrelor and clopidogrel).</w:t>
      </w:r>
    </w:p>
    <w:p w14:paraId="6E8C9ADB" w14:textId="77777777" w:rsidR="00466301" w:rsidRDefault="00466301" w:rsidP="00466301">
      <w:r>
        <w:t>Inclusion rules based on the index date:</w:t>
      </w:r>
    </w:p>
    <w:p w14:paraId="231DB0BB"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511C26F"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555D079F"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ACS on or preceding the index date</w:t>
      </w:r>
    </w:p>
    <w:p w14:paraId="75946BEA" w14:textId="77881389" w:rsidR="00766640" w:rsidRPr="00294D9E" w:rsidRDefault="00766640" w:rsidP="00766640">
      <w:pPr>
        <w:pStyle w:val="3"/>
      </w:pPr>
      <w:r w:rsidRPr="00294D9E">
        <w:t xml:space="preserve">Replication study </w:t>
      </w:r>
      <w:r w:rsidR="00357866" w:rsidRPr="00294D9E">
        <w:t>12</w:t>
      </w:r>
      <w:r w:rsidRPr="00294D9E">
        <w:t xml:space="preserve"> (</w:t>
      </w:r>
      <w:r w:rsidR="00357866" w:rsidRPr="00294D9E">
        <w:t>ROCKET AF</w:t>
      </w:r>
      <w:r w:rsidRPr="00294D9E">
        <w:t xml:space="preserve"> trial)</w:t>
      </w:r>
      <w:bookmarkEnd w:id="98"/>
    </w:p>
    <w:p w14:paraId="59FCF3A8" w14:textId="57C491AD"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Pr="00294D9E">
        <w:t>)</w:t>
      </w:r>
    </w:p>
    <w:p w14:paraId="581C536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1B8EC1D" w14:textId="0EAE278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3E46EFE0" w14:textId="2A359875"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426D27F6" w14:textId="1207F5A8"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Pr="00294D9E">
        <w:t xml:space="preserve"> on or preceding the index date</w:t>
      </w:r>
    </w:p>
    <w:p w14:paraId="70A2DC0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02B65E7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29525E03" w14:textId="1B87E0F0" w:rsidR="00766640" w:rsidRPr="00294D9E" w:rsidRDefault="00766640" w:rsidP="00766640">
      <w:pPr>
        <w:pStyle w:val="4"/>
      </w:pPr>
      <w:r w:rsidRPr="00294D9E">
        <w:t xml:space="preserve">Exposures: replication study </w:t>
      </w:r>
      <w:r w:rsidR="00357866" w:rsidRPr="00294D9E">
        <w:t>12</w:t>
      </w:r>
    </w:p>
    <w:p w14:paraId="1A52638B" w14:textId="77777777" w:rsidR="00466301" w:rsidRDefault="00466301" w:rsidP="00466301">
      <w:bookmarkStart w:id="99" w:name="_Toc98855015"/>
      <w:r>
        <w:t xml:space="preserve">Index rule defining the index date:  </w:t>
      </w:r>
    </w:p>
    <w:p w14:paraId="65C19753" w14:textId="674A0454"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 xml:space="preserve">of interest (rivaroxaban and </w:t>
      </w:r>
      <w:r>
        <w:rPr>
          <w:rFonts w:hint="eastAsia"/>
          <w:lang w:eastAsia="ko-KR"/>
        </w:rPr>
        <w:t>warfarin</w:t>
      </w:r>
      <w:r>
        <w:t>).</w:t>
      </w:r>
    </w:p>
    <w:p w14:paraId="4ED7351A" w14:textId="77777777" w:rsidR="00466301" w:rsidRDefault="00466301" w:rsidP="00466301">
      <w:r>
        <w:lastRenderedPageBreak/>
        <w:t>Inclusion rules based on the index date:</w:t>
      </w:r>
    </w:p>
    <w:p w14:paraId="311CFA2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3FB50CCC"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1FB8C028" w14:textId="11F9357B"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Pr>
          <w:rFonts w:hint="eastAsia"/>
          <w:lang w:eastAsia="ko-KR"/>
        </w:rPr>
        <w:t>atrial</w:t>
      </w:r>
      <w:r>
        <w:t xml:space="preserve"> </w:t>
      </w:r>
      <w:r>
        <w:rPr>
          <w:rFonts w:hint="eastAsia"/>
          <w:lang w:eastAsia="ko-KR"/>
        </w:rPr>
        <w:t>fibrillation</w:t>
      </w:r>
      <w:r>
        <w:t xml:space="preserve"> on or preceding the index date</w:t>
      </w:r>
    </w:p>
    <w:p w14:paraId="468AF4BF" w14:textId="64BE3BF7" w:rsidR="00766640" w:rsidRPr="00294D9E" w:rsidRDefault="00766640" w:rsidP="00766640">
      <w:pPr>
        <w:pStyle w:val="3"/>
      </w:pPr>
      <w:r w:rsidRPr="00294D9E">
        <w:t xml:space="preserve">Replication study </w:t>
      </w:r>
      <w:r w:rsidR="00357866" w:rsidRPr="00294D9E">
        <w:t>13</w:t>
      </w:r>
      <w:r w:rsidRPr="00294D9E">
        <w:t xml:space="preserve"> (</w:t>
      </w:r>
      <w:r w:rsidR="00357866" w:rsidRPr="00294D9E">
        <w:t>ARISTOTLE</w:t>
      </w:r>
      <w:r w:rsidRPr="00294D9E">
        <w:t xml:space="preserve"> trial)</w:t>
      </w:r>
      <w:bookmarkEnd w:id="99"/>
    </w:p>
    <w:p w14:paraId="5BDC1B0D" w14:textId="3A32BC15"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Pr="00294D9E">
        <w:t>)</w:t>
      </w:r>
    </w:p>
    <w:p w14:paraId="2606AF7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69875295" w14:textId="2294E09D"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077807DB" w14:textId="0B6DDFA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22D21B5A" w14:textId="6AFBC32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Pr="00294D9E">
        <w:t xml:space="preserve"> on or preceding the index date</w:t>
      </w:r>
    </w:p>
    <w:p w14:paraId="7170076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363CE26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8C60DD6" w14:textId="1F9F54FC" w:rsidR="00766640" w:rsidRPr="00294D9E" w:rsidRDefault="00766640" w:rsidP="00766640">
      <w:pPr>
        <w:pStyle w:val="4"/>
      </w:pPr>
      <w:r w:rsidRPr="00294D9E">
        <w:t xml:space="preserve">Exposures: replication study </w:t>
      </w:r>
      <w:r w:rsidR="00357866" w:rsidRPr="00294D9E">
        <w:t>13</w:t>
      </w:r>
    </w:p>
    <w:p w14:paraId="49936841" w14:textId="77777777" w:rsidR="00466301" w:rsidRDefault="00466301" w:rsidP="00466301">
      <w:bookmarkStart w:id="100" w:name="_Toc98855016"/>
      <w:r>
        <w:t xml:space="preserve">Index rule defining the index date:  </w:t>
      </w:r>
    </w:p>
    <w:p w14:paraId="371362FA" w14:textId="0812A26F"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apixaban</w:t>
      </w:r>
      <w:r>
        <w:t xml:space="preserve"> and </w:t>
      </w:r>
      <w:r>
        <w:rPr>
          <w:rFonts w:hint="eastAsia"/>
          <w:lang w:eastAsia="ko-KR"/>
        </w:rPr>
        <w:t>warfarin</w:t>
      </w:r>
      <w:r>
        <w:t>).</w:t>
      </w:r>
    </w:p>
    <w:p w14:paraId="7DC8D0BB" w14:textId="77777777" w:rsidR="00466301" w:rsidRDefault="00466301" w:rsidP="00466301">
      <w:r>
        <w:t>Inclusion rules based on the index date:</w:t>
      </w:r>
    </w:p>
    <w:p w14:paraId="1BFC93D1"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3BF726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29472BF"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Pr>
          <w:rFonts w:hint="eastAsia"/>
          <w:lang w:eastAsia="ko-KR"/>
        </w:rPr>
        <w:t>atrial</w:t>
      </w:r>
      <w:r>
        <w:t xml:space="preserve"> </w:t>
      </w:r>
      <w:r>
        <w:rPr>
          <w:rFonts w:hint="eastAsia"/>
          <w:lang w:eastAsia="ko-KR"/>
        </w:rPr>
        <w:t>fibrillation</w:t>
      </w:r>
      <w:r>
        <w:t xml:space="preserve"> on or preceding the index date</w:t>
      </w:r>
    </w:p>
    <w:p w14:paraId="478EAA57" w14:textId="5E6CA2D1" w:rsidR="00766640" w:rsidRPr="00294D9E" w:rsidRDefault="00766640" w:rsidP="00766640">
      <w:pPr>
        <w:pStyle w:val="3"/>
      </w:pPr>
      <w:r w:rsidRPr="00294D9E">
        <w:t xml:space="preserve">Replication study </w:t>
      </w:r>
      <w:r w:rsidR="00357866" w:rsidRPr="00294D9E">
        <w:t>14</w:t>
      </w:r>
      <w:r w:rsidRPr="00294D9E">
        <w:t xml:space="preserve"> (</w:t>
      </w:r>
      <w:r w:rsidR="00357866" w:rsidRPr="00294D9E">
        <w:t>ENGAGE AF-TIMI 48</w:t>
      </w:r>
      <w:r w:rsidRPr="00294D9E">
        <w:t xml:space="preserve"> trial)</w:t>
      </w:r>
      <w:bookmarkEnd w:id="100"/>
    </w:p>
    <w:p w14:paraId="472994BC" w14:textId="6A76AB8E"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Pr="00294D9E">
        <w:t>)</w:t>
      </w:r>
    </w:p>
    <w:p w14:paraId="213BD4E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F645FC4" w14:textId="78F960EA"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18BAA99D" w14:textId="563350F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4C09A37B" w14:textId="4381F9F8"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Pr="00294D9E">
        <w:t xml:space="preserve"> on or preceding the index date</w:t>
      </w:r>
    </w:p>
    <w:p w14:paraId="28D18F6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22C14BE8"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6C89D434" w14:textId="16EDCFDB" w:rsidR="00766640" w:rsidRPr="00294D9E" w:rsidRDefault="00766640" w:rsidP="00766640">
      <w:pPr>
        <w:pStyle w:val="4"/>
      </w:pPr>
      <w:r w:rsidRPr="00294D9E">
        <w:t xml:space="preserve">Exposures: replication study </w:t>
      </w:r>
      <w:r w:rsidR="00357866" w:rsidRPr="00294D9E">
        <w:t>14</w:t>
      </w:r>
    </w:p>
    <w:p w14:paraId="4DEE4408" w14:textId="77777777" w:rsidR="00466301" w:rsidRDefault="00466301" w:rsidP="00466301">
      <w:bookmarkStart w:id="101" w:name="_Toc98855017"/>
      <w:r>
        <w:t xml:space="preserve">Index rule defining the index date:  </w:t>
      </w:r>
    </w:p>
    <w:p w14:paraId="48B4BA3A" w14:textId="25419911"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proofErr w:type="spellStart"/>
      <w:r>
        <w:rPr>
          <w:rFonts w:hint="eastAsia"/>
          <w:lang w:eastAsia="ko-KR"/>
        </w:rPr>
        <w:t>edoxaban</w:t>
      </w:r>
      <w:proofErr w:type="spellEnd"/>
      <w:r>
        <w:t xml:space="preserve"> and </w:t>
      </w:r>
      <w:r>
        <w:rPr>
          <w:rFonts w:hint="eastAsia"/>
          <w:lang w:eastAsia="ko-KR"/>
        </w:rPr>
        <w:t>warfarin</w:t>
      </w:r>
      <w:r>
        <w:t>).</w:t>
      </w:r>
    </w:p>
    <w:p w14:paraId="58591C4F" w14:textId="77777777" w:rsidR="00466301" w:rsidRDefault="00466301" w:rsidP="00466301">
      <w:r>
        <w:lastRenderedPageBreak/>
        <w:t>Inclusion rules based on the index date:</w:t>
      </w:r>
    </w:p>
    <w:p w14:paraId="6D9FE959"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2AC7F5B1"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5429529A"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Pr>
          <w:rFonts w:hint="eastAsia"/>
          <w:lang w:eastAsia="ko-KR"/>
        </w:rPr>
        <w:t>atrial</w:t>
      </w:r>
      <w:r>
        <w:t xml:space="preserve"> </w:t>
      </w:r>
      <w:r>
        <w:rPr>
          <w:rFonts w:hint="eastAsia"/>
          <w:lang w:eastAsia="ko-KR"/>
        </w:rPr>
        <w:t>fibrillation</w:t>
      </w:r>
      <w:r>
        <w:t xml:space="preserve"> on or preceding the index date</w:t>
      </w:r>
    </w:p>
    <w:p w14:paraId="28B8D44D" w14:textId="61CF1AAE" w:rsidR="00766640" w:rsidRPr="00294D9E" w:rsidRDefault="00766640" w:rsidP="00766640">
      <w:pPr>
        <w:pStyle w:val="3"/>
      </w:pPr>
      <w:r w:rsidRPr="00294D9E">
        <w:t xml:space="preserve">Replication study </w:t>
      </w:r>
      <w:r w:rsidR="00357866" w:rsidRPr="00294D9E">
        <w:t>15</w:t>
      </w:r>
      <w:r w:rsidRPr="00294D9E">
        <w:t xml:space="preserve"> (</w:t>
      </w:r>
      <w:r w:rsidR="00357866" w:rsidRPr="00294D9E">
        <w:t xml:space="preserve">ORAL </w:t>
      </w:r>
      <w:r w:rsidRPr="00294D9E">
        <w:t>trial)</w:t>
      </w:r>
      <w:bookmarkEnd w:id="101"/>
    </w:p>
    <w:p w14:paraId="55B55D05" w14:textId="495F60CD" w:rsidR="00766640" w:rsidRPr="00294D9E" w:rsidRDefault="00766640" w:rsidP="00766640">
      <w:r w:rsidRPr="00294D9E">
        <w:t xml:space="preserve">All subjects in the database will be included who meet the following criteria: (note: the index date is the start of the first treatment for </w:t>
      </w:r>
      <w:r w:rsidR="00294D9E" w:rsidRPr="00294D9E">
        <w:t>rheumatoid arthritis</w:t>
      </w:r>
      <w:r w:rsidRPr="00294D9E">
        <w:t>)</w:t>
      </w:r>
    </w:p>
    <w:p w14:paraId="29BE7AD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B7C0EEF" w14:textId="314665F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294D9E" w:rsidRPr="00294D9E">
        <w:t>365</w:t>
      </w:r>
      <w:r w:rsidRPr="00294D9E">
        <w:t xml:space="preserve"> days of observation time prior to the index date</w:t>
      </w:r>
    </w:p>
    <w:p w14:paraId="3155A577" w14:textId="0B28E6F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rheumatoid arthritis</w:t>
      </w:r>
      <w:r w:rsidRPr="00294D9E">
        <w:t xml:space="preserve"> treatment before the index date</w:t>
      </w:r>
    </w:p>
    <w:p w14:paraId="3DB99A60" w14:textId="148E0364"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rheumatoid arthritis</w:t>
      </w:r>
      <w:r w:rsidRPr="00294D9E">
        <w:t xml:space="preserve"> on or preceding the index date</w:t>
      </w:r>
    </w:p>
    <w:p w14:paraId="14642E0B"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5C099C8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hint="eastAsia"/>
        </w:rPr>
        <w:t>W</w:t>
      </w:r>
      <w:r w:rsidRPr="00294D9E">
        <w:t>ith age greater or equal to 18</w:t>
      </w:r>
    </w:p>
    <w:p w14:paraId="77C74B59" w14:textId="68851FC0" w:rsidR="00766640" w:rsidRPr="00294D9E" w:rsidRDefault="00766640" w:rsidP="00766640">
      <w:pPr>
        <w:pStyle w:val="4"/>
        <w:rPr>
          <w:rFonts w:asciiTheme="minorHAnsi" w:hAnsiTheme="minorHAnsi" w:cstheme="minorHAnsi"/>
        </w:rPr>
      </w:pPr>
      <w:r w:rsidRPr="00294D9E">
        <w:rPr>
          <w:rFonts w:asciiTheme="minorHAnsi" w:hAnsiTheme="minorHAnsi" w:cstheme="minorHAnsi"/>
        </w:rPr>
        <w:t>Exposures: replication study</w:t>
      </w:r>
      <w:r w:rsidR="00357866" w:rsidRPr="00294D9E">
        <w:rPr>
          <w:rFonts w:asciiTheme="minorHAnsi" w:hAnsiTheme="minorHAnsi" w:cstheme="minorHAnsi"/>
        </w:rPr>
        <w:t xml:space="preserve"> </w:t>
      </w:r>
      <w:r w:rsidR="00357866" w:rsidRPr="00294D9E">
        <w:rPr>
          <w:rFonts w:asciiTheme="minorHAnsi" w:eastAsiaTheme="minorEastAsia" w:hAnsiTheme="minorHAnsi" w:cstheme="minorHAnsi"/>
          <w:lang w:eastAsia="ko-KR"/>
        </w:rPr>
        <w:t>15</w:t>
      </w:r>
      <w:r w:rsidRPr="00294D9E">
        <w:rPr>
          <w:rFonts w:asciiTheme="minorHAnsi" w:hAnsiTheme="minorHAnsi" w:cstheme="minorHAnsi"/>
        </w:rPr>
        <w:t xml:space="preserve"> </w:t>
      </w:r>
    </w:p>
    <w:p w14:paraId="6099EB6E" w14:textId="77777777" w:rsidR="00466301" w:rsidRDefault="00466301" w:rsidP="00466301">
      <w:bookmarkStart w:id="102" w:name="_Toc98855018"/>
      <w:r>
        <w:t xml:space="preserve">Index rule defining the index date:  </w:t>
      </w:r>
    </w:p>
    <w:p w14:paraId="0BE9B507" w14:textId="007F156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1FD28DC2" w14:textId="77777777" w:rsidR="00466301" w:rsidRDefault="00466301" w:rsidP="00466301">
      <w:r>
        <w:t>Inclusion rules based on the index date:</w:t>
      </w:r>
    </w:p>
    <w:p w14:paraId="6B951880"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51D9DC36"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DE1EB3F" w14:textId="12E29C33"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7C333E69" w14:textId="34069E47" w:rsidR="00766640" w:rsidRPr="00294D9E" w:rsidRDefault="00766640" w:rsidP="00766640">
      <w:pPr>
        <w:pStyle w:val="3"/>
        <w:rPr>
          <w:rFonts w:asciiTheme="minorHAnsi" w:hAnsiTheme="minorHAnsi" w:cstheme="minorHAnsi"/>
        </w:rPr>
      </w:pPr>
      <w:r w:rsidRPr="00294D9E">
        <w:rPr>
          <w:rFonts w:asciiTheme="minorHAnsi" w:hAnsiTheme="minorHAnsi" w:cstheme="minorHAnsi"/>
        </w:rPr>
        <w:t xml:space="preserve">Replication study </w:t>
      </w:r>
      <w:r w:rsidR="00357866" w:rsidRPr="00294D9E">
        <w:rPr>
          <w:rFonts w:asciiTheme="minorHAnsi" w:eastAsiaTheme="minorEastAsia" w:hAnsiTheme="minorHAnsi" w:cstheme="minorHAnsi"/>
          <w:lang w:eastAsia="ko-KR"/>
        </w:rPr>
        <w:t>16</w:t>
      </w:r>
      <w:r w:rsidRPr="00294D9E">
        <w:rPr>
          <w:rFonts w:asciiTheme="minorHAnsi" w:hAnsiTheme="minorHAnsi" w:cstheme="minorHAnsi"/>
        </w:rPr>
        <w:t xml:space="preserve"> (</w:t>
      </w:r>
      <w:r w:rsidR="00357866" w:rsidRPr="00294D9E">
        <w:rPr>
          <w:rFonts w:asciiTheme="minorHAnsi" w:hAnsiTheme="minorHAnsi" w:cstheme="minorHAnsi"/>
        </w:rPr>
        <w:t>STRA-RA</w:t>
      </w:r>
      <w:r w:rsidRPr="00294D9E">
        <w:rPr>
          <w:rFonts w:asciiTheme="minorHAnsi" w:hAnsiTheme="minorHAnsi" w:cstheme="minorHAnsi"/>
        </w:rPr>
        <w:t xml:space="preserve"> trial)</w:t>
      </w:r>
      <w:bookmarkEnd w:id="102"/>
    </w:p>
    <w:p w14:paraId="54EE4678" w14:textId="32ACBB02" w:rsidR="00766640" w:rsidRPr="00294D9E" w:rsidRDefault="00766640" w:rsidP="00766640">
      <w:pPr>
        <w:rPr>
          <w:rFonts w:asciiTheme="minorHAnsi" w:hAnsiTheme="minorHAnsi" w:cstheme="minorHAnsi"/>
        </w:rPr>
      </w:pPr>
      <w:r w:rsidRPr="00294D9E">
        <w:rPr>
          <w:rFonts w:asciiTheme="minorHAnsi" w:hAnsiTheme="minorHAnsi" w:cstheme="minorHAnsi"/>
        </w:rPr>
        <w:t xml:space="preserve">All subjects in the database will be included who meet the following criteria: (note: the index date is the start of the first treatment for </w:t>
      </w:r>
      <w:r w:rsidR="00294D9E" w:rsidRPr="00294D9E">
        <w:t>rheumatoid arthritis</w:t>
      </w:r>
      <w:r w:rsidRPr="00294D9E">
        <w:rPr>
          <w:rFonts w:asciiTheme="minorHAnsi" w:hAnsiTheme="minorHAnsi" w:cstheme="minorHAnsi"/>
        </w:rPr>
        <w:t>)</w:t>
      </w:r>
    </w:p>
    <w:p w14:paraId="54123B0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Exposure to one of the treatments of interest</w:t>
      </w:r>
    </w:p>
    <w:p w14:paraId="5A6FD97B" w14:textId="5D280E3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At least </w:t>
      </w:r>
      <w:r w:rsidR="00294D9E" w:rsidRPr="00294D9E">
        <w:rPr>
          <w:rFonts w:asciiTheme="minorHAnsi" w:hAnsiTheme="minorHAnsi" w:cstheme="minorHAnsi"/>
        </w:rPr>
        <w:t>365</w:t>
      </w:r>
      <w:r w:rsidRPr="00294D9E">
        <w:rPr>
          <w:rFonts w:asciiTheme="minorHAnsi" w:hAnsiTheme="minorHAnsi" w:cstheme="minorHAnsi"/>
        </w:rPr>
        <w:t xml:space="preserve"> days of observation time prior to the index date</w:t>
      </w:r>
    </w:p>
    <w:p w14:paraId="0FF71E46" w14:textId="5BC3F57C"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No exposure of any </w:t>
      </w:r>
      <w:r w:rsidR="00294D9E" w:rsidRPr="00294D9E">
        <w:t>rheumatoid arthritis</w:t>
      </w:r>
      <w:r w:rsidRPr="00294D9E">
        <w:rPr>
          <w:rFonts w:asciiTheme="minorHAnsi" w:hAnsiTheme="minorHAnsi" w:cstheme="minorHAnsi"/>
        </w:rPr>
        <w:t xml:space="preserve"> treatment before the index date</w:t>
      </w:r>
    </w:p>
    <w:p w14:paraId="16512E10" w14:textId="260B8DB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A diagnose of </w:t>
      </w:r>
      <w:r w:rsidR="00294D9E" w:rsidRPr="00294D9E">
        <w:t>rheumatoid arthritis</w:t>
      </w:r>
      <w:r w:rsidRPr="00294D9E">
        <w:rPr>
          <w:rFonts w:asciiTheme="minorHAnsi" w:hAnsiTheme="minorHAnsi" w:cstheme="minorHAnsi"/>
        </w:rPr>
        <w:t xml:space="preserve"> on or preceding the index date</w:t>
      </w:r>
    </w:p>
    <w:p w14:paraId="4360CBFE"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No diagnose of the outcome of interest preceding the index date</w:t>
      </w:r>
    </w:p>
    <w:p w14:paraId="5BFCBCC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With age greater or equal to 18</w:t>
      </w:r>
    </w:p>
    <w:p w14:paraId="09E34F34" w14:textId="230EB758" w:rsidR="00766640" w:rsidRPr="00294D9E" w:rsidRDefault="00766640" w:rsidP="00766640">
      <w:pPr>
        <w:pStyle w:val="4"/>
        <w:rPr>
          <w:rFonts w:asciiTheme="minorHAnsi" w:hAnsiTheme="minorHAnsi" w:cstheme="minorHAnsi"/>
        </w:rPr>
      </w:pPr>
      <w:r w:rsidRPr="00294D9E">
        <w:rPr>
          <w:rFonts w:asciiTheme="minorHAnsi" w:hAnsiTheme="minorHAnsi" w:cstheme="minorHAnsi"/>
        </w:rPr>
        <w:t xml:space="preserve">Exposures: replication study </w:t>
      </w:r>
      <w:r w:rsidR="00357866" w:rsidRPr="00294D9E">
        <w:rPr>
          <w:rFonts w:asciiTheme="minorHAnsi" w:eastAsiaTheme="minorEastAsia" w:hAnsiTheme="minorHAnsi" w:cstheme="minorHAnsi"/>
          <w:lang w:eastAsia="ko-KR"/>
        </w:rPr>
        <w:t>16</w:t>
      </w:r>
    </w:p>
    <w:p w14:paraId="5C528727" w14:textId="77777777" w:rsidR="00466301" w:rsidRDefault="00466301" w:rsidP="00466301">
      <w:bookmarkStart w:id="103" w:name="_Toc98855019"/>
      <w:r>
        <w:t xml:space="preserve">Index rule defining the index date:  </w:t>
      </w:r>
    </w:p>
    <w:p w14:paraId="6517CC5E"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5D0823E3" w14:textId="77777777" w:rsidR="00466301" w:rsidRDefault="00466301" w:rsidP="00466301">
      <w:r>
        <w:lastRenderedPageBreak/>
        <w:t>Inclusion rules based on the index date:</w:t>
      </w:r>
    </w:p>
    <w:p w14:paraId="1C55B15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1E80B2A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4A521039"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44DE03A2" w14:textId="77777777" w:rsidR="002C5D4A" w:rsidRPr="00294D9E" w:rsidRDefault="002C5D4A" w:rsidP="002C5D4A">
      <w:pPr>
        <w:pStyle w:val="2"/>
      </w:pPr>
      <w:r w:rsidRPr="00294D9E">
        <w:t>Outcomes</w:t>
      </w:r>
      <w:bookmarkEnd w:id="103"/>
    </w:p>
    <w:p w14:paraId="06CFA4E1" w14:textId="77777777" w:rsidR="004A4789" w:rsidRPr="00294D9E" w:rsidRDefault="00E76222" w:rsidP="004A4789">
      <w:pPr>
        <w:pStyle w:val="3"/>
        <w:rPr>
          <w:rFonts w:eastAsiaTheme="minorEastAsia"/>
          <w:lang w:eastAsia="ko-KR"/>
        </w:rPr>
      </w:pPr>
      <w:bookmarkStart w:id="104" w:name="_Toc98855020"/>
      <w:bookmarkEnd w:id="85"/>
      <w:bookmarkEnd w:id="86"/>
      <w:bookmarkEnd w:id="87"/>
      <w:bookmarkEnd w:id="88"/>
      <w:r w:rsidRPr="00294D9E">
        <w:rPr>
          <w:rFonts w:eastAsiaTheme="minorEastAsia"/>
          <w:lang w:eastAsia="ko-KR"/>
        </w:rPr>
        <w:t>3P</w:t>
      </w:r>
      <w:r w:rsidRPr="00294D9E">
        <w:t xml:space="preserve"> </w:t>
      </w:r>
      <w:r w:rsidRPr="00294D9E">
        <w:rPr>
          <w:rFonts w:eastAsiaTheme="minorEastAsia"/>
          <w:lang w:eastAsia="ko-KR"/>
        </w:rPr>
        <w:t>MACE</w:t>
      </w:r>
      <w:bookmarkEnd w:id="104"/>
    </w:p>
    <w:p w14:paraId="6124D908" w14:textId="7D1E2759" w:rsidR="004A4789" w:rsidRPr="004A4789" w:rsidRDefault="004A4789" w:rsidP="004A4789">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DA6DF32"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'Acute myocardial Infarction'.</w:t>
      </w:r>
    </w:p>
    <w:p w14:paraId="65CD7274"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'Sudden cardiac death'.</w:t>
      </w:r>
    </w:p>
    <w:p w14:paraId="15ACBE8F"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'Ischemic stroke'.</w:t>
      </w:r>
    </w:p>
    <w:p w14:paraId="1F173570" w14:textId="77777777" w:rsidR="004A4789" w:rsidRPr="004A4789" w:rsidRDefault="004A4789" w:rsidP="004A4789">
      <w:pPr>
        <w:pStyle w:val="af3"/>
        <w:numPr>
          <w:ilvl w:val="0"/>
          <w:numId w:val="10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 Intracranial bleed Hemorrhagic stroke'.</w:t>
      </w:r>
    </w:p>
    <w:p w14:paraId="65502183" w14:textId="77777777"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75F7C904" w14:textId="73366A60"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Exit</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The cohort end date will be offset from index event's start date plus 7 days.</w:t>
      </w:r>
    </w:p>
    <w:p w14:paraId="38D95AD0" w14:textId="4525912D" w:rsidR="004A4789" w:rsidRPr="004C1ABF" w:rsidRDefault="004A4789" w:rsidP="004C1ABF">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Eras</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Entry events will be combined into cohort eras if they are within 180 days of each other.</w:t>
      </w:r>
    </w:p>
    <w:p w14:paraId="519210A6" w14:textId="71C8D98E" w:rsidR="00A45AF5" w:rsidRPr="00A45AF5" w:rsidRDefault="00A45AF5" w:rsidP="00A45AF5">
      <w:pPr>
        <w:pStyle w:val="3"/>
        <w:rPr>
          <w:rFonts w:eastAsiaTheme="minorEastAsia"/>
          <w:highlight w:val="yellow"/>
          <w:lang w:eastAsia="ko-KR"/>
        </w:rPr>
      </w:pPr>
      <w:bookmarkStart w:id="105" w:name="_Toc98855021"/>
      <w:r>
        <w:rPr>
          <w:rFonts w:eastAsiaTheme="minorEastAsia" w:hint="eastAsia"/>
          <w:highlight w:val="yellow"/>
          <w:lang w:eastAsia="ko-KR"/>
        </w:rPr>
        <w:t>3P</w:t>
      </w:r>
      <w:r>
        <w:rPr>
          <w:rFonts w:eastAsiaTheme="minorEastAsia"/>
          <w:highlight w:val="yellow"/>
          <w:lang w:eastAsia="ko-KR"/>
        </w:rPr>
        <w:t xml:space="preserve"> </w:t>
      </w:r>
      <w:r>
        <w:rPr>
          <w:rFonts w:eastAsiaTheme="minorEastAsia" w:hint="eastAsia"/>
          <w:highlight w:val="yellow"/>
          <w:lang w:eastAsia="ko-KR"/>
        </w:rPr>
        <w:t>MACE</w:t>
      </w:r>
      <w:r>
        <w:rPr>
          <w:rFonts w:eastAsiaTheme="minorEastAsia"/>
          <w:highlight w:val="yellow"/>
          <w:lang w:eastAsia="ko-KR"/>
        </w:rPr>
        <w:t xml:space="preserve"> </w:t>
      </w:r>
      <w:r>
        <w:rPr>
          <w:rFonts w:eastAsiaTheme="minorEastAsia" w:hint="eastAsia"/>
          <w:highlight w:val="yellow"/>
          <w:lang w:eastAsia="ko-KR"/>
        </w:rPr>
        <w:t>+</w:t>
      </w:r>
      <w:r>
        <w:rPr>
          <w:rFonts w:eastAsiaTheme="minorEastAsia"/>
          <w:highlight w:val="yellow"/>
          <w:lang w:eastAsia="ko-KR"/>
        </w:rPr>
        <w:t xml:space="preserve"> </w:t>
      </w:r>
      <w:r>
        <w:rPr>
          <w:rFonts w:eastAsiaTheme="minorEastAsia" w:hint="eastAsia"/>
          <w:highlight w:val="yellow"/>
          <w:lang w:eastAsia="ko-KR"/>
        </w:rPr>
        <w:t>angina</w:t>
      </w:r>
      <w:bookmarkEnd w:id="105"/>
    </w:p>
    <w:p w14:paraId="710D5FD8" w14:textId="7CD5D0A2" w:rsidR="00A45AF5" w:rsidRDefault="00A45AF5" w:rsidP="00A45AF5">
      <w:pPr>
        <w:pStyle w:val="3"/>
        <w:rPr>
          <w:rFonts w:eastAsiaTheme="minorEastAsia"/>
          <w:highlight w:val="yellow"/>
          <w:lang w:eastAsia="ko-KR"/>
        </w:rPr>
      </w:pPr>
      <w:bookmarkStart w:id="106" w:name="_Toc98855022"/>
      <w:r>
        <w:rPr>
          <w:rFonts w:eastAsiaTheme="minorEastAsia" w:hint="eastAsia"/>
          <w:highlight w:val="yellow"/>
          <w:lang w:eastAsia="ko-KR"/>
        </w:rPr>
        <w:t>HHF</w:t>
      </w:r>
      <w:r>
        <w:rPr>
          <w:rFonts w:eastAsiaTheme="minorEastAsia"/>
          <w:highlight w:val="yellow"/>
          <w:lang w:eastAsia="ko-KR"/>
        </w:rPr>
        <w:t xml:space="preserve"> </w:t>
      </w:r>
      <w:r>
        <w:rPr>
          <w:rFonts w:eastAsiaTheme="minorEastAsia" w:hint="eastAsia"/>
          <w:highlight w:val="yellow"/>
          <w:lang w:eastAsia="ko-KR"/>
        </w:rPr>
        <w:t>+</w:t>
      </w:r>
      <w:r>
        <w:rPr>
          <w:rFonts w:eastAsiaTheme="minorEastAsia"/>
          <w:highlight w:val="yellow"/>
          <w:lang w:eastAsia="ko-KR"/>
        </w:rPr>
        <w:t xml:space="preserve"> </w:t>
      </w:r>
      <w:r>
        <w:rPr>
          <w:rFonts w:eastAsiaTheme="minorEastAsia" w:hint="eastAsia"/>
          <w:highlight w:val="yellow"/>
          <w:lang w:eastAsia="ko-KR"/>
        </w:rPr>
        <w:t>cardiovascular</w:t>
      </w:r>
      <w:r>
        <w:rPr>
          <w:rFonts w:eastAsiaTheme="minorEastAsia"/>
          <w:highlight w:val="yellow"/>
          <w:lang w:eastAsia="ko-KR"/>
        </w:rPr>
        <w:t xml:space="preserve"> </w:t>
      </w:r>
      <w:r>
        <w:rPr>
          <w:rFonts w:eastAsiaTheme="minorEastAsia" w:hint="eastAsia"/>
          <w:highlight w:val="yellow"/>
          <w:lang w:eastAsia="ko-KR"/>
        </w:rPr>
        <w:t>death</w:t>
      </w:r>
      <w:bookmarkEnd w:id="106"/>
    </w:p>
    <w:p w14:paraId="2922E5B8" w14:textId="3A12B9B4" w:rsidR="00A45AF5" w:rsidRDefault="00A45AF5" w:rsidP="00A45AF5">
      <w:pPr>
        <w:pStyle w:val="3"/>
        <w:rPr>
          <w:rFonts w:eastAsiaTheme="minorEastAsia"/>
          <w:highlight w:val="yellow"/>
          <w:lang w:eastAsia="ko-KR"/>
        </w:rPr>
      </w:pPr>
      <w:bookmarkStart w:id="107" w:name="_Toc98855023"/>
      <w:r>
        <w:rPr>
          <w:rFonts w:eastAsiaTheme="minorEastAsia" w:hint="eastAsia"/>
          <w:highlight w:val="yellow"/>
          <w:lang w:eastAsia="ko-KR"/>
        </w:rPr>
        <w:t>Type</w:t>
      </w:r>
      <w:r>
        <w:rPr>
          <w:rFonts w:eastAsiaTheme="minorEastAsia"/>
          <w:highlight w:val="yellow"/>
          <w:lang w:eastAsia="ko-KR"/>
        </w:rPr>
        <w:t xml:space="preserve"> </w:t>
      </w:r>
      <w:r>
        <w:rPr>
          <w:rFonts w:eastAsiaTheme="minorEastAsia" w:hint="eastAsia"/>
          <w:highlight w:val="yellow"/>
          <w:lang w:eastAsia="ko-KR"/>
        </w:rPr>
        <w:t>2</w:t>
      </w:r>
      <w:r>
        <w:rPr>
          <w:rFonts w:eastAsiaTheme="minorEastAsia"/>
          <w:highlight w:val="yellow"/>
          <w:lang w:eastAsia="ko-KR"/>
        </w:rPr>
        <w:t xml:space="preserve"> </w:t>
      </w:r>
      <w:r>
        <w:rPr>
          <w:rFonts w:eastAsiaTheme="minorEastAsia" w:hint="eastAsia"/>
          <w:highlight w:val="yellow"/>
          <w:lang w:eastAsia="ko-KR"/>
        </w:rPr>
        <w:t>diabetes</w:t>
      </w:r>
      <w:r>
        <w:rPr>
          <w:rFonts w:eastAsiaTheme="minorEastAsia"/>
          <w:highlight w:val="yellow"/>
          <w:lang w:eastAsia="ko-KR"/>
        </w:rPr>
        <w:t xml:space="preserve"> </w:t>
      </w:r>
      <w:r>
        <w:rPr>
          <w:rFonts w:eastAsiaTheme="minorEastAsia" w:hint="eastAsia"/>
          <w:highlight w:val="yellow"/>
          <w:lang w:eastAsia="ko-KR"/>
        </w:rPr>
        <w:t>remission</w:t>
      </w:r>
      <w:bookmarkEnd w:id="107"/>
    </w:p>
    <w:p w14:paraId="3AD38E40" w14:textId="0659C570" w:rsidR="00A45AF5" w:rsidRDefault="00A45AF5" w:rsidP="00A45AF5">
      <w:pPr>
        <w:pStyle w:val="3"/>
        <w:rPr>
          <w:rFonts w:eastAsiaTheme="minorEastAsia"/>
          <w:highlight w:val="yellow"/>
          <w:lang w:eastAsia="ko-KR"/>
        </w:rPr>
      </w:pPr>
      <w:bookmarkStart w:id="108" w:name="_Toc98855024"/>
      <w:r>
        <w:rPr>
          <w:rFonts w:eastAsiaTheme="minorEastAsia" w:hint="eastAsia"/>
          <w:highlight w:val="yellow"/>
          <w:lang w:eastAsia="ko-KR"/>
        </w:rPr>
        <w:t>Stroke</w:t>
      </w:r>
      <w:r>
        <w:rPr>
          <w:rFonts w:eastAsiaTheme="minorEastAsia"/>
          <w:highlight w:val="yellow"/>
          <w:lang w:eastAsia="ko-KR"/>
        </w:rPr>
        <w:t xml:space="preserve"> </w:t>
      </w:r>
      <w:r>
        <w:rPr>
          <w:rFonts w:eastAsiaTheme="minorEastAsia" w:hint="eastAsia"/>
          <w:highlight w:val="yellow"/>
          <w:lang w:eastAsia="ko-KR"/>
        </w:rPr>
        <w:t>+</w:t>
      </w:r>
      <w:r>
        <w:rPr>
          <w:rFonts w:eastAsiaTheme="minorEastAsia"/>
          <w:highlight w:val="yellow"/>
          <w:lang w:eastAsia="ko-KR"/>
        </w:rPr>
        <w:t xml:space="preserve"> </w:t>
      </w:r>
      <w:r>
        <w:rPr>
          <w:rFonts w:eastAsiaTheme="minorEastAsia" w:hint="eastAsia"/>
          <w:highlight w:val="yellow"/>
          <w:lang w:eastAsia="ko-KR"/>
        </w:rPr>
        <w:t>systemic</w:t>
      </w:r>
      <w:r>
        <w:rPr>
          <w:rFonts w:eastAsiaTheme="minorEastAsia"/>
          <w:highlight w:val="yellow"/>
          <w:lang w:eastAsia="ko-KR"/>
        </w:rPr>
        <w:t xml:space="preserve"> </w:t>
      </w:r>
      <w:r>
        <w:rPr>
          <w:rFonts w:eastAsiaTheme="minorEastAsia" w:hint="eastAsia"/>
          <w:highlight w:val="yellow"/>
          <w:lang w:eastAsia="ko-KR"/>
        </w:rPr>
        <w:t>embolism</w:t>
      </w:r>
      <w:bookmarkEnd w:id="108"/>
    </w:p>
    <w:p w14:paraId="3CF8115C" w14:textId="6C4E7A9D" w:rsidR="00A45AF5" w:rsidRPr="00A45AF5" w:rsidRDefault="00A45AF5" w:rsidP="00A45AF5">
      <w:pPr>
        <w:pStyle w:val="3"/>
        <w:rPr>
          <w:rFonts w:eastAsiaTheme="minorEastAsia"/>
          <w:highlight w:val="yellow"/>
          <w:lang w:eastAsia="ko-KR"/>
        </w:rPr>
      </w:pPr>
      <w:bookmarkStart w:id="109" w:name="_Toc98855025"/>
      <w:r>
        <w:rPr>
          <w:rFonts w:eastAsiaTheme="minorEastAsia" w:hint="eastAsia"/>
          <w:highlight w:val="yellow"/>
          <w:lang w:eastAsia="ko-KR"/>
        </w:rPr>
        <w:t>Stroke</w:t>
      </w:r>
      <w:r>
        <w:rPr>
          <w:rFonts w:eastAsiaTheme="minorEastAsia"/>
          <w:highlight w:val="yellow"/>
          <w:lang w:eastAsia="ko-KR"/>
        </w:rPr>
        <w:t xml:space="preserve"> </w:t>
      </w:r>
      <w:r>
        <w:rPr>
          <w:rFonts w:eastAsiaTheme="minorEastAsia" w:hint="eastAsia"/>
          <w:highlight w:val="yellow"/>
          <w:lang w:eastAsia="ko-KR"/>
        </w:rPr>
        <w:t>+</w:t>
      </w:r>
      <w:r>
        <w:rPr>
          <w:rFonts w:eastAsiaTheme="minorEastAsia"/>
          <w:highlight w:val="yellow"/>
          <w:lang w:eastAsia="ko-KR"/>
        </w:rPr>
        <w:t xml:space="preserve"> </w:t>
      </w:r>
      <w:r>
        <w:rPr>
          <w:rFonts w:eastAsiaTheme="minorEastAsia" w:hint="eastAsia"/>
          <w:highlight w:val="yellow"/>
          <w:lang w:eastAsia="ko-KR"/>
        </w:rPr>
        <w:t>M</w:t>
      </w:r>
      <w:r w:rsidR="00A9208E">
        <w:rPr>
          <w:rFonts w:eastAsiaTheme="minorEastAsia"/>
          <w:highlight w:val="yellow"/>
          <w:lang w:eastAsia="ko-KR"/>
        </w:rPr>
        <w:t>I</w:t>
      </w:r>
      <w:bookmarkEnd w:id="109"/>
    </w:p>
    <w:p w14:paraId="154D58CD" w14:textId="3FA79C6B" w:rsidR="00A45AF5" w:rsidRDefault="00A45AF5" w:rsidP="00A45AF5">
      <w:pPr>
        <w:pStyle w:val="3"/>
        <w:rPr>
          <w:rFonts w:eastAsiaTheme="minorEastAsia"/>
          <w:highlight w:val="yellow"/>
          <w:lang w:eastAsia="ko-KR"/>
        </w:rPr>
      </w:pPr>
      <w:bookmarkStart w:id="110" w:name="_Toc98855026"/>
      <w:r>
        <w:rPr>
          <w:rFonts w:eastAsiaTheme="minorEastAsia" w:hint="eastAsia"/>
          <w:highlight w:val="yellow"/>
          <w:lang w:eastAsia="ko-KR"/>
        </w:rPr>
        <w:t>Cancer</w:t>
      </w:r>
      <w:bookmarkEnd w:id="110"/>
    </w:p>
    <w:p w14:paraId="5FECA909" w14:textId="2F18DD50" w:rsidR="00A45AF5" w:rsidRDefault="00A45AF5" w:rsidP="00A45AF5">
      <w:pPr>
        <w:rPr>
          <w:highlight w:val="yellow"/>
          <w:lang w:eastAsia="ko-KR"/>
        </w:rPr>
      </w:pPr>
    </w:p>
    <w:p w14:paraId="7EA4AA60" w14:textId="6D2AB4A7" w:rsidR="00B4026B" w:rsidRDefault="00B4026B" w:rsidP="00EC2721">
      <w:pPr>
        <w:pStyle w:val="3"/>
      </w:pPr>
      <w:bookmarkStart w:id="111" w:name="_Toc98855027"/>
      <w:r>
        <w:t>Negative control outcomes</w:t>
      </w:r>
      <w:bookmarkEnd w:id="111"/>
    </w:p>
    <w:p w14:paraId="66BAC854" w14:textId="2D86F343"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t>
      </w:r>
      <w:r w:rsidRPr="00085487">
        <w:lastRenderedPageBreak/>
        <w:t xml:space="preserve">where the </w:t>
      </w:r>
      <w:proofErr w:type="spellStart"/>
      <w:r w:rsidRPr="00085487">
        <w:t>MeSH</w:t>
      </w:r>
      <w:proofErr w:type="spellEnd"/>
      <w:r w:rsidRPr="00085487">
        <w:t xml:space="preserve"> terms suggest a</w:t>
      </w:r>
      <w:r w:rsidR="00055F5B">
        <w:t>n</w:t>
      </w:r>
      <w:r w:rsidRPr="00085487">
        <w:t xml:space="preserve"> association betwee</w:t>
      </w:r>
      <w:r>
        <w:t>n the drug and the conditio</w:t>
      </w:r>
      <w:r w:rsidR="005D6EF0">
        <w:t>n</w:t>
      </w:r>
      <w:r w:rsidRPr="00085487">
        <w:t>, (2) that there is no mention of the drug-condition pair on a US Product Label in the “Adverse Drug Reactions</w:t>
      </w:r>
      <w:r>
        <w:t>” or “</w:t>
      </w:r>
      <w:proofErr w:type="spellStart"/>
      <w:r>
        <w:t>Postmarketing</w:t>
      </w:r>
      <w:proofErr w:type="spellEnd"/>
      <w:r>
        <w:t>” section</w:t>
      </w:r>
      <w:r w:rsidRPr="00085487">
        <w:t>, (3) there are no US spontaneous reports suggesting that the pair is in an adverse event relationship,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w:t>
      </w:r>
      <w:proofErr w:type="gramStart"/>
      <w:r w:rsidRPr="00085487">
        <w:t>e.g.</w:t>
      </w:r>
      <w:proofErr w:type="gramEnd"/>
      <w:r w:rsidRPr="00085487">
        <w:t xml:space="preserve">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w:t>
      </w:r>
      <w:proofErr w:type="gramStart"/>
      <w:r w:rsidRPr="00085487">
        <w:t>similar to</w:t>
      </w:r>
      <w:proofErr w:type="gramEnd"/>
      <w:r w:rsidRPr="00085487">
        <w:t xml:space="preserve">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Ingrowing</w:t>
            </w:r>
            <w:proofErr w:type="spellEnd"/>
            <w:r w:rsidRPr="00965F76">
              <w:rPr>
                <w:rFonts w:eastAsia="Times New Roman" w:cs="Times New Roman"/>
                <w:sz w:val="20"/>
              </w:rPr>
              <w:t xml:space="preserve">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Postviral</w:t>
            </w:r>
            <w:proofErr w:type="spellEnd"/>
            <w:r w:rsidRPr="00965F76">
              <w:rPr>
                <w:rFonts w:eastAsia="Times New Roman" w:cs="Times New Roman"/>
                <w:sz w:val="20"/>
              </w:rPr>
              <w:t xml:space="preserve">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Psychalgia</w:t>
            </w:r>
            <w:proofErr w:type="spellEnd"/>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Wristdrop</w:t>
            </w:r>
            <w:proofErr w:type="spellEnd"/>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3D5D9D51" w14:textId="08BAEE5A" w:rsidR="00FC16B4" w:rsidRDefault="00724208" w:rsidP="00EC2721">
      <w:pPr>
        <w:pStyle w:val="2"/>
      </w:pPr>
      <w:bookmarkStart w:id="112" w:name="_Toc98855028"/>
      <w:r>
        <w:t>Covariates</w:t>
      </w:r>
      <w:bookmarkEnd w:id="112"/>
    </w:p>
    <w:p w14:paraId="444AFE86" w14:textId="76B339BD" w:rsidR="0025609E" w:rsidRDefault="0025609E" w:rsidP="00EC2721">
      <w:pPr>
        <w:pStyle w:val="3"/>
      </w:pPr>
      <w:bookmarkStart w:id="113" w:name="_Toc98855029"/>
      <w:r>
        <w:t>Propensity score covariates</w:t>
      </w:r>
      <w:bookmarkEnd w:id="113"/>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2F30C04F" w:rsidR="00FC16B4" w:rsidRPr="001252C9"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7C4E73E8" w14:textId="51B18FC1" w:rsidR="00956B3A" w:rsidRPr="00FB04DF" w:rsidRDefault="00956B3A" w:rsidP="005422D1">
      <w:pPr>
        <w:numPr>
          <w:ilvl w:val="1"/>
          <w:numId w:val="6"/>
        </w:numPr>
        <w:spacing w:after="160"/>
        <w:contextualSpacing/>
        <w:rPr>
          <w:rFonts w:asciiTheme="minorHAnsi" w:hAnsiTheme="minorHAnsi" w:cstheme="minorHAnsi"/>
        </w:rPr>
      </w:pPr>
      <w:r w:rsidRPr="001252C9">
        <w:rPr>
          <w:rFonts w:asciiTheme="minorHAnsi" w:eastAsia="맑은 고딕" w:hAnsiTheme="minorHAnsi" w:cstheme="minorHAnsi"/>
          <w:color w:val="333333"/>
          <w:lang w:eastAsia="ko-KR"/>
        </w:rPr>
        <w:t>Age</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75020C7D" w:rsidR="00FC16B4" w:rsidRPr="001252C9"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7E10545E" w14:textId="56EF9E02" w:rsidR="00DA5255" w:rsidRPr="00FC16B4" w:rsidRDefault="00DA5255" w:rsidP="00DA5255">
      <w:pPr>
        <w:numPr>
          <w:ilvl w:val="0"/>
          <w:numId w:val="7"/>
        </w:numPr>
        <w:spacing w:after="160"/>
        <w:contextualSpacing/>
        <w:rPr>
          <w:rFonts w:asciiTheme="minorHAnsi" w:hAnsiTheme="minorHAnsi" w:cstheme="minorHAnsi"/>
        </w:rPr>
      </w:pPr>
      <w:r>
        <w:rPr>
          <w:rFonts w:asciiTheme="minorHAnsi" w:eastAsia="Roboto" w:hAnsiTheme="minorHAnsi" w:cstheme="minorHAnsi"/>
          <w:color w:val="333333"/>
        </w:rPr>
        <w:lastRenderedPageBreak/>
        <w:t>Procedure</w:t>
      </w:r>
    </w:p>
    <w:p w14:paraId="5381A391" w14:textId="77777777" w:rsidR="00DA5255" w:rsidRPr="00FC16B4" w:rsidRDefault="00DA5255" w:rsidP="00DA5255">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AA604BA" w14:textId="533182EB" w:rsidR="00DA5255" w:rsidRPr="00FB04DF" w:rsidRDefault="00DA5255" w:rsidP="00FB04DF">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1"/>
      </w:pPr>
      <w:bookmarkStart w:id="114" w:name="_Toc98855030"/>
      <w:r>
        <w:t>Data Analysis Plan</w:t>
      </w:r>
      <w:bookmarkEnd w:id="114"/>
    </w:p>
    <w:p w14:paraId="2CE243DB" w14:textId="05107696" w:rsidR="00FC16B4" w:rsidRDefault="00FC16B4" w:rsidP="00EC2721">
      <w:pPr>
        <w:pStyle w:val="2"/>
      </w:pPr>
      <w:bookmarkStart w:id="115" w:name="_Toc98855031"/>
      <w:r>
        <w:t>Calculation of time-at risk</w:t>
      </w:r>
      <w:bookmarkEnd w:id="115"/>
    </w:p>
    <w:p w14:paraId="0FD4CFEE" w14:textId="77777777" w:rsidR="002F7FDE" w:rsidRDefault="002F7FDE" w:rsidP="00F52B27">
      <w:pPr>
        <w:pStyle w:val="BodyText12"/>
      </w:pPr>
      <w:r>
        <w:t xml:space="preserve">Two time-at-risk periods will be used: </w:t>
      </w:r>
    </w:p>
    <w:p w14:paraId="63A214E2" w14:textId="652D7FE0" w:rsidR="00FC16B4" w:rsidRDefault="002F7FDE" w:rsidP="00D8140A">
      <w:pPr>
        <w:pStyle w:val="BodyText12"/>
        <w:numPr>
          <w:ilvl w:val="0"/>
          <w:numId w:val="16"/>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D8140A">
      <w:pPr>
        <w:pStyle w:val="BodyText12"/>
        <w:numPr>
          <w:ilvl w:val="0"/>
          <w:numId w:val="16"/>
        </w:numPr>
      </w:pPr>
      <w:r>
        <w:t>Intent-to-treat: Starting on the day of treatment initiation and stopping at the end of observation.</w:t>
      </w:r>
    </w:p>
    <w:p w14:paraId="78AA614A" w14:textId="274F003D" w:rsidR="00FC16B4" w:rsidRDefault="00FC16B4" w:rsidP="00EC2721">
      <w:pPr>
        <w:pStyle w:val="2"/>
      </w:pPr>
      <w:bookmarkStart w:id="116" w:name="_Toc98855032"/>
      <w:r>
        <w:t>Model Specification</w:t>
      </w:r>
      <w:bookmarkEnd w:id="116"/>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 xml:space="preserve">The </w:t>
      </w:r>
      <w:proofErr w:type="gramStart"/>
      <w:r w:rsidR="00FC16B4" w:rsidRPr="00FC16B4">
        <w:rPr>
          <w:rFonts w:asciiTheme="minorHAnsi" w:hAnsiTheme="minorHAnsi" w:cstheme="minorHAnsi"/>
        </w:rPr>
        <w:t>final outcome</w:t>
      </w:r>
      <w:proofErr w:type="gramEnd"/>
      <w:r w:rsidR="00FC16B4" w:rsidRPr="00FC16B4">
        <w:rPr>
          <w:rFonts w:asciiTheme="minorHAnsi" w:hAnsiTheme="minorHAnsi" w:cstheme="minorHAnsi"/>
        </w:rPr>
        <w:t xml:space="preserve"> model will apply a </w:t>
      </w:r>
      <w:r w:rsidR="00FC16B4" w:rsidRPr="00FC16B4">
        <w:rPr>
          <w:rFonts w:asciiTheme="minorHAnsi" w:hAnsiTheme="minorHAnsi" w:cstheme="minorHAnsi"/>
        </w:rPr>
        <w:lastRenderedPageBreak/>
        <w:t>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3"/>
      </w:pPr>
      <w:bookmarkStart w:id="117" w:name="_Toc98855033"/>
      <w:r>
        <w:t>Pooling effect estimates across databases</w:t>
      </w:r>
      <w:bookmarkEnd w:id="117"/>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2"/>
      </w:pPr>
      <w:bookmarkStart w:id="118" w:name="_Toc98855034"/>
      <w:r>
        <w:t>Analyses to perform</w:t>
      </w:r>
      <w:bookmarkEnd w:id="118"/>
    </w:p>
    <w:p w14:paraId="62BF2E89" w14:textId="51E7320F" w:rsidR="00005C5D" w:rsidRPr="00005C5D" w:rsidRDefault="00005C5D" w:rsidP="00005C5D">
      <w:pPr>
        <w:pStyle w:val="3"/>
      </w:pPr>
      <w:bookmarkStart w:id="119" w:name="_Toc98855035"/>
      <w:r>
        <w:t>Comparative analyses</w:t>
      </w:r>
      <w:bookmarkEnd w:id="119"/>
    </w:p>
    <w:p w14:paraId="35194CF0" w14:textId="7A8C44FC"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w:t>
      </w:r>
    </w:p>
    <w:p w14:paraId="201F6861" w14:textId="3833C670" w:rsidR="00C17641" w:rsidRDefault="00C440C4"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w:t>
      </w:r>
      <w:r w:rsidR="00C17641">
        <w:t xml:space="preserve"> </w:t>
      </w:r>
      <w:r w:rsidR="002A69E5">
        <w:t>comparison</w:t>
      </w:r>
      <w:r w:rsidR="00CF0DDC">
        <w:t xml:space="preserve"> between </w:t>
      </w:r>
      <w:r w:rsidR="00BB0674">
        <w:t xml:space="preserve">two anti-hypertensive </w:t>
      </w:r>
      <w:r w:rsidR="00CF0DDC">
        <w:t>treatments</w:t>
      </w:r>
    </w:p>
    <w:p w14:paraId="13CA5184" w14:textId="135288EA" w:rsidR="00C440C4" w:rsidRDefault="00C440C4" w:rsidP="00C440C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 xml:space="preserve">Target </w:t>
      </w:r>
      <w:r>
        <w:rPr>
          <w:rFonts w:hint="eastAsia"/>
          <w:lang w:eastAsia="ko-KR"/>
        </w:rPr>
        <w:t>drug</w:t>
      </w:r>
      <w:r>
        <w:rPr>
          <w:lang w:eastAsia="ko-KR"/>
        </w:rPr>
        <w:t>*Outcome of interest*Analysis settings (</w:t>
      </w:r>
      <w:r w:rsidR="00911D4F">
        <w:rPr>
          <w:rFonts w:hint="eastAsia"/>
          <w:highlight w:val="yellow"/>
          <w:lang w:eastAsia="ko-KR"/>
        </w:rPr>
        <w:t>16</w:t>
      </w:r>
      <w:r w:rsidRPr="00175B06">
        <w:rPr>
          <w:highlight w:val="yellow"/>
          <w:lang w:eastAsia="ko-KR"/>
        </w:rPr>
        <w:t>*</w:t>
      </w:r>
      <w:r>
        <w:rPr>
          <w:rFonts w:hint="eastAsia"/>
          <w:highlight w:val="yellow"/>
          <w:lang w:eastAsia="ko-KR"/>
        </w:rPr>
        <w:t>1</w:t>
      </w:r>
      <w:r w:rsidRPr="00175B06">
        <w:rPr>
          <w:highlight w:val="yellow"/>
          <w:lang w:eastAsia="ko-KR"/>
        </w:rPr>
        <w:t>*</w:t>
      </w:r>
      <w:r>
        <w:rPr>
          <w:rFonts w:hint="eastAsia"/>
          <w:highlight w:val="yellow"/>
          <w:lang w:eastAsia="ko-KR"/>
        </w:rPr>
        <w:t>?</w:t>
      </w:r>
      <w:r w:rsidRPr="00175B06">
        <w:rPr>
          <w:highlight w:val="yellow"/>
          <w:lang w:eastAsia="ko-KR"/>
        </w:rPr>
        <w:t>) =</w:t>
      </w:r>
      <w:r>
        <w:rPr>
          <w:rFonts w:hint="eastAsia"/>
          <w:highlight w:val="yellow"/>
          <w:lang w:eastAsia="ko-KR"/>
        </w:rPr>
        <w:t>?</w:t>
      </w:r>
    </w:p>
    <w:p w14:paraId="40796AF1" w14:textId="255EA66E" w:rsidR="00C440C4" w:rsidRDefault="007028AD" w:rsidP="00C440C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Target class*</w:t>
      </w:r>
      <w:r w:rsidR="002D0439">
        <w:rPr>
          <w:lang w:eastAsia="ko-KR"/>
        </w:rPr>
        <w:t>O</w:t>
      </w:r>
      <w:r>
        <w:rPr>
          <w:lang w:eastAsia="ko-KR"/>
        </w:rPr>
        <w:t>utcome of interest*</w:t>
      </w:r>
      <w:r w:rsidR="002D0439">
        <w:rPr>
          <w:lang w:eastAsia="ko-KR"/>
        </w:rPr>
        <w:t>A</w:t>
      </w:r>
      <w:r w:rsidR="007E752B">
        <w:rPr>
          <w:lang w:eastAsia="ko-KR"/>
        </w:rPr>
        <w:t>nalysis settings</w:t>
      </w:r>
      <w:r>
        <w:rPr>
          <w:lang w:eastAsia="ko-KR"/>
        </w:rPr>
        <w:t xml:space="preserve"> (</w:t>
      </w:r>
      <w:r w:rsidR="00911D4F">
        <w:rPr>
          <w:rFonts w:hint="eastAsia"/>
          <w:highlight w:val="yellow"/>
          <w:lang w:eastAsia="ko-KR"/>
        </w:rPr>
        <w:t>9</w:t>
      </w:r>
      <w:r w:rsidRPr="00175B06">
        <w:rPr>
          <w:highlight w:val="yellow"/>
          <w:lang w:eastAsia="ko-KR"/>
        </w:rPr>
        <w:t>*</w:t>
      </w:r>
      <w:r w:rsidR="00C440C4">
        <w:rPr>
          <w:rFonts w:hint="eastAsia"/>
          <w:highlight w:val="yellow"/>
          <w:lang w:eastAsia="ko-KR"/>
        </w:rPr>
        <w:t>1</w:t>
      </w:r>
      <w:r w:rsidRPr="00175B06">
        <w:rPr>
          <w:highlight w:val="yellow"/>
          <w:lang w:eastAsia="ko-KR"/>
        </w:rPr>
        <w:t>*</w:t>
      </w:r>
      <w:r w:rsidR="00C440C4">
        <w:rPr>
          <w:rFonts w:hint="eastAsia"/>
          <w:highlight w:val="yellow"/>
          <w:lang w:eastAsia="ko-KR"/>
        </w:rPr>
        <w:t>?</w:t>
      </w:r>
      <w:r w:rsidRPr="00175B06">
        <w:rPr>
          <w:highlight w:val="yellow"/>
          <w:lang w:eastAsia="ko-KR"/>
        </w:rPr>
        <w:t>) =</w:t>
      </w:r>
      <w:r w:rsidR="00C440C4">
        <w:rPr>
          <w:rFonts w:hint="eastAsia"/>
          <w:highlight w:val="yellow"/>
          <w:lang w:eastAsia="ko-KR"/>
        </w:rPr>
        <w:t>?</w:t>
      </w:r>
    </w:p>
    <w:p w14:paraId="3C4CB543" w14:textId="77777777" w:rsidR="00C440C4" w:rsidRDefault="00C440C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t>One outcome of interest corresponding to each replicate study</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3AEC0333" w:rsidR="002A69E5" w:rsidRDefault="00C440C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rPr>
          <w:highlight w:val="yellow"/>
        </w:rPr>
        <w:t>??</w:t>
      </w:r>
      <w:r w:rsidR="002A69E5">
        <w:t xml:space="preserve"> model</w:t>
      </w:r>
      <w:r w:rsidR="00542339">
        <w:t>s</w:t>
      </w:r>
      <w:r w:rsidR="002A69E5">
        <w:t>: Cox regression using propensity score stratification</w:t>
      </w:r>
      <w:r w:rsidR="00542339">
        <w:t xml:space="preserve"> and Cox regression using </w:t>
      </w:r>
      <w:r w:rsidR="00B93386">
        <w:t xml:space="preserve">1:1 and variable ratio </w:t>
      </w:r>
      <w:r w:rsidR="00542339">
        <w:t>propensity score matching</w:t>
      </w:r>
    </w:p>
    <w:p w14:paraId="788C6D21" w14:textId="2AF98DCD" w:rsidR="00005C5D" w:rsidRDefault="00005C5D" w:rsidP="00005C5D">
      <w:pPr>
        <w:pStyle w:val="3"/>
      </w:pPr>
      <w:bookmarkStart w:id="120" w:name="_Toc98855036"/>
      <w:r>
        <w:t>Descriptive analyses</w:t>
      </w:r>
      <w:bookmarkEnd w:id="120"/>
    </w:p>
    <w:p w14:paraId="42C1B249" w14:textId="0C4CCCFC" w:rsidR="00005C5D" w:rsidRDefault="00005C5D" w:rsidP="00005C5D">
      <w:r>
        <w:t>The following incidence rate computations will be performed:</w:t>
      </w:r>
    </w:p>
    <w:p w14:paraId="3BA9F705" w14:textId="2958AF2F" w:rsidR="006F0630" w:rsidRDefault="00CF0961" w:rsidP="00D015CC">
      <w:pPr>
        <w:pStyle w:val="af"/>
        <w:numPr>
          <w:ilvl w:val="0"/>
          <w:numId w:val="11"/>
        </w:numPr>
      </w:pPr>
      <w:r w:rsidRPr="00CF0961">
        <w:rPr>
          <w:rFonts w:hint="eastAsia"/>
          <w:highlight w:val="yellow"/>
          <w:lang w:eastAsia="ko-KR"/>
        </w:rPr>
        <w:t>n</w:t>
      </w:r>
      <w:r w:rsidR="006F0630">
        <w:t xml:space="preserve"> </w:t>
      </w:r>
      <w:r w:rsidR="00053ECA">
        <w:t>cohorts</w:t>
      </w:r>
      <w:r w:rsidR="006F0630">
        <w:t xml:space="preserve"> of interest: </w:t>
      </w:r>
    </w:p>
    <w:p w14:paraId="1FD66CFA" w14:textId="0FDE9F97" w:rsidR="004C50E4" w:rsidRPr="00CF0961" w:rsidRDefault="00CF0961"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rPr>
          <w:highlight w:val="yellow"/>
        </w:rPr>
      </w:pPr>
      <w:r w:rsidRPr="00CF0961">
        <w:rPr>
          <w:rFonts w:hint="eastAsia"/>
          <w:highlight w:val="yellow"/>
          <w:lang w:eastAsia="ko-KR"/>
        </w:rPr>
        <w:t>??</w:t>
      </w:r>
    </w:p>
    <w:p w14:paraId="5D0D8092" w14:textId="77777777" w:rsidR="00CF0961" w:rsidRDefault="00CF0961" w:rsidP="00CF096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t>One outcome of interest corresponding to each replicate study</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61ECE9AD"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databases</w:t>
      </w:r>
      <w:proofErr w:type="gramStart"/>
      <w:r>
        <w:t xml:space="preserve">: </w:t>
      </w:r>
      <w:r w:rsidR="00CF0961" w:rsidRPr="00CF0961">
        <w:rPr>
          <w:rFonts w:hint="eastAsia"/>
          <w:highlight w:val="yellow"/>
          <w:lang w:eastAsia="ko-KR"/>
        </w:rPr>
        <w:t>??</w:t>
      </w:r>
      <w:proofErr w:type="gramEnd"/>
    </w:p>
    <w:p w14:paraId="3B635DAD" w14:textId="1E18F726" w:rsidR="00FC16B4" w:rsidRDefault="00FC16B4" w:rsidP="00EC2721">
      <w:pPr>
        <w:pStyle w:val="2"/>
      </w:pPr>
      <w:bookmarkStart w:id="121" w:name="_Toc98855037"/>
      <w:r>
        <w:t>Output</w:t>
      </w:r>
      <w:bookmarkEnd w:id="121"/>
    </w:p>
    <w:p w14:paraId="215C3CAB" w14:textId="386373A0" w:rsidR="0036374B" w:rsidRDefault="00D15E8E" w:rsidP="00A456D7">
      <w:pPr>
        <w:pStyle w:val="BodyText12"/>
      </w:pPr>
      <w:r>
        <w:t>The output will be stor</w:t>
      </w:r>
      <w:r w:rsidR="00116980">
        <w:t xml:space="preserve">ed, which is described elsewhere. </w:t>
      </w:r>
    </w:p>
    <w:p w14:paraId="1D422E3B" w14:textId="624699AF" w:rsidR="00FC16B4" w:rsidRPr="00FC16B4" w:rsidRDefault="00FC16B4" w:rsidP="00EC2721">
      <w:pPr>
        <w:pStyle w:val="2"/>
      </w:pPr>
      <w:bookmarkStart w:id="122" w:name="_Toc98855038"/>
      <w:r>
        <w:t>Evidence Evaluation</w:t>
      </w:r>
      <w:bookmarkEnd w:id="122"/>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lastRenderedPageBreak/>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05E25351" w:rsidR="00093EF7" w:rsidRDefault="00093EF7" w:rsidP="00B962D7">
      <w:pPr>
        <w:pStyle w:val="BodyText12"/>
        <w:numPr>
          <w:ilvl w:val="0"/>
          <w:numId w:val="9"/>
        </w:numPr>
      </w:pPr>
      <w:r>
        <w:t>Estimation for negative controls, to assess residual error</w:t>
      </w:r>
    </w:p>
    <w:p w14:paraId="20F3435E" w14:textId="4B7D6692" w:rsidR="00093EF7" w:rsidRDefault="00093EF7" w:rsidP="00B962D7">
      <w:pPr>
        <w:pStyle w:val="BodyText12"/>
        <w:numPr>
          <w:ilvl w:val="0"/>
          <w:numId w:val="9"/>
        </w:numPr>
      </w:pPr>
      <w:r w:rsidRPr="00B13D9A">
        <w:t>Negative</w:t>
      </w:r>
      <w:r>
        <w:t xml:space="preser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4D4D744"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1"/>
      </w:pPr>
      <w:bookmarkStart w:id="123" w:name="_Toc98855039"/>
      <w:r>
        <w:t>Study</w:t>
      </w:r>
      <w:r w:rsidR="008D795E">
        <w:t xml:space="preserve"> Diagnostics</w:t>
      </w:r>
      <w:bookmarkEnd w:id="123"/>
    </w:p>
    <w:p w14:paraId="7E74B389" w14:textId="0FD042B9" w:rsidR="008D795E" w:rsidRDefault="008D795E" w:rsidP="00EC2721">
      <w:pPr>
        <w:pStyle w:val="2"/>
      </w:pPr>
      <w:bookmarkStart w:id="124" w:name="_Toc98855040"/>
      <w:r>
        <w:t>Sample Size and Study Power</w:t>
      </w:r>
      <w:bookmarkEnd w:id="124"/>
    </w:p>
    <w:p w14:paraId="06AEEBA5" w14:textId="14531895" w:rsidR="00A7773B" w:rsidRDefault="005A0A52" w:rsidP="005E604A">
      <w:pPr>
        <w:pStyle w:val="BodyText12"/>
      </w:pPr>
      <w:r>
        <w:t>This will be reported in the output.</w:t>
      </w:r>
    </w:p>
    <w:p w14:paraId="75A706C2" w14:textId="228D670E" w:rsidR="008D795E" w:rsidRDefault="005E604A" w:rsidP="00901EE4">
      <w:pPr>
        <w:pStyle w:val="2"/>
      </w:pPr>
      <w:r>
        <w:t xml:space="preserve"> </w:t>
      </w:r>
      <w:bookmarkStart w:id="125" w:name="_Toc98855041"/>
      <w:r w:rsidR="005C715F">
        <w:t>Cohort Comparability</w:t>
      </w:r>
      <w:bookmarkEnd w:id="125"/>
      <w:r w:rsidR="005C715F">
        <w:t xml:space="preserve"> </w:t>
      </w:r>
    </w:p>
    <w:p w14:paraId="0445452D" w14:textId="52E2CD8A" w:rsidR="005A0A52" w:rsidRDefault="005A0A52" w:rsidP="005A0A52">
      <w:pPr>
        <w:pStyle w:val="BodyText12"/>
      </w:pPr>
      <w:r>
        <w:t>This will be reported in the output.</w:t>
      </w:r>
    </w:p>
    <w:p w14:paraId="44ADE6AE" w14:textId="1B8A2BF4" w:rsidR="005C715F" w:rsidRDefault="005C715F" w:rsidP="00EC2721">
      <w:pPr>
        <w:pStyle w:val="2"/>
      </w:pPr>
      <w:bookmarkStart w:id="126" w:name="_Toc98855042"/>
      <w:r>
        <w:t>Systematic Error Assessment</w:t>
      </w:r>
      <w:bookmarkEnd w:id="126"/>
      <w:r>
        <w:t xml:space="preserve"> </w:t>
      </w:r>
    </w:p>
    <w:p w14:paraId="0557A466" w14:textId="61F416ED" w:rsidR="005A0A52" w:rsidRDefault="005A0A52" w:rsidP="005A0A52">
      <w:pPr>
        <w:pStyle w:val="BodyText12"/>
      </w:pPr>
      <w:r>
        <w:t>This will be reported in the output.</w:t>
      </w:r>
    </w:p>
    <w:p w14:paraId="581C7135" w14:textId="595B65EB" w:rsidR="00FC16B4" w:rsidRDefault="006B5A35" w:rsidP="00EC2721">
      <w:pPr>
        <w:pStyle w:val="1"/>
      </w:pPr>
      <w:bookmarkStart w:id="127" w:name="_Toc98855043"/>
      <w:r>
        <w:t>S</w:t>
      </w:r>
      <w:r w:rsidR="00FC16B4">
        <w:t>trengths and Limitations of the Research Methods</w:t>
      </w:r>
      <w:bookmarkEnd w:id="127"/>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 xml:space="preserve">PS matching allow balancing on </w:t>
      </w:r>
      <w:proofErr w:type="gramStart"/>
      <w:r>
        <w:t>a large number of</w:t>
      </w:r>
      <w:proofErr w:type="gramEnd"/>
      <w:r>
        <w:t xml:space="preserve">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 xml:space="preserve">control outcomes allow for evaluating the study design </w:t>
      </w:r>
      <w:proofErr w:type="gramStart"/>
      <w:r>
        <w:t>as a whole in</w:t>
      </w:r>
      <w:proofErr w:type="gramEnd"/>
      <w:r>
        <w:t xml:space="preserve"> terms of residual bias.</w:t>
      </w:r>
    </w:p>
    <w:p w14:paraId="53F0B3E7" w14:textId="77777777" w:rsidR="00FC16B4" w:rsidRDefault="00FC16B4" w:rsidP="00FC16B4">
      <w:r>
        <w:lastRenderedPageBreak/>
        <w:t>Limitations</w:t>
      </w:r>
    </w:p>
    <w:p w14:paraId="54329576" w14:textId="77777777" w:rsidR="00FC16B4" w:rsidRDefault="00FC16B4" w:rsidP="005422D1">
      <w:pPr>
        <w:numPr>
          <w:ilvl w:val="0"/>
          <w:numId w:val="1"/>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1"/>
      </w:pPr>
      <w:bookmarkStart w:id="128" w:name="_Toc98855044"/>
      <w:r>
        <w:t>Protection of Human Subjects</w:t>
      </w:r>
      <w:bookmarkEnd w:id="128"/>
    </w:p>
    <w:p w14:paraId="6FA79FBB" w14:textId="07DFD45F" w:rsidR="00303216" w:rsidRDefault="005F3768" w:rsidP="00866B53">
      <w:pPr>
        <w:pStyle w:val="BodyText12"/>
      </w:pPr>
      <w:r>
        <w:t xml:space="preserve">The study is using only de-identified data. Confidentiality of patient records will be </w:t>
      </w:r>
      <w:proofErr w:type="gramStart"/>
      <w:r>
        <w:t>maintained at all times</w:t>
      </w:r>
      <w:proofErr w:type="gramEnd"/>
      <w:r>
        <w:t>. All study reports will contain aggregate data only and will not identify individual patients or physicians.</w:t>
      </w:r>
      <w:r w:rsidR="005F1FE2">
        <w:t xml:space="preserve"> </w:t>
      </w:r>
    </w:p>
    <w:p w14:paraId="608C92A6" w14:textId="766CC132" w:rsidR="00161255" w:rsidRDefault="00161255" w:rsidP="00EC2721">
      <w:pPr>
        <w:pStyle w:val="1"/>
      </w:pPr>
      <w:bookmarkStart w:id="129" w:name="_Toc98855045"/>
      <w:r>
        <w:t>Management and Reporting of Adverse Events and Adverse Reactions</w:t>
      </w:r>
      <w:bookmarkEnd w:id="129"/>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1"/>
      </w:pPr>
      <w:bookmarkStart w:id="130" w:name="_Toc98855046"/>
      <w:r>
        <w:t>Plans for Disseminating and Communicating Study Results</w:t>
      </w:r>
      <w:bookmarkEnd w:id="130"/>
    </w:p>
    <w:p w14:paraId="1866BD4C" w14:textId="042B44A9"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66E7DBC7" w14:textId="75CFA4B6" w:rsidR="00FB04DF" w:rsidRDefault="00F34D22" w:rsidP="001252C9">
      <w:pPr>
        <w:pStyle w:val="1"/>
      </w:pPr>
      <w:bookmarkStart w:id="131" w:name="_Toc98855047"/>
      <w:commentRangeStart w:id="132"/>
      <w:r>
        <w:t>References</w:t>
      </w:r>
      <w:bookmarkEnd w:id="131"/>
      <w:commentRangeEnd w:id="132"/>
      <w:r w:rsidR="00666558">
        <w:rPr>
          <w:rStyle w:val="a7"/>
          <w:rFonts w:ascii="Calibri" w:eastAsiaTheme="minorEastAsia" w:hAnsi="Calibri" w:cs="Calibri"/>
          <w:b w:val="0"/>
          <w:color w:val="000000"/>
        </w:rPr>
        <w:commentReference w:id="132"/>
      </w:r>
    </w:p>
    <w:p w14:paraId="7B11FEF5" w14:textId="79494EE6" w:rsidR="007B27A6" w:rsidRPr="007B27A6" w:rsidRDefault="00FB04DF" w:rsidP="0035226D">
      <w:pPr>
        <w:pStyle w:val="EndNoteBibliography"/>
        <w:spacing w:after="0"/>
      </w:pPr>
      <w:r>
        <w:fldChar w:fldCharType="begin"/>
      </w:r>
      <w:r>
        <w:instrText xml:space="preserve"> ADDIN EN.REFLIST </w:instrText>
      </w:r>
      <w:r>
        <w:fldChar w:fldCharType="separate"/>
      </w:r>
    </w:p>
    <w:p w14:paraId="52403012" w14:textId="44829CC9" w:rsidR="00303216" w:rsidRDefault="00FB04DF">
      <w:r>
        <w:fldChar w:fldCharType="end"/>
      </w:r>
    </w:p>
    <w:sectPr w:rsidR="00303216">
      <w:headerReference w:type="default" r:id="rId17"/>
      <w:footerReference w:type="default" r:id="rId1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조재형" w:date="2022-03-21T14:25:00Z" w:initials="조">
    <w:p w14:paraId="732E7CD9" w14:textId="77777777" w:rsidR="00164EAC" w:rsidRDefault="00164EAC">
      <w:pPr>
        <w:pStyle w:val="a8"/>
      </w:pPr>
      <w:r>
        <w:rPr>
          <w:rStyle w:val="a7"/>
        </w:rPr>
        <w:annotationRef/>
      </w:r>
      <w:r>
        <w:t xml:space="preserve">Patients who are treated with any oral and/or parenteral glucose-lowering medications (with the exception of rosiglitazone, pioglitazone, and other sodium glucose cotransporter 2 [SGLT2] inhibitors)  at the time of enrollment, as well as treatment naïve or non-medically treated (e.g., diet) patients will be enrolled and will receive either dapagliflozin 10 mg or matching placebo in addition to standard of care treatment for T2DM and co-morbidities. </w:t>
      </w:r>
    </w:p>
    <w:p w14:paraId="597895AE" w14:textId="77777777" w:rsidR="00164EAC" w:rsidRDefault="00164EAC" w:rsidP="0044594E">
      <w:pPr>
        <w:pStyle w:val="a8"/>
      </w:pPr>
    </w:p>
  </w:comment>
  <w:comment w:id="31" w:author="조재형" w:date="2022-03-21T14:19:00Z" w:initials="조">
    <w:p w14:paraId="40731BE8" w14:textId="02131001" w:rsidR="003A529A" w:rsidRDefault="003A529A" w:rsidP="00D20D8A">
      <w:pPr>
        <w:pStyle w:val="a8"/>
      </w:pPr>
      <w:r>
        <w:rPr>
          <w:rStyle w:val="a7"/>
        </w:rPr>
        <w:annotationRef/>
      </w:r>
      <w:r>
        <w:rPr>
          <w:rFonts w:hint="eastAsia"/>
        </w:rPr>
        <w:t xml:space="preserve">Male or female patients who are drug-naïve or pre-treated with any antidiabetic background therapy, excluding treatment with GLP-1 receptor agonists, DPP-4 inhibitors or SGLT-2 inhibitors if </w:t>
      </w:r>
      <w:r>
        <w:rPr>
          <w:rFonts w:hint="eastAsia"/>
        </w:rPr>
        <w:t>≥</w:t>
      </w:r>
      <w:r>
        <w:rPr>
          <w:rFonts w:hint="eastAsia"/>
        </w:rPr>
        <w:t xml:space="preserve"> 7 consecutive days </w:t>
      </w:r>
    </w:p>
  </w:comment>
  <w:comment w:id="33" w:author="조재형" w:date="2022-03-21T14:05:00Z" w:initials="조">
    <w:p w14:paraId="738BD300" w14:textId="1B025AB1" w:rsidR="00140F9D" w:rsidRDefault="00140F9D" w:rsidP="00DD1795">
      <w:pPr>
        <w:pStyle w:val="a8"/>
      </w:pPr>
      <w:r>
        <w:rPr>
          <w:rStyle w:val="a7"/>
        </w:rPr>
        <w:annotationRef/>
      </w:r>
      <w:r>
        <w:t>adding sitagliptin on metformin, pioglitazone, or sulfonylurea</w:t>
      </w:r>
    </w:p>
  </w:comment>
  <w:comment w:id="53" w:author="조재형" w:date="2022-03-21T13:52:00Z" w:initials="조">
    <w:p w14:paraId="495DAD36" w14:textId="562A8E1A" w:rsidR="00827ADA" w:rsidRDefault="0041696D" w:rsidP="008B0B82">
      <w:pPr>
        <w:pStyle w:val="a8"/>
      </w:pPr>
      <w:r>
        <w:rPr>
          <w:rStyle w:val="a7"/>
        </w:rPr>
        <w:annotationRef/>
      </w:r>
      <w:r w:rsidR="00827ADA">
        <w:rPr>
          <w:rFonts w:hint="eastAsia"/>
        </w:rPr>
        <w:t>실제</w:t>
      </w:r>
      <w:r w:rsidR="00827ADA">
        <w:t xml:space="preserve"> </w:t>
      </w:r>
      <w:r w:rsidR="00827ADA">
        <w:rPr>
          <w:rFonts w:hint="eastAsia"/>
        </w:rPr>
        <w:t>연구에서는</w:t>
      </w:r>
      <w:r w:rsidR="00827ADA">
        <w:rPr>
          <w:rFonts w:hint="eastAsia"/>
        </w:rPr>
        <w:t xml:space="preserve"> t</w:t>
      </w:r>
      <w:r w:rsidR="00827ADA">
        <w:t>wo once-daily regimens of edoxaban</w:t>
      </w:r>
      <w:r w:rsidR="00827ADA">
        <w:rPr>
          <w:rFonts w:hint="eastAsia"/>
        </w:rPr>
        <w:t>(high/low dose)</w:t>
      </w:r>
      <w:r w:rsidR="00827ADA">
        <w:rPr>
          <w:rFonts w:hint="eastAsia"/>
        </w:rPr>
        <w:t>로</w:t>
      </w:r>
      <w:r w:rsidR="00827ADA">
        <w:rPr>
          <w:rFonts w:hint="eastAsia"/>
        </w:rPr>
        <w:t xml:space="preserve"> </w:t>
      </w:r>
      <w:r w:rsidR="00827ADA">
        <w:rPr>
          <w:rFonts w:hint="eastAsia"/>
        </w:rPr>
        <w:t>나뉘어</w:t>
      </w:r>
      <w:r w:rsidR="00827ADA">
        <w:rPr>
          <w:rFonts w:hint="eastAsia"/>
        </w:rPr>
        <w:t xml:space="preserve"> </w:t>
      </w:r>
      <w:r w:rsidR="00827ADA">
        <w:rPr>
          <w:rFonts w:hint="eastAsia"/>
        </w:rPr>
        <w:t>짐</w:t>
      </w:r>
    </w:p>
  </w:comment>
  <w:comment w:id="59" w:author="승찬 유" w:date="2022-03-22T18:01:00Z" w:initials="승유">
    <w:p w14:paraId="190BFAED" w14:textId="77777777" w:rsidR="00666558" w:rsidRDefault="00666558">
      <w:pPr>
        <w:pStyle w:val="a8"/>
      </w:pPr>
      <w:r>
        <w:rPr>
          <w:rStyle w:val="a7"/>
        </w:rPr>
        <w:annotationRef/>
      </w:r>
      <w:r>
        <w:rPr>
          <w:rFonts w:hint="eastAsia"/>
        </w:rPr>
        <w:t>병원</w:t>
      </w:r>
      <w:r>
        <w:rPr>
          <w:rFonts w:hint="eastAsia"/>
        </w:rPr>
        <w:t xml:space="preserve"> </w:t>
      </w:r>
      <w:r>
        <w:rPr>
          <w:rFonts w:hint="eastAsia"/>
        </w:rPr>
        <w:t>데이터에서는</w:t>
      </w:r>
      <w:r>
        <w:rPr>
          <w:rFonts w:hint="eastAsia"/>
        </w:rPr>
        <w:t xml:space="preserve"> </w:t>
      </w:r>
      <w:r>
        <w:rPr>
          <w:rFonts w:hint="eastAsia"/>
        </w:rPr>
        <w:t>가능하겠네요</w:t>
      </w:r>
      <w:r>
        <w:t>.</w:t>
      </w:r>
    </w:p>
    <w:p w14:paraId="7BA62837" w14:textId="77777777" w:rsidR="00666558" w:rsidRDefault="00666558" w:rsidP="00B00AE6">
      <w:pPr>
        <w:pStyle w:val="a8"/>
      </w:pPr>
      <w:r>
        <w:t>HbA1c &lt;= 6.5</w:t>
      </w:r>
      <w:r>
        <w:rPr>
          <w:rFonts w:hint="eastAsia"/>
        </w:rPr>
        <w:t>로만</w:t>
      </w:r>
      <w:r>
        <w:rPr>
          <w:rFonts w:hint="eastAsia"/>
        </w:rPr>
        <w:t xml:space="preserve"> </w:t>
      </w:r>
      <w:r>
        <w:rPr>
          <w:rFonts w:hint="eastAsia"/>
        </w:rPr>
        <w:t>하는</w:t>
      </w:r>
      <w:r>
        <w:rPr>
          <w:rFonts w:hint="eastAsia"/>
        </w:rPr>
        <w:t xml:space="preserve"> </w:t>
      </w:r>
      <w:r>
        <w:rPr>
          <w:rFonts w:hint="eastAsia"/>
        </w:rPr>
        <w:t>게</w:t>
      </w:r>
      <w:r>
        <w:rPr>
          <w:rFonts w:hint="eastAsia"/>
        </w:rPr>
        <w:t xml:space="preserve"> </w:t>
      </w:r>
      <w:r>
        <w:rPr>
          <w:rFonts w:hint="eastAsia"/>
        </w:rPr>
        <w:t>좋겠습니다</w:t>
      </w:r>
      <w:r>
        <w:t>. Fasting glucose</w:t>
      </w:r>
      <w:r>
        <w:rPr>
          <w:rFonts w:hint="eastAsia"/>
        </w:rPr>
        <w:t>를</w:t>
      </w:r>
      <w:r>
        <w:rPr>
          <w:rFonts w:hint="eastAsia"/>
        </w:rPr>
        <w:t xml:space="preserve"> </w:t>
      </w:r>
      <w:r>
        <w:rPr>
          <w:rFonts w:hint="eastAsia"/>
        </w:rPr>
        <w:t>확인하기</w:t>
      </w:r>
      <w:r>
        <w:rPr>
          <w:rFonts w:hint="eastAsia"/>
        </w:rPr>
        <w:t xml:space="preserve"> </w:t>
      </w:r>
      <w:r>
        <w:rPr>
          <w:rFonts w:hint="eastAsia"/>
        </w:rPr>
        <w:t>어려워서요</w:t>
      </w:r>
      <w:r>
        <w:t>.</w:t>
      </w:r>
    </w:p>
  </w:comment>
  <w:comment w:id="132" w:author="승찬 유" w:date="2022-03-22T18:04:00Z" w:initials="승유">
    <w:p w14:paraId="750BBE36" w14:textId="77777777" w:rsidR="00666558" w:rsidRDefault="00666558" w:rsidP="006C694A">
      <w:pPr>
        <w:pStyle w:val="a8"/>
      </w:pPr>
      <w:r>
        <w:rPr>
          <w:rStyle w:val="a7"/>
        </w:rPr>
        <w:annotationRef/>
      </w:r>
      <w:r>
        <w:t>Pivotal trial</w:t>
      </w:r>
      <w:r>
        <w:rPr>
          <w:rFonts w:hint="eastAsia"/>
        </w:rPr>
        <w:t>들을</w:t>
      </w:r>
      <w:r>
        <w:rPr>
          <w:rFonts w:hint="eastAsia"/>
        </w:rPr>
        <w:t xml:space="preserve"> </w:t>
      </w:r>
      <w:r>
        <w:rPr>
          <w:rFonts w:hint="eastAsia"/>
        </w:rPr>
        <w:t>추가해주시겠어요</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7895AE" w15:done="0"/>
  <w15:commentEx w15:paraId="40731BE8" w15:done="0"/>
  <w15:commentEx w15:paraId="738BD300" w15:done="0"/>
  <w15:commentEx w15:paraId="495DAD36" w15:done="0"/>
  <w15:commentEx w15:paraId="7BA62837" w15:done="0"/>
  <w15:commentEx w15:paraId="750BBE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095C" w16cex:dateUtc="2022-03-21T05:25:00Z"/>
  <w16cex:commentExtensible w16cex:durableId="25E307DE" w16cex:dateUtc="2022-03-21T05:19:00Z"/>
  <w16cex:commentExtensible w16cex:durableId="25E30494" w16cex:dateUtc="2022-03-21T05:05:00Z"/>
  <w16cex:commentExtensible w16cex:durableId="25E3018C" w16cex:dateUtc="2022-03-21T04:52:00Z"/>
  <w16cex:commentExtensible w16cex:durableId="25E48D8F" w16cex:dateUtc="2022-03-22T09:01:00Z"/>
  <w16cex:commentExtensible w16cex:durableId="25E48E26" w16cex:dateUtc="2022-03-22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7895AE" w16cid:durableId="25E3095C"/>
  <w16cid:commentId w16cid:paraId="40731BE8" w16cid:durableId="25E307DE"/>
  <w16cid:commentId w16cid:paraId="738BD300" w16cid:durableId="25E30494"/>
  <w16cid:commentId w16cid:paraId="495DAD36" w16cid:durableId="25E3018C"/>
  <w16cid:commentId w16cid:paraId="7BA62837" w16cid:durableId="25E48D8F"/>
  <w16cid:commentId w16cid:paraId="750BBE36" w16cid:durableId="25E48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A5CC3" w14:textId="77777777" w:rsidR="00C0722F" w:rsidRDefault="00C0722F">
      <w:pPr>
        <w:spacing w:after="0" w:line="240" w:lineRule="auto"/>
      </w:pPr>
      <w:r>
        <w:separator/>
      </w:r>
    </w:p>
  </w:endnote>
  <w:endnote w:type="continuationSeparator" w:id="0">
    <w:p w14:paraId="480AF669" w14:textId="77777777" w:rsidR="00C0722F" w:rsidRDefault="00C0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02494"/>
      <w:docPartObj>
        <w:docPartGallery w:val="Page Numbers (Bottom of Page)"/>
        <w:docPartUnique/>
      </w:docPartObj>
    </w:sdtPr>
    <w:sdtEndPr>
      <w:rPr>
        <w:noProof/>
      </w:rPr>
    </w:sdtEndPr>
    <w:sdtContent>
      <w:p w14:paraId="53883A0D" w14:textId="65C45EA6" w:rsidR="00A2242E" w:rsidRDefault="00A2242E">
        <w:pPr>
          <w:pStyle w:val="a6"/>
          <w:jc w:val="right"/>
        </w:pP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A2242E" w:rsidRPr="00392461" w:rsidRDefault="00A2242E" w:rsidP="0039246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AB4A" w14:textId="77777777" w:rsidR="00C0722F" w:rsidRDefault="00C0722F">
      <w:pPr>
        <w:spacing w:after="0" w:line="240" w:lineRule="auto"/>
      </w:pPr>
      <w:r>
        <w:separator/>
      </w:r>
    </w:p>
  </w:footnote>
  <w:footnote w:type="continuationSeparator" w:id="0">
    <w:p w14:paraId="4BBE7727" w14:textId="77777777" w:rsidR="00C0722F" w:rsidRDefault="00C07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A2242E" w:rsidRDefault="00A2242E">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A2242E" w:rsidRDefault="00A2242E">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A2242E" w:rsidRDefault="00A2242E">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4147"/>
    <w:multiLevelType w:val="hybridMultilevel"/>
    <w:tmpl w:val="290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54955"/>
    <w:multiLevelType w:val="multilevel"/>
    <w:tmpl w:val="6D6A1A7C"/>
    <w:styleLink w:val="Headings"/>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1F6B5F"/>
    <w:multiLevelType w:val="multilevel"/>
    <w:tmpl w:val="C126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65BFF"/>
    <w:multiLevelType w:val="multilevel"/>
    <w:tmpl w:val="19BC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C32B9C"/>
    <w:multiLevelType w:val="hybridMultilevel"/>
    <w:tmpl w:val="BD50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302709"/>
    <w:multiLevelType w:val="hybridMultilevel"/>
    <w:tmpl w:val="30C68934"/>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622BD5"/>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067235"/>
    <w:multiLevelType w:val="hybridMultilevel"/>
    <w:tmpl w:val="71B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76"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1"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C449B1"/>
    <w:multiLevelType w:val="hybridMultilevel"/>
    <w:tmpl w:val="8AEA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626254">
    <w:abstractNumId w:val="90"/>
  </w:num>
  <w:num w:numId="2" w16cid:durableId="2049135810">
    <w:abstractNumId w:val="67"/>
  </w:num>
  <w:num w:numId="3" w16cid:durableId="1175345606">
    <w:abstractNumId w:val="18"/>
  </w:num>
  <w:num w:numId="4" w16cid:durableId="1956863747">
    <w:abstractNumId w:val="84"/>
  </w:num>
  <w:num w:numId="5" w16cid:durableId="576788009">
    <w:abstractNumId w:val="88"/>
  </w:num>
  <w:num w:numId="6" w16cid:durableId="2029597315">
    <w:abstractNumId w:val="85"/>
  </w:num>
  <w:num w:numId="7" w16cid:durableId="1320186800">
    <w:abstractNumId w:val="57"/>
  </w:num>
  <w:num w:numId="8" w16cid:durableId="1711295925">
    <w:abstractNumId w:val="75"/>
  </w:num>
  <w:num w:numId="9" w16cid:durableId="2033149261">
    <w:abstractNumId w:val="105"/>
  </w:num>
  <w:num w:numId="10" w16cid:durableId="1459034967">
    <w:abstractNumId w:val="20"/>
  </w:num>
  <w:num w:numId="11" w16cid:durableId="218592359">
    <w:abstractNumId w:val="98"/>
  </w:num>
  <w:num w:numId="12" w16cid:durableId="1442920866">
    <w:abstractNumId w:val="41"/>
  </w:num>
  <w:num w:numId="13" w16cid:durableId="1024555581">
    <w:abstractNumId w:val="1"/>
  </w:num>
  <w:num w:numId="14" w16cid:durableId="1233466772">
    <w:abstractNumId w:val="38"/>
  </w:num>
  <w:num w:numId="15" w16cid:durableId="1990787175">
    <w:abstractNumId w:val="15"/>
  </w:num>
  <w:num w:numId="16" w16cid:durableId="52969481">
    <w:abstractNumId w:val="86"/>
  </w:num>
  <w:num w:numId="17" w16cid:durableId="1532761010">
    <w:abstractNumId w:val="58"/>
  </w:num>
  <w:num w:numId="18" w16cid:durableId="484081525">
    <w:abstractNumId w:val="31"/>
  </w:num>
  <w:num w:numId="19" w16cid:durableId="55397855">
    <w:abstractNumId w:val="43"/>
  </w:num>
  <w:num w:numId="20" w16cid:durableId="813373227">
    <w:abstractNumId w:val="96"/>
  </w:num>
  <w:num w:numId="21" w16cid:durableId="1614821904">
    <w:abstractNumId w:val="68"/>
  </w:num>
  <w:num w:numId="22" w16cid:durableId="1820687035">
    <w:abstractNumId w:val="45"/>
  </w:num>
  <w:num w:numId="23" w16cid:durableId="1768769118">
    <w:abstractNumId w:val="100"/>
  </w:num>
  <w:num w:numId="24" w16cid:durableId="288977756">
    <w:abstractNumId w:val="77"/>
  </w:num>
  <w:num w:numId="25" w16cid:durableId="1101343324">
    <w:abstractNumId w:val="54"/>
  </w:num>
  <w:num w:numId="26" w16cid:durableId="1854801925">
    <w:abstractNumId w:val="59"/>
  </w:num>
  <w:num w:numId="27" w16cid:durableId="1501583434">
    <w:abstractNumId w:val="61"/>
  </w:num>
  <w:num w:numId="28" w16cid:durableId="486098264">
    <w:abstractNumId w:val="81"/>
  </w:num>
  <w:num w:numId="29" w16cid:durableId="2018266022">
    <w:abstractNumId w:val="39"/>
  </w:num>
  <w:num w:numId="30" w16cid:durableId="1756128686">
    <w:abstractNumId w:val="29"/>
  </w:num>
  <w:num w:numId="31" w16cid:durableId="770931689">
    <w:abstractNumId w:val="102"/>
  </w:num>
  <w:num w:numId="32" w16cid:durableId="404300874">
    <w:abstractNumId w:val="83"/>
  </w:num>
  <w:num w:numId="33" w16cid:durableId="1625429009">
    <w:abstractNumId w:val="11"/>
  </w:num>
  <w:num w:numId="34" w16cid:durableId="1388651371">
    <w:abstractNumId w:val="53"/>
  </w:num>
  <w:num w:numId="35" w16cid:durableId="1973319935">
    <w:abstractNumId w:val="13"/>
  </w:num>
  <w:num w:numId="36" w16cid:durableId="670719855">
    <w:abstractNumId w:val="7"/>
  </w:num>
  <w:num w:numId="37" w16cid:durableId="1454321662">
    <w:abstractNumId w:val="60"/>
  </w:num>
  <w:num w:numId="38" w16cid:durableId="1491946792">
    <w:abstractNumId w:val="48"/>
  </w:num>
  <w:num w:numId="39" w16cid:durableId="369649534">
    <w:abstractNumId w:val="3"/>
  </w:num>
  <w:num w:numId="40" w16cid:durableId="1841460187">
    <w:abstractNumId w:val="52"/>
  </w:num>
  <w:num w:numId="41" w16cid:durableId="52584348">
    <w:abstractNumId w:val="34"/>
  </w:num>
  <w:num w:numId="42" w16cid:durableId="1846288437">
    <w:abstractNumId w:val="49"/>
  </w:num>
  <w:num w:numId="43" w16cid:durableId="625045842">
    <w:abstractNumId w:val="12"/>
  </w:num>
  <w:num w:numId="44" w16cid:durableId="1587688446">
    <w:abstractNumId w:val="103"/>
  </w:num>
  <w:num w:numId="45" w16cid:durableId="1086731894">
    <w:abstractNumId w:val="55"/>
  </w:num>
  <w:num w:numId="46" w16cid:durableId="1732658703">
    <w:abstractNumId w:val="63"/>
  </w:num>
  <w:num w:numId="47" w16cid:durableId="450055273">
    <w:abstractNumId w:val="56"/>
  </w:num>
  <w:num w:numId="48" w16cid:durableId="1276014455">
    <w:abstractNumId w:val="2"/>
  </w:num>
  <w:num w:numId="49" w16cid:durableId="1679891804">
    <w:abstractNumId w:val="82"/>
  </w:num>
  <w:num w:numId="50" w16cid:durableId="1880971405">
    <w:abstractNumId w:val="101"/>
  </w:num>
  <w:num w:numId="51" w16cid:durableId="790902737">
    <w:abstractNumId w:val="24"/>
  </w:num>
  <w:num w:numId="52" w16cid:durableId="173110785">
    <w:abstractNumId w:val="32"/>
  </w:num>
  <w:num w:numId="53" w16cid:durableId="567964332">
    <w:abstractNumId w:val="8"/>
  </w:num>
  <w:num w:numId="54" w16cid:durableId="811561699">
    <w:abstractNumId w:val="16"/>
  </w:num>
  <w:num w:numId="55" w16cid:durableId="1709840134">
    <w:abstractNumId w:val="46"/>
  </w:num>
  <w:num w:numId="56" w16cid:durableId="337393426">
    <w:abstractNumId w:val="92"/>
  </w:num>
  <w:num w:numId="57" w16cid:durableId="1577202320">
    <w:abstractNumId w:val="65"/>
  </w:num>
  <w:num w:numId="58" w16cid:durableId="1336954748">
    <w:abstractNumId w:val="50"/>
  </w:num>
  <w:num w:numId="59" w16cid:durableId="1322081058">
    <w:abstractNumId w:val="9"/>
  </w:num>
  <w:num w:numId="60" w16cid:durableId="252016445">
    <w:abstractNumId w:val="79"/>
  </w:num>
  <w:num w:numId="61" w16cid:durableId="509222388">
    <w:abstractNumId w:val="35"/>
  </w:num>
  <w:num w:numId="62" w16cid:durableId="1241595314">
    <w:abstractNumId w:val="97"/>
  </w:num>
  <w:num w:numId="63" w16cid:durableId="1213466381">
    <w:abstractNumId w:val="78"/>
  </w:num>
  <w:num w:numId="64" w16cid:durableId="2115325001">
    <w:abstractNumId w:val="4"/>
  </w:num>
  <w:num w:numId="65" w16cid:durableId="1652784846">
    <w:abstractNumId w:val="69"/>
  </w:num>
  <w:num w:numId="66" w16cid:durableId="1915821349">
    <w:abstractNumId w:val="70"/>
  </w:num>
  <w:num w:numId="67" w16cid:durableId="1613826981">
    <w:abstractNumId w:val="6"/>
  </w:num>
  <w:num w:numId="68" w16cid:durableId="1652754908">
    <w:abstractNumId w:val="91"/>
  </w:num>
  <w:num w:numId="69" w16cid:durableId="1637103000">
    <w:abstractNumId w:val="87"/>
  </w:num>
  <w:num w:numId="70" w16cid:durableId="1448543544">
    <w:abstractNumId w:val="104"/>
  </w:num>
  <w:num w:numId="71" w16cid:durableId="1413434362">
    <w:abstractNumId w:val="21"/>
  </w:num>
  <w:num w:numId="72" w16cid:durableId="345836143">
    <w:abstractNumId w:val="14"/>
  </w:num>
  <w:num w:numId="73" w16cid:durableId="1663043192">
    <w:abstractNumId w:val="0"/>
  </w:num>
  <w:num w:numId="74" w16cid:durableId="3437381">
    <w:abstractNumId w:val="22"/>
  </w:num>
  <w:num w:numId="75" w16cid:durableId="164829272">
    <w:abstractNumId w:val="36"/>
  </w:num>
  <w:num w:numId="76" w16cid:durableId="718940087">
    <w:abstractNumId w:val="40"/>
  </w:num>
  <w:num w:numId="77" w16cid:durableId="418718682">
    <w:abstractNumId w:val="64"/>
  </w:num>
  <w:num w:numId="78" w16cid:durableId="1838691312">
    <w:abstractNumId w:val="33"/>
  </w:num>
  <w:num w:numId="79" w16cid:durableId="1857882020">
    <w:abstractNumId w:val="26"/>
  </w:num>
  <w:num w:numId="80" w16cid:durableId="690761646">
    <w:abstractNumId w:val="72"/>
  </w:num>
  <w:num w:numId="81" w16cid:durableId="519853879">
    <w:abstractNumId w:val="80"/>
  </w:num>
  <w:num w:numId="82" w16cid:durableId="787698057">
    <w:abstractNumId w:val="74"/>
  </w:num>
  <w:num w:numId="83" w16cid:durableId="111678551">
    <w:abstractNumId w:val="28"/>
  </w:num>
  <w:num w:numId="84" w16cid:durableId="1085494860">
    <w:abstractNumId w:val="17"/>
  </w:num>
  <w:num w:numId="85" w16cid:durableId="818352671">
    <w:abstractNumId w:val="30"/>
  </w:num>
  <w:num w:numId="86" w16cid:durableId="1849909090">
    <w:abstractNumId w:val="25"/>
  </w:num>
  <w:num w:numId="87" w16cid:durableId="1077286137">
    <w:abstractNumId w:val="95"/>
  </w:num>
  <w:num w:numId="88" w16cid:durableId="114446662">
    <w:abstractNumId w:val="71"/>
  </w:num>
  <w:num w:numId="89" w16cid:durableId="933127261">
    <w:abstractNumId w:val="93"/>
  </w:num>
  <w:num w:numId="90" w16cid:durableId="471406726">
    <w:abstractNumId w:val="47"/>
  </w:num>
  <w:num w:numId="91" w16cid:durableId="826478398">
    <w:abstractNumId w:val="76"/>
  </w:num>
  <w:num w:numId="92" w16cid:durableId="691882923">
    <w:abstractNumId w:val="23"/>
  </w:num>
  <w:num w:numId="93" w16cid:durableId="1110663251">
    <w:abstractNumId w:val="10"/>
  </w:num>
  <w:num w:numId="94" w16cid:durableId="1350717060">
    <w:abstractNumId w:val="73"/>
  </w:num>
  <w:num w:numId="95" w16cid:durableId="950162873">
    <w:abstractNumId w:val="42"/>
  </w:num>
  <w:num w:numId="96" w16cid:durableId="1664502155">
    <w:abstractNumId w:val="89"/>
  </w:num>
  <w:num w:numId="97" w16cid:durableId="1052851195">
    <w:abstractNumId w:val="99"/>
  </w:num>
  <w:num w:numId="98" w16cid:durableId="1482691623">
    <w:abstractNumId w:val="19"/>
  </w:num>
  <w:num w:numId="99" w16cid:durableId="523399689">
    <w:abstractNumId w:val="5"/>
  </w:num>
  <w:num w:numId="100" w16cid:durableId="1178884608">
    <w:abstractNumId w:val="27"/>
  </w:num>
  <w:num w:numId="101" w16cid:durableId="1530145088">
    <w:abstractNumId w:val="37"/>
  </w:num>
  <w:num w:numId="102" w16cid:durableId="59140755">
    <w:abstractNumId w:val="94"/>
  </w:num>
  <w:num w:numId="103" w16cid:durableId="855921133">
    <w:abstractNumId w:val="66"/>
  </w:num>
  <w:num w:numId="104" w16cid:durableId="736246383">
    <w:abstractNumId w:val="51"/>
  </w:num>
  <w:num w:numId="105" w16cid:durableId="1123040117">
    <w:abstractNumId w:val="44"/>
  </w:num>
  <w:num w:numId="106" w16cid:durableId="1537309155">
    <w:abstractNumId w:val="62"/>
  </w:num>
  <w:num w:numId="107" w16cid:durableId="935285876">
    <w:abstractNumId w:val="38"/>
  </w:num>
  <w:numIdMacAtCleanup w:val="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조재형">
    <w15:presenceInfo w15:providerId="None" w15:userId="조재형"/>
  </w15:person>
  <w15:person w15:author="승찬 유">
    <w15:presenceInfo w15:providerId="Windows Live" w15:userId="3e64f0b268d3a8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rp25stafew5wefax6v0w5t9zvx2ztx5awa&quot;&gt;dylee_library&lt;record-ids&gt;&lt;item&gt;1&lt;/item&gt;&lt;item&gt;2&lt;/item&gt;&lt;item&gt;3&lt;/item&gt;&lt;item&gt;4&lt;/item&gt;&lt;item&gt;5&lt;/item&gt;&lt;item&gt;6&lt;/item&gt;&lt;item&gt;7&lt;/item&gt;&lt;item&gt;8&lt;/item&gt;&lt;item&gt;9&lt;/item&gt;&lt;item&gt;10&lt;/item&gt;&lt;item&gt;11&lt;/item&gt;&lt;/record-ids&gt;&lt;/item&gt;&lt;/Libraries&gt;"/>
  </w:docVars>
  <w:rsids>
    <w:rsidRoot w:val="00303216"/>
    <w:rsid w:val="00000729"/>
    <w:rsid w:val="000025E3"/>
    <w:rsid w:val="00003981"/>
    <w:rsid w:val="00004C0C"/>
    <w:rsid w:val="00005A0F"/>
    <w:rsid w:val="00005C5D"/>
    <w:rsid w:val="0001028A"/>
    <w:rsid w:val="00010336"/>
    <w:rsid w:val="00010BA4"/>
    <w:rsid w:val="00013ABF"/>
    <w:rsid w:val="000169FA"/>
    <w:rsid w:val="00020469"/>
    <w:rsid w:val="0002077E"/>
    <w:rsid w:val="00020EF8"/>
    <w:rsid w:val="00021788"/>
    <w:rsid w:val="000230B1"/>
    <w:rsid w:val="000273D6"/>
    <w:rsid w:val="00031004"/>
    <w:rsid w:val="00032088"/>
    <w:rsid w:val="0003319D"/>
    <w:rsid w:val="00033622"/>
    <w:rsid w:val="00033DC0"/>
    <w:rsid w:val="0003531E"/>
    <w:rsid w:val="000424BB"/>
    <w:rsid w:val="00043753"/>
    <w:rsid w:val="00043A1A"/>
    <w:rsid w:val="0004616B"/>
    <w:rsid w:val="00053670"/>
    <w:rsid w:val="00053ECA"/>
    <w:rsid w:val="00054239"/>
    <w:rsid w:val="00054710"/>
    <w:rsid w:val="000554F1"/>
    <w:rsid w:val="00055F5B"/>
    <w:rsid w:val="00061041"/>
    <w:rsid w:val="000642C0"/>
    <w:rsid w:val="00064DC0"/>
    <w:rsid w:val="00065394"/>
    <w:rsid w:val="00065C5A"/>
    <w:rsid w:val="00065DC0"/>
    <w:rsid w:val="00070D11"/>
    <w:rsid w:val="000712E7"/>
    <w:rsid w:val="0007143D"/>
    <w:rsid w:val="000734B4"/>
    <w:rsid w:val="00075BB1"/>
    <w:rsid w:val="0008243B"/>
    <w:rsid w:val="00082976"/>
    <w:rsid w:val="00083B15"/>
    <w:rsid w:val="00083F49"/>
    <w:rsid w:val="000848A0"/>
    <w:rsid w:val="00085487"/>
    <w:rsid w:val="00086893"/>
    <w:rsid w:val="0009094F"/>
    <w:rsid w:val="00092069"/>
    <w:rsid w:val="000927CB"/>
    <w:rsid w:val="00093EF7"/>
    <w:rsid w:val="00095960"/>
    <w:rsid w:val="000A1C0A"/>
    <w:rsid w:val="000A40BC"/>
    <w:rsid w:val="000A4916"/>
    <w:rsid w:val="000A7B71"/>
    <w:rsid w:val="000B054B"/>
    <w:rsid w:val="000B0C3E"/>
    <w:rsid w:val="000B201C"/>
    <w:rsid w:val="000B39F5"/>
    <w:rsid w:val="000B5B34"/>
    <w:rsid w:val="000C1A7C"/>
    <w:rsid w:val="000C24B5"/>
    <w:rsid w:val="000C24E4"/>
    <w:rsid w:val="000C2754"/>
    <w:rsid w:val="000C4C85"/>
    <w:rsid w:val="000C5A8A"/>
    <w:rsid w:val="000C665E"/>
    <w:rsid w:val="000C746E"/>
    <w:rsid w:val="000C7FD1"/>
    <w:rsid w:val="000D05A9"/>
    <w:rsid w:val="000D0BC6"/>
    <w:rsid w:val="000D2091"/>
    <w:rsid w:val="000D41C3"/>
    <w:rsid w:val="000D4690"/>
    <w:rsid w:val="000D65F1"/>
    <w:rsid w:val="000D6A03"/>
    <w:rsid w:val="000E0980"/>
    <w:rsid w:val="000E11A1"/>
    <w:rsid w:val="000E19DA"/>
    <w:rsid w:val="000E3DBD"/>
    <w:rsid w:val="000E3E5B"/>
    <w:rsid w:val="000E4496"/>
    <w:rsid w:val="000E6191"/>
    <w:rsid w:val="000E6E85"/>
    <w:rsid w:val="000E771C"/>
    <w:rsid w:val="000E7BF0"/>
    <w:rsid w:val="000E7E22"/>
    <w:rsid w:val="000E7EFE"/>
    <w:rsid w:val="000F4209"/>
    <w:rsid w:val="000F5C02"/>
    <w:rsid w:val="000F691C"/>
    <w:rsid w:val="000F6CEE"/>
    <w:rsid w:val="000F7C78"/>
    <w:rsid w:val="001005F0"/>
    <w:rsid w:val="00101769"/>
    <w:rsid w:val="00104835"/>
    <w:rsid w:val="0010767A"/>
    <w:rsid w:val="001079C0"/>
    <w:rsid w:val="00111157"/>
    <w:rsid w:val="001123D6"/>
    <w:rsid w:val="00113E48"/>
    <w:rsid w:val="00114A0D"/>
    <w:rsid w:val="0011631B"/>
    <w:rsid w:val="00116980"/>
    <w:rsid w:val="00120114"/>
    <w:rsid w:val="001252C9"/>
    <w:rsid w:val="00127C9E"/>
    <w:rsid w:val="00132E97"/>
    <w:rsid w:val="0013325D"/>
    <w:rsid w:val="00133E01"/>
    <w:rsid w:val="00133E25"/>
    <w:rsid w:val="00133E32"/>
    <w:rsid w:val="00134D7A"/>
    <w:rsid w:val="00137127"/>
    <w:rsid w:val="001373B3"/>
    <w:rsid w:val="0014068E"/>
    <w:rsid w:val="00140F9D"/>
    <w:rsid w:val="00142978"/>
    <w:rsid w:val="00142F41"/>
    <w:rsid w:val="00143BFF"/>
    <w:rsid w:val="00144169"/>
    <w:rsid w:val="0014570C"/>
    <w:rsid w:val="001469E2"/>
    <w:rsid w:val="00150816"/>
    <w:rsid w:val="00150FB4"/>
    <w:rsid w:val="00153225"/>
    <w:rsid w:val="00155C97"/>
    <w:rsid w:val="00157145"/>
    <w:rsid w:val="00161255"/>
    <w:rsid w:val="00162D3B"/>
    <w:rsid w:val="00164EAC"/>
    <w:rsid w:val="00167600"/>
    <w:rsid w:val="00170313"/>
    <w:rsid w:val="001709AC"/>
    <w:rsid w:val="00171A18"/>
    <w:rsid w:val="00172386"/>
    <w:rsid w:val="00175B06"/>
    <w:rsid w:val="00175B7A"/>
    <w:rsid w:val="00176DBB"/>
    <w:rsid w:val="0017742F"/>
    <w:rsid w:val="00177916"/>
    <w:rsid w:val="00177FE0"/>
    <w:rsid w:val="00181486"/>
    <w:rsid w:val="001844E4"/>
    <w:rsid w:val="001850B0"/>
    <w:rsid w:val="0018677B"/>
    <w:rsid w:val="001874FB"/>
    <w:rsid w:val="00191ACB"/>
    <w:rsid w:val="001A0C2D"/>
    <w:rsid w:val="001A37D7"/>
    <w:rsid w:val="001B2FEA"/>
    <w:rsid w:val="001B5F3E"/>
    <w:rsid w:val="001B7616"/>
    <w:rsid w:val="001C0C8A"/>
    <w:rsid w:val="001C2494"/>
    <w:rsid w:val="001C37AD"/>
    <w:rsid w:val="001C3EF4"/>
    <w:rsid w:val="001D3C15"/>
    <w:rsid w:val="001D43AF"/>
    <w:rsid w:val="001D5225"/>
    <w:rsid w:val="001D54C3"/>
    <w:rsid w:val="001D58A3"/>
    <w:rsid w:val="001E0876"/>
    <w:rsid w:val="001E2BF3"/>
    <w:rsid w:val="001E36FB"/>
    <w:rsid w:val="001E42FB"/>
    <w:rsid w:val="001E484E"/>
    <w:rsid w:val="001E50DF"/>
    <w:rsid w:val="001E523B"/>
    <w:rsid w:val="001E5A43"/>
    <w:rsid w:val="001E6DD7"/>
    <w:rsid w:val="001F151E"/>
    <w:rsid w:val="001F3281"/>
    <w:rsid w:val="001F395A"/>
    <w:rsid w:val="001F3E09"/>
    <w:rsid w:val="001F446E"/>
    <w:rsid w:val="001F5EA8"/>
    <w:rsid w:val="001F7C49"/>
    <w:rsid w:val="00201A87"/>
    <w:rsid w:val="00201D93"/>
    <w:rsid w:val="00204BBE"/>
    <w:rsid w:val="00212781"/>
    <w:rsid w:val="00212BD3"/>
    <w:rsid w:val="0021391A"/>
    <w:rsid w:val="002140E1"/>
    <w:rsid w:val="002178B5"/>
    <w:rsid w:val="00222095"/>
    <w:rsid w:val="002220AF"/>
    <w:rsid w:val="0022330C"/>
    <w:rsid w:val="00225BE2"/>
    <w:rsid w:val="00226FA3"/>
    <w:rsid w:val="00227A5C"/>
    <w:rsid w:val="00230A95"/>
    <w:rsid w:val="00233CE5"/>
    <w:rsid w:val="00233E5E"/>
    <w:rsid w:val="00236885"/>
    <w:rsid w:val="00240DB9"/>
    <w:rsid w:val="0024220D"/>
    <w:rsid w:val="002436EC"/>
    <w:rsid w:val="00244A14"/>
    <w:rsid w:val="00245B4C"/>
    <w:rsid w:val="00245D87"/>
    <w:rsid w:val="002469F6"/>
    <w:rsid w:val="00250433"/>
    <w:rsid w:val="00252A16"/>
    <w:rsid w:val="00254419"/>
    <w:rsid w:val="00255647"/>
    <w:rsid w:val="0025602D"/>
    <w:rsid w:val="0025609E"/>
    <w:rsid w:val="00260B5B"/>
    <w:rsid w:val="00263634"/>
    <w:rsid w:val="00271B12"/>
    <w:rsid w:val="0027225B"/>
    <w:rsid w:val="00272660"/>
    <w:rsid w:val="00272F8A"/>
    <w:rsid w:val="002742FB"/>
    <w:rsid w:val="00280280"/>
    <w:rsid w:val="00280456"/>
    <w:rsid w:val="0028094E"/>
    <w:rsid w:val="002837B5"/>
    <w:rsid w:val="00283867"/>
    <w:rsid w:val="00283E35"/>
    <w:rsid w:val="0028424D"/>
    <w:rsid w:val="002857EC"/>
    <w:rsid w:val="002879AA"/>
    <w:rsid w:val="00294D9E"/>
    <w:rsid w:val="00295BE9"/>
    <w:rsid w:val="002A05C2"/>
    <w:rsid w:val="002A4733"/>
    <w:rsid w:val="002A51F5"/>
    <w:rsid w:val="002A5339"/>
    <w:rsid w:val="002A65C5"/>
    <w:rsid w:val="002A69E5"/>
    <w:rsid w:val="002A7951"/>
    <w:rsid w:val="002A7CEF"/>
    <w:rsid w:val="002B152F"/>
    <w:rsid w:val="002B2EE9"/>
    <w:rsid w:val="002B307B"/>
    <w:rsid w:val="002B384A"/>
    <w:rsid w:val="002B5925"/>
    <w:rsid w:val="002B681E"/>
    <w:rsid w:val="002C0646"/>
    <w:rsid w:val="002C0655"/>
    <w:rsid w:val="002C0FD8"/>
    <w:rsid w:val="002C39B4"/>
    <w:rsid w:val="002C3F14"/>
    <w:rsid w:val="002C553E"/>
    <w:rsid w:val="002C5D4A"/>
    <w:rsid w:val="002C5F59"/>
    <w:rsid w:val="002D003F"/>
    <w:rsid w:val="002D0439"/>
    <w:rsid w:val="002D1158"/>
    <w:rsid w:val="002D16FA"/>
    <w:rsid w:val="002D22B8"/>
    <w:rsid w:val="002D3BB5"/>
    <w:rsid w:val="002D54F2"/>
    <w:rsid w:val="002E30DE"/>
    <w:rsid w:val="002E407D"/>
    <w:rsid w:val="002E44A9"/>
    <w:rsid w:val="002E6125"/>
    <w:rsid w:val="002E76B8"/>
    <w:rsid w:val="002F026F"/>
    <w:rsid w:val="002F11A6"/>
    <w:rsid w:val="002F28A4"/>
    <w:rsid w:val="002F3533"/>
    <w:rsid w:val="002F533C"/>
    <w:rsid w:val="002F6E17"/>
    <w:rsid w:val="002F7955"/>
    <w:rsid w:val="002F7FDE"/>
    <w:rsid w:val="00303216"/>
    <w:rsid w:val="0030529E"/>
    <w:rsid w:val="00305C0E"/>
    <w:rsid w:val="00305F48"/>
    <w:rsid w:val="003064E0"/>
    <w:rsid w:val="0031094E"/>
    <w:rsid w:val="00312A5E"/>
    <w:rsid w:val="003175A4"/>
    <w:rsid w:val="00317F49"/>
    <w:rsid w:val="00321C3A"/>
    <w:rsid w:val="00321C43"/>
    <w:rsid w:val="003233E1"/>
    <w:rsid w:val="00323EFD"/>
    <w:rsid w:val="0032415F"/>
    <w:rsid w:val="00331EC4"/>
    <w:rsid w:val="00332CFE"/>
    <w:rsid w:val="003340E0"/>
    <w:rsid w:val="00337C0C"/>
    <w:rsid w:val="003434BA"/>
    <w:rsid w:val="0034585A"/>
    <w:rsid w:val="0034609C"/>
    <w:rsid w:val="003462AB"/>
    <w:rsid w:val="00350281"/>
    <w:rsid w:val="0035226D"/>
    <w:rsid w:val="00352787"/>
    <w:rsid w:val="00356395"/>
    <w:rsid w:val="00356984"/>
    <w:rsid w:val="00357866"/>
    <w:rsid w:val="00360D3E"/>
    <w:rsid w:val="0036136A"/>
    <w:rsid w:val="0036158A"/>
    <w:rsid w:val="003619D7"/>
    <w:rsid w:val="00361AD4"/>
    <w:rsid w:val="0036374B"/>
    <w:rsid w:val="0036432C"/>
    <w:rsid w:val="0036478C"/>
    <w:rsid w:val="00370617"/>
    <w:rsid w:val="00373C77"/>
    <w:rsid w:val="003777DF"/>
    <w:rsid w:val="00382C33"/>
    <w:rsid w:val="00387520"/>
    <w:rsid w:val="00390689"/>
    <w:rsid w:val="0039107E"/>
    <w:rsid w:val="00391856"/>
    <w:rsid w:val="00391AC0"/>
    <w:rsid w:val="0039216D"/>
    <w:rsid w:val="00392461"/>
    <w:rsid w:val="003947FB"/>
    <w:rsid w:val="00397055"/>
    <w:rsid w:val="00397208"/>
    <w:rsid w:val="0039731D"/>
    <w:rsid w:val="003A0C34"/>
    <w:rsid w:val="003A2EB6"/>
    <w:rsid w:val="003A381E"/>
    <w:rsid w:val="003A529A"/>
    <w:rsid w:val="003A7C88"/>
    <w:rsid w:val="003B025D"/>
    <w:rsid w:val="003B05AE"/>
    <w:rsid w:val="003B0BAB"/>
    <w:rsid w:val="003B1FC1"/>
    <w:rsid w:val="003B36D3"/>
    <w:rsid w:val="003B39BF"/>
    <w:rsid w:val="003B7001"/>
    <w:rsid w:val="003C14C6"/>
    <w:rsid w:val="003C1BCA"/>
    <w:rsid w:val="003C42F2"/>
    <w:rsid w:val="003C4942"/>
    <w:rsid w:val="003C5224"/>
    <w:rsid w:val="003C5B52"/>
    <w:rsid w:val="003C6AE9"/>
    <w:rsid w:val="003D3653"/>
    <w:rsid w:val="003E0DCC"/>
    <w:rsid w:val="003E1C9F"/>
    <w:rsid w:val="003E36A0"/>
    <w:rsid w:val="003E3C11"/>
    <w:rsid w:val="003F0628"/>
    <w:rsid w:val="003F2512"/>
    <w:rsid w:val="003F26F4"/>
    <w:rsid w:val="003F313E"/>
    <w:rsid w:val="003F75AA"/>
    <w:rsid w:val="004004A9"/>
    <w:rsid w:val="00403E0C"/>
    <w:rsid w:val="00404E76"/>
    <w:rsid w:val="004063A7"/>
    <w:rsid w:val="00411AB0"/>
    <w:rsid w:val="00412349"/>
    <w:rsid w:val="00412A00"/>
    <w:rsid w:val="00414045"/>
    <w:rsid w:val="00415CBB"/>
    <w:rsid w:val="0041696D"/>
    <w:rsid w:val="0041718E"/>
    <w:rsid w:val="00421F33"/>
    <w:rsid w:val="004242D0"/>
    <w:rsid w:val="00425319"/>
    <w:rsid w:val="00426C4B"/>
    <w:rsid w:val="00427428"/>
    <w:rsid w:val="004301A7"/>
    <w:rsid w:val="00433689"/>
    <w:rsid w:val="00437CD9"/>
    <w:rsid w:val="00437E3B"/>
    <w:rsid w:val="00440A6C"/>
    <w:rsid w:val="004421E0"/>
    <w:rsid w:val="00446B61"/>
    <w:rsid w:val="0045037E"/>
    <w:rsid w:val="0045615E"/>
    <w:rsid w:val="00461E25"/>
    <w:rsid w:val="00461E8C"/>
    <w:rsid w:val="00462E48"/>
    <w:rsid w:val="0046326A"/>
    <w:rsid w:val="00463800"/>
    <w:rsid w:val="00463AD6"/>
    <w:rsid w:val="004643EC"/>
    <w:rsid w:val="00465D91"/>
    <w:rsid w:val="00466301"/>
    <w:rsid w:val="00471AC0"/>
    <w:rsid w:val="00474507"/>
    <w:rsid w:val="004750AA"/>
    <w:rsid w:val="004753DC"/>
    <w:rsid w:val="004776FC"/>
    <w:rsid w:val="00480DD4"/>
    <w:rsid w:val="00484DB6"/>
    <w:rsid w:val="004850B9"/>
    <w:rsid w:val="00485CDB"/>
    <w:rsid w:val="00487ABE"/>
    <w:rsid w:val="00492829"/>
    <w:rsid w:val="00493CAB"/>
    <w:rsid w:val="00493F9F"/>
    <w:rsid w:val="00494C30"/>
    <w:rsid w:val="004A2CD7"/>
    <w:rsid w:val="004A38B7"/>
    <w:rsid w:val="004A3A49"/>
    <w:rsid w:val="004A41DF"/>
    <w:rsid w:val="004A4789"/>
    <w:rsid w:val="004A7085"/>
    <w:rsid w:val="004A7362"/>
    <w:rsid w:val="004A7E76"/>
    <w:rsid w:val="004B14B6"/>
    <w:rsid w:val="004B2F26"/>
    <w:rsid w:val="004B2FED"/>
    <w:rsid w:val="004B4961"/>
    <w:rsid w:val="004C01FD"/>
    <w:rsid w:val="004C0216"/>
    <w:rsid w:val="004C0BAF"/>
    <w:rsid w:val="004C0CEA"/>
    <w:rsid w:val="004C1ABF"/>
    <w:rsid w:val="004C227B"/>
    <w:rsid w:val="004C4B11"/>
    <w:rsid w:val="004C50E4"/>
    <w:rsid w:val="004C5F7C"/>
    <w:rsid w:val="004C6328"/>
    <w:rsid w:val="004C758E"/>
    <w:rsid w:val="004D155C"/>
    <w:rsid w:val="004D28CE"/>
    <w:rsid w:val="004D50C2"/>
    <w:rsid w:val="004D6474"/>
    <w:rsid w:val="004D6ABD"/>
    <w:rsid w:val="004E07E2"/>
    <w:rsid w:val="004E3341"/>
    <w:rsid w:val="004E6214"/>
    <w:rsid w:val="004E7D24"/>
    <w:rsid w:val="004F07A4"/>
    <w:rsid w:val="004F09CA"/>
    <w:rsid w:val="004F3D58"/>
    <w:rsid w:val="004F4C54"/>
    <w:rsid w:val="004F5149"/>
    <w:rsid w:val="004F6009"/>
    <w:rsid w:val="004F749F"/>
    <w:rsid w:val="00502E32"/>
    <w:rsid w:val="00505D32"/>
    <w:rsid w:val="00507508"/>
    <w:rsid w:val="00510793"/>
    <w:rsid w:val="00516201"/>
    <w:rsid w:val="00521FD8"/>
    <w:rsid w:val="0052540E"/>
    <w:rsid w:val="005258CB"/>
    <w:rsid w:val="00533B5B"/>
    <w:rsid w:val="00534235"/>
    <w:rsid w:val="005352EF"/>
    <w:rsid w:val="005361D7"/>
    <w:rsid w:val="0053658C"/>
    <w:rsid w:val="005365DF"/>
    <w:rsid w:val="005422D1"/>
    <w:rsid w:val="00542339"/>
    <w:rsid w:val="00542A28"/>
    <w:rsid w:val="00543000"/>
    <w:rsid w:val="00544778"/>
    <w:rsid w:val="0054561C"/>
    <w:rsid w:val="00545782"/>
    <w:rsid w:val="00545B7C"/>
    <w:rsid w:val="005476A8"/>
    <w:rsid w:val="005513D1"/>
    <w:rsid w:val="005518DD"/>
    <w:rsid w:val="00553A23"/>
    <w:rsid w:val="00554379"/>
    <w:rsid w:val="00555676"/>
    <w:rsid w:val="005566CC"/>
    <w:rsid w:val="005570BC"/>
    <w:rsid w:val="0055759D"/>
    <w:rsid w:val="0056147B"/>
    <w:rsid w:val="005619F6"/>
    <w:rsid w:val="005620F1"/>
    <w:rsid w:val="00565481"/>
    <w:rsid w:val="005659BA"/>
    <w:rsid w:val="00565B9D"/>
    <w:rsid w:val="00565E18"/>
    <w:rsid w:val="00570A48"/>
    <w:rsid w:val="00571E26"/>
    <w:rsid w:val="005720EB"/>
    <w:rsid w:val="0057618C"/>
    <w:rsid w:val="00582352"/>
    <w:rsid w:val="005823D1"/>
    <w:rsid w:val="005828B3"/>
    <w:rsid w:val="005876CD"/>
    <w:rsid w:val="00591245"/>
    <w:rsid w:val="00591863"/>
    <w:rsid w:val="005918D1"/>
    <w:rsid w:val="00593F69"/>
    <w:rsid w:val="00594507"/>
    <w:rsid w:val="0059460A"/>
    <w:rsid w:val="005954A1"/>
    <w:rsid w:val="00595A3D"/>
    <w:rsid w:val="00595AC4"/>
    <w:rsid w:val="00595E7F"/>
    <w:rsid w:val="00597D74"/>
    <w:rsid w:val="005A0A52"/>
    <w:rsid w:val="005A1B0D"/>
    <w:rsid w:val="005A221E"/>
    <w:rsid w:val="005A2F51"/>
    <w:rsid w:val="005A3F1D"/>
    <w:rsid w:val="005A5F62"/>
    <w:rsid w:val="005A65E3"/>
    <w:rsid w:val="005A6683"/>
    <w:rsid w:val="005A7ED1"/>
    <w:rsid w:val="005B093C"/>
    <w:rsid w:val="005B18C4"/>
    <w:rsid w:val="005B2661"/>
    <w:rsid w:val="005B3307"/>
    <w:rsid w:val="005B47F5"/>
    <w:rsid w:val="005B7C47"/>
    <w:rsid w:val="005C185F"/>
    <w:rsid w:val="005C1FBF"/>
    <w:rsid w:val="005C4655"/>
    <w:rsid w:val="005C4BBD"/>
    <w:rsid w:val="005C4F97"/>
    <w:rsid w:val="005C501C"/>
    <w:rsid w:val="005C565F"/>
    <w:rsid w:val="005C68D1"/>
    <w:rsid w:val="005C6E02"/>
    <w:rsid w:val="005C715F"/>
    <w:rsid w:val="005C7C88"/>
    <w:rsid w:val="005D3B71"/>
    <w:rsid w:val="005D5CB6"/>
    <w:rsid w:val="005D66E4"/>
    <w:rsid w:val="005D6CFD"/>
    <w:rsid w:val="005D6EF0"/>
    <w:rsid w:val="005E4122"/>
    <w:rsid w:val="005E604A"/>
    <w:rsid w:val="005E717D"/>
    <w:rsid w:val="005E75DE"/>
    <w:rsid w:val="005F1FE2"/>
    <w:rsid w:val="005F28B7"/>
    <w:rsid w:val="005F3768"/>
    <w:rsid w:val="005F7430"/>
    <w:rsid w:val="005F7A70"/>
    <w:rsid w:val="0060208A"/>
    <w:rsid w:val="006031C5"/>
    <w:rsid w:val="0060363E"/>
    <w:rsid w:val="0060643A"/>
    <w:rsid w:val="006070FB"/>
    <w:rsid w:val="00611D0A"/>
    <w:rsid w:val="00611D8E"/>
    <w:rsid w:val="006202FA"/>
    <w:rsid w:val="00620CA8"/>
    <w:rsid w:val="006257CF"/>
    <w:rsid w:val="0062614E"/>
    <w:rsid w:val="00630F24"/>
    <w:rsid w:val="006329C7"/>
    <w:rsid w:val="00632BA5"/>
    <w:rsid w:val="006339BA"/>
    <w:rsid w:val="0063421A"/>
    <w:rsid w:val="0063460F"/>
    <w:rsid w:val="0063462A"/>
    <w:rsid w:val="0063713B"/>
    <w:rsid w:val="00637641"/>
    <w:rsid w:val="006401F3"/>
    <w:rsid w:val="00640860"/>
    <w:rsid w:val="006454F2"/>
    <w:rsid w:val="0064597A"/>
    <w:rsid w:val="00650FE9"/>
    <w:rsid w:val="00651B3E"/>
    <w:rsid w:val="00655FDA"/>
    <w:rsid w:val="0065607F"/>
    <w:rsid w:val="0065686A"/>
    <w:rsid w:val="006606AC"/>
    <w:rsid w:val="00661189"/>
    <w:rsid w:val="0066418C"/>
    <w:rsid w:val="00665A13"/>
    <w:rsid w:val="00665FFF"/>
    <w:rsid w:val="00666558"/>
    <w:rsid w:val="00666D4A"/>
    <w:rsid w:val="00667420"/>
    <w:rsid w:val="00670E47"/>
    <w:rsid w:val="0067132A"/>
    <w:rsid w:val="00673EA9"/>
    <w:rsid w:val="00674144"/>
    <w:rsid w:val="00674EA3"/>
    <w:rsid w:val="0067746E"/>
    <w:rsid w:val="00677E01"/>
    <w:rsid w:val="00685568"/>
    <w:rsid w:val="00685F44"/>
    <w:rsid w:val="00690A35"/>
    <w:rsid w:val="00691670"/>
    <w:rsid w:val="006929B5"/>
    <w:rsid w:val="00694206"/>
    <w:rsid w:val="00694EE1"/>
    <w:rsid w:val="006953FB"/>
    <w:rsid w:val="0069544A"/>
    <w:rsid w:val="006964D7"/>
    <w:rsid w:val="006A0FBD"/>
    <w:rsid w:val="006A32C6"/>
    <w:rsid w:val="006A3A6A"/>
    <w:rsid w:val="006A5D06"/>
    <w:rsid w:val="006A7841"/>
    <w:rsid w:val="006A7AAA"/>
    <w:rsid w:val="006B0A4A"/>
    <w:rsid w:val="006B0CBB"/>
    <w:rsid w:val="006B14C3"/>
    <w:rsid w:val="006B33CC"/>
    <w:rsid w:val="006B53C2"/>
    <w:rsid w:val="006B5A35"/>
    <w:rsid w:val="006C1632"/>
    <w:rsid w:val="006C1B56"/>
    <w:rsid w:val="006C7A9B"/>
    <w:rsid w:val="006C7F5C"/>
    <w:rsid w:val="006D0E31"/>
    <w:rsid w:val="006D2A44"/>
    <w:rsid w:val="006D3087"/>
    <w:rsid w:val="006D376A"/>
    <w:rsid w:val="006D5751"/>
    <w:rsid w:val="006E0447"/>
    <w:rsid w:val="006E19A9"/>
    <w:rsid w:val="006E3B20"/>
    <w:rsid w:val="006E3B21"/>
    <w:rsid w:val="006E4B64"/>
    <w:rsid w:val="006E70CB"/>
    <w:rsid w:val="006F025A"/>
    <w:rsid w:val="006F0630"/>
    <w:rsid w:val="007011E6"/>
    <w:rsid w:val="00702089"/>
    <w:rsid w:val="007028AD"/>
    <w:rsid w:val="00703406"/>
    <w:rsid w:val="00703416"/>
    <w:rsid w:val="0071061F"/>
    <w:rsid w:val="0071201F"/>
    <w:rsid w:val="00717700"/>
    <w:rsid w:val="007206D8"/>
    <w:rsid w:val="00724208"/>
    <w:rsid w:val="00724569"/>
    <w:rsid w:val="007255B6"/>
    <w:rsid w:val="00726943"/>
    <w:rsid w:val="00727819"/>
    <w:rsid w:val="00727F8A"/>
    <w:rsid w:val="007314D5"/>
    <w:rsid w:val="00731BE0"/>
    <w:rsid w:val="00732B6D"/>
    <w:rsid w:val="00735080"/>
    <w:rsid w:val="00735B18"/>
    <w:rsid w:val="007366C3"/>
    <w:rsid w:val="00737024"/>
    <w:rsid w:val="00745168"/>
    <w:rsid w:val="007475A8"/>
    <w:rsid w:val="00751E89"/>
    <w:rsid w:val="00753169"/>
    <w:rsid w:val="007547FB"/>
    <w:rsid w:val="00757FD9"/>
    <w:rsid w:val="00761C7F"/>
    <w:rsid w:val="007631A8"/>
    <w:rsid w:val="00763353"/>
    <w:rsid w:val="00766640"/>
    <w:rsid w:val="007670AB"/>
    <w:rsid w:val="007675DD"/>
    <w:rsid w:val="007703B0"/>
    <w:rsid w:val="0077101D"/>
    <w:rsid w:val="00774DA3"/>
    <w:rsid w:val="00782F71"/>
    <w:rsid w:val="00786AC8"/>
    <w:rsid w:val="00790307"/>
    <w:rsid w:val="00790B90"/>
    <w:rsid w:val="0079119B"/>
    <w:rsid w:val="00794871"/>
    <w:rsid w:val="00795465"/>
    <w:rsid w:val="0079709B"/>
    <w:rsid w:val="007A0A09"/>
    <w:rsid w:val="007A227E"/>
    <w:rsid w:val="007A2A09"/>
    <w:rsid w:val="007A307E"/>
    <w:rsid w:val="007A3444"/>
    <w:rsid w:val="007B27A6"/>
    <w:rsid w:val="007B33EC"/>
    <w:rsid w:val="007B53A8"/>
    <w:rsid w:val="007B5B34"/>
    <w:rsid w:val="007C0A5F"/>
    <w:rsid w:val="007C419D"/>
    <w:rsid w:val="007C487D"/>
    <w:rsid w:val="007C5469"/>
    <w:rsid w:val="007C5E05"/>
    <w:rsid w:val="007C61A3"/>
    <w:rsid w:val="007C637C"/>
    <w:rsid w:val="007D0FA7"/>
    <w:rsid w:val="007D4531"/>
    <w:rsid w:val="007D4A72"/>
    <w:rsid w:val="007D6B25"/>
    <w:rsid w:val="007D6C04"/>
    <w:rsid w:val="007D754C"/>
    <w:rsid w:val="007D75E5"/>
    <w:rsid w:val="007E04D2"/>
    <w:rsid w:val="007E3206"/>
    <w:rsid w:val="007E341B"/>
    <w:rsid w:val="007E4CE9"/>
    <w:rsid w:val="007E752B"/>
    <w:rsid w:val="007F01D7"/>
    <w:rsid w:val="007F0409"/>
    <w:rsid w:val="007F0CE8"/>
    <w:rsid w:val="007F13AE"/>
    <w:rsid w:val="007F25D6"/>
    <w:rsid w:val="007F3E8C"/>
    <w:rsid w:val="007F5271"/>
    <w:rsid w:val="007F6BE5"/>
    <w:rsid w:val="00801298"/>
    <w:rsid w:val="00803D68"/>
    <w:rsid w:val="00806BB1"/>
    <w:rsid w:val="00811597"/>
    <w:rsid w:val="0081663E"/>
    <w:rsid w:val="00816B54"/>
    <w:rsid w:val="008201FC"/>
    <w:rsid w:val="008207A8"/>
    <w:rsid w:val="0082142B"/>
    <w:rsid w:val="00822270"/>
    <w:rsid w:val="00823C21"/>
    <w:rsid w:val="008269C7"/>
    <w:rsid w:val="00826AFA"/>
    <w:rsid w:val="00827ADA"/>
    <w:rsid w:val="00830D6F"/>
    <w:rsid w:val="00831AC2"/>
    <w:rsid w:val="0084006E"/>
    <w:rsid w:val="00840BF3"/>
    <w:rsid w:val="00842500"/>
    <w:rsid w:val="00842F32"/>
    <w:rsid w:val="008443AF"/>
    <w:rsid w:val="00844F44"/>
    <w:rsid w:val="00845367"/>
    <w:rsid w:val="00845C54"/>
    <w:rsid w:val="0084783F"/>
    <w:rsid w:val="008516A2"/>
    <w:rsid w:val="008517F6"/>
    <w:rsid w:val="008536FF"/>
    <w:rsid w:val="0086009F"/>
    <w:rsid w:val="00860C31"/>
    <w:rsid w:val="00861F5A"/>
    <w:rsid w:val="008638CC"/>
    <w:rsid w:val="008644E3"/>
    <w:rsid w:val="00866B53"/>
    <w:rsid w:val="00867D87"/>
    <w:rsid w:val="00870524"/>
    <w:rsid w:val="00873C08"/>
    <w:rsid w:val="00880BC3"/>
    <w:rsid w:val="00881D16"/>
    <w:rsid w:val="00882A08"/>
    <w:rsid w:val="00883EB0"/>
    <w:rsid w:val="00884E93"/>
    <w:rsid w:val="00885354"/>
    <w:rsid w:val="008876DA"/>
    <w:rsid w:val="00892BC3"/>
    <w:rsid w:val="00893101"/>
    <w:rsid w:val="008949FC"/>
    <w:rsid w:val="008A1185"/>
    <w:rsid w:val="008A4B6D"/>
    <w:rsid w:val="008A5440"/>
    <w:rsid w:val="008A7A13"/>
    <w:rsid w:val="008B04BC"/>
    <w:rsid w:val="008B62BB"/>
    <w:rsid w:val="008B78C2"/>
    <w:rsid w:val="008C0184"/>
    <w:rsid w:val="008C1B9F"/>
    <w:rsid w:val="008C2AE8"/>
    <w:rsid w:val="008C3193"/>
    <w:rsid w:val="008C4CC9"/>
    <w:rsid w:val="008C6384"/>
    <w:rsid w:val="008D05EF"/>
    <w:rsid w:val="008D0E4D"/>
    <w:rsid w:val="008D2F4E"/>
    <w:rsid w:val="008D37C3"/>
    <w:rsid w:val="008D42C0"/>
    <w:rsid w:val="008D6034"/>
    <w:rsid w:val="008D6924"/>
    <w:rsid w:val="008D6D01"/>
    <w:rsid w:val="008D6D6D"/>
    <w:rsid w:val="008D795E"/>
    <w:rsid w:val="008D7A53"/>
    <w:rsid w:val="008E0C96"/>
    <w:rsid w:val="008E14FA"/>
    <w:rsid w:val="008E194D"/>
    <w:rsid w:val="008E3EF1"/>
    <w:rsid w:val="008E68E9"/>
    <w:rsid w:val="008F1333"/>
    <w:rsid w:val="008F1723"/>
    <w:rsid w:val="008F2D39"/>
    <w:rsid w:val="008F5BA4"/>
    <w:rsid w:val="008F655A"/>
    <w:rsid w:val="00901657"/>
    <w:rsid w:val="00901661"/>
    <w:rsid w:val="00901EE4"/>
    <w:rsid w:val="0090308A"/>
    <w:rsid w:val="00903213"/>
    <w:rsid w:val="00903809"/>
    <w:rsid w:val="0090710D"/>
    <w:rsid w:val="00911D4F"/>
    <w:rsid w:val="00913E7D"/>
    <w:rsid w:val="00914CDD"/>
    <w:rsid w:val="00916A6D"/>
    <w:rsid w:val="0091792D"/>
    <w:rsid w:val="00921431"/>
    <w:rsid w:val="0092157D"/>
    <w:rsid w:val="0092304D"/>
    <w:rsid w:val="00925698"/>
    <w:rsid w:val="0092706B"/>
    <w:rsid w:val="00927E36"/>
    <w:rsid w:val="0093465C"/>
    <w:rsid w:val="00935171"/>
    <w:rsid w:val="00940E7B"/>
    <w:rsid w:val="009417EA"/>
    <w:rsid w:val="009454B0"/>
    <w:rsid w:val="00946D43"/>
    <w:rsid w:val="00947F61"/>
    <w:rsid w:val="00952AC4"/>
    <w:rsid w:val="009547BC"/>
    <w:rsid w:val="00956B3A"/>
    <w:rsid w:val="00956C66"/>
    <w:rsid w:val="00956C69"/>
    <w:rsid w:val="00961742"/>
    <w:rsid w:val="00963564"/>
    <w:rsid w:val="00965F76"/>
    <w:rsid w:val="00965FF7"/>
    <w:rsid w:val="0096648B"/>
    <w:rsid w:val="00967447"/>
    <w:rsid w:val="0097120D"/>
    <w:rsid w:val="00971480"/>
    <w:rsid w:val="009724B0"/>
    <w:rsid w:val="00972D72"/>
    <w:rsid w:val="00972EBC"/>
    <w:rsid w:val="009771CE"/>
    <w:rsid w:val="00977420"/>
    <w:rsid w:val="00977F47"/>
    <w:rsid w:val="00982B07"/>
    <w:rsid w:val="009861CF"/>
    <w:rsid w:val="00986E8F"/>
    <w:rsid w:val="00986F0E"/>
    <w:rsid w:val="00991386"/>
    <w:rsid w:val="00993F00"/>
    <w:rsid w:val="00994E33"/>
    <w:rsid w:val="00996A66"/>
    <w:rsid w:val="009A0147"/>
    <w:rsid w:val="009A16B0"/>
    <w:rsid w:val="009B10DF"/>
    <w:rsid w:val="009B4EE4"/>
    <w:rsid w:val="009B6F81"/>
    <w:rsid w:val="009B761F"/>
    <w:rsid w:val="009C4F8B"/>
    <w:rsid w:val="009C6A8A"/>
    <w:rsid w:val="009D334C"/>
    <w:rsid w:val="009D3AAC"/>
    <w:rsid w:val="009D5A4B"/>
    <w:rsid w:val="009D6899"/>
    <w:rsid w:val="009E04D9"/>
    <w:rsid w:val="009E26DF"/>
    <w:rsid w:val="009E4F04"/>
    <w:rsid w:val="009E5535"/>
    <w:rsid w:val="009E74D6"/>
    <w:rsid w:val="009F0D04"/>
    <w:rsid w:val="009F3AC0"/>
    <w:rsid w:val="009F647C"/>
    <w:rsid w:val="009F6B66"/>
    <w:rsid w:val="009F7D27"/>
    <w:rsid w:val="00A018A0"/>
    <w:rsid w:val="00A021C6"/>
    <w:rsid w:val="00A0333B"/>
    <w:rsid w:val="00A05494"/>
    <w:rsid w:val="00A0731C"/>
    <w:rsid w:val="00A10DCF"/>
    <w:rsid w:val="00A129C2"/>
    <w:rsid w:val="00A13319"/>
    <w:rsid w:val="00A134EA"/>
    <w:rsid w:val="00A13C1E"/>
    <w:rsid w:val="00A15E31"/>
    <w:rsid w:val="00A2134F"/>
    <w:rsid w:val="00A2242E"/>
    <w:rsid w:val="00A26CED"/>
    <w:rsid w:val="00A317E5"/>
    <w:rsid w:val="00A329A2"/>
    <w:rsid w:val="00A32EB2"/>
    <w:rsid w:val="00A337C8"/>
    <w:rsid w:val="00A34AA7"/>
    <w:rsid w:val="00A34EFF"/>
    <w:rsid w:val="00A34F9F"/>
    <w:rsid w:val="00A430E3"/>
    <w:rsid w:val="00A456D7"/>
    <w:rsid w:val="00A45AF5"/>
    <w:rsid w:val="00A45E2A"/>
    <w:rsid w:val="00A46981"/>
    <w:rsid w:val="00A47815"/>
    <w:rsid w:val="00A51E99"/>
    <w:rsid w:val="00A53DA7"/>
    <w:rsid w:val="00A547E7"/>
    <w:rsid w:val="00A54935"/>
    <w:rsid w:val="00A552DE"/>
    <w:rsid w:val="00A570AA"/>
    <w:rsid w:val="00A57F86"/>
    <w:rsid w:val="00A60F33"/>
    <w:rsid w:val="00A61FC7"/>
    <w:rsid w:val="00A631F8"/>
    <w:rsid w:val="00A632B5"/>
    <w:rsid w:val="00A63EBC"/>
    <w:rsid w:val="00A64C53"/>
    <w:rsid w:val="00A650B8"/>
    <w:rsid w:val="00A658B8"/>
    <w:rsid w:val="00A65BD7"/>
    <w:rsid w:val="00A73D8A"/>
    <w:rsid w:val="00A7760C"/>
    <w:rsid w:val="00A7773B"/>
    <w:rsid w:val="00A77CBB"/>
    <w:rsid w:val="00A82554"/>
    <w:rsid w:val="00A85782"/>
    <w:rsid w:val="00A875D3"/>
    <w:rsid w:val="00A906C2"/>
    <w:rsid w:val="00A90BDE"/>
    <w:rsid w:val="00A90EFE"/>
    <w:rsid w:val="00A9208E"/>
    <w:rsid w:val="00A963A3"/>
    <w:rsid w:val="00AA0299"/>
    <w:rsid w:val="00AA110C"/>
    <w:rsid w:val="00AA276D"/>
    <w:rsid w:val="00AA387A"/>
    <w:rsid w:val="00AA5B55"/>
    <w:rsid w:val="00AA5F68"/>
    <w:rsid w:val="00AA62F6"/>
    <w:rsid w:val="00AA659A"/>
    <w:rsid w:val="00AA7710"/>
    <w:rsid w:val="00AB115E"/>
    <w:rsid w:val="00AB4C2C"/>
    <w:rsid w:val="00AC40BD"/>
    <w:rsid w:val="00AC451D"/>
    <w:rsid w:val="00AD0938"/>
    <w:rsid w:val="00AD10D2"/>
    <w:rsid w:val="00AD1174"/>
    <w:rsid w:val="00AD27EA"/>
    <w:rsid w:val="00AD6224"/>
    <w:rsid w:val="00AD6E89"/>
    <w:rsid w:val="00AD76F4"/>
    <w:rsid w:val="00AE112F"/>
    <w:rsid w:val="00AE1BE7"/>
    <w:rsid w:val="00AE5F88"/>
    <w:rsid w:val="00AE79D5"/>
    <w:rsid w:val="00AF1CA0"/>
    <w:rsid w:val="00AF21DC"/>
    <w:rsid w:val="00AF26DF"/>
    <w:rsid w:val="00AF2C17"/>
    <w:rsid w:val="00AF4374"/>
    <w:rsid w:val="00AF52A0"/>
    <w:rsid w:val="00AF7618"/>
    <w:rsid w:val="00B0130D"/>
    <w:rsid w:val="00B02422"/>
    <w:rsid w:val="00B02FEC"/>
    <w:rsid w:val="00B06C46"/>
    <w:rsid w:val="00B12EEC"/>
    <w:rsid w:val="00B15551"/>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36162"/>
    <w:rsid w:val="00B4026B"/>
    <w:rsid w:val="00B409AA"/>
    <w:rsid w:val="00B451E6"/>
    <w:rsid w:val="00B46FD6"/>
    <w:rsid w:val="00B52765"/>
    <w:rsid w:val="00B527D6"/>
    <w:rsid w:val="00B53A2E"/>
    <w:rsid w:val="00B55BEA"/>
    <w:rsid w:val="00B572D2"/>
    <w:rsid w:val="00B57625"/>
    <w:rsid w:val="00B60635"/>
    <w:rsid w:val="00B61B1F"/>
    <w:rsid w:val="00B62638"/>
    <w:rsid w:val="00B65921"/>
    <w:rsid w:val="00B65CBC"/>
    <w:rsid w:val="00B66ECC"/>
    <w:rsid w:val="00B67394"/>
    <w:rsid w:val="00B677D4"/>
    <w:rsid w:val="00B705D3"/>
    <w:rsid w:val="00B7075A"/>
    <w:rsid w:val="00B72286"/>
    <w:rsid w:val="00B7280D"/>
    <w:rsid w:val="00B738FC"/>
    <w:rsid w:val="00B756B7"/>
    <w:rsid w:val="00B8244C"/>
    <w:rsid w:val="00B83142"/>
    <w:rsid w:val="00B83D4C"/>
    <w:rsid w:val="00B8577A"/>
    <w:rsid w:val="00B87D0F"/>
    <w:rsid w:val="00B9072F"/>
    <w:rsid w:val="00B918B6"/>
    <w:rsid w:val="00B93386"/>
    <w:rsid w:val="00B95BEB"/>
    <w:rsid w:val="00B962D7"/>
    <w:rsid w:val="00B964CE"/>
    <w:rsid w:val="00B96B76"/>
    <w:rsid w:val="00B975C2"/>
    <w:rsid w:val="00B97776"/>
    <w:rsid w:val="00BA4277"/>
    <w:rsid w:val="00BA5C7D"/>
    <w:rsid w:val="00BA7A01"/>
    <w:rsid w:val="00BA7F64"/>
    <w:rsid w:val="00BB0674"/>
    <w:rsid w:val="00BB2321"/>
    <w:rsid w:val="00BB2F74"/>
    <w:rsid w:val="00BB338A"/>
    <w:rsid w:val="00BB68A6"/>
    <w:rsid w:val="00BC02FB"/>
    <w:rsid w:val="00BC09A2"/>
    <w:rsid w:val="00BC3B85"/>
    <w:rsid w:val="00BC44F7"/>
    <w:rsid w:val="00BC49FA"/>
    <w:rsid w:val="00BC529A"/>
    <w:rsid w:val="00BD03ED"/>
    <w:rsid w:val="00BD16C1"/>
    <w:rsid w:val="00BD3021"/>
    <w:rsid w:val="00BD33FE"/>
    <w:rsid w:val="00BE4F12"/>
    <w:rsid w:val="00BE6389"/>
    <w:rsid w:val="00BE6C03"/>
    <w:rsid w:val="00BF5CB2"/>
    <w:rsid w:val="00BF7C75"/>
    <w:rsid w:val="00C00221"/>
    <w:rsid w:val="00C04B90"/>
    <w:rsid w:val="00C0659A"/>
    <w:rsid w:val="00C0722F"/>
    <w:rsid w:val="00C07DC5"/>
    <w:rsid w:val="00C154D6"/>
    <w:rsid w:val="00C16745"/>
    <w:rsid w:val="00C17641"/>
    <w:rsid w:val="00C17C8B"/>
    <w:rsid w:val="00C21E63"/>
    <w:rsid w:val="00C21F1F"/>
    <w:rsid w:val="00C23137"/>
    <w:rsid w:val="00C2624E"/>
    <w:rsid w:val="00C34283"/>
    <w:rsid w:val="00C3520B"/>
    <w:rsid w:val="00C36AA8"/>
    <w:rsid w:val="00C370A9"/>
    <w:rsid w:val="00C37BF3"/>
    <w:rsid w:val="00C41443"/>
    <w:rsid w:val="00C419DE"/>
    <w:rsid w:val="00C43EE7"/>
    <w:rsid w:val="00C440C4"/>
    <w:rsid w:val="00C456FE"/>
    <w:rsid w:val="00C470CC"/>
    <w:rsid w:val="00C505BA"/>
    <w:rsid w:val="00C50E6E"/>
    <w:rsid w:val="00C53B6E"/>
    <w:rsid w:val="00C54B23"/>
    <w:rsid w:val="00C56307"/>
    <w:rsid w:val="00C5784B"/>
    <w:rsid w:val="00C64CB1"/>
    <w:rsid w:val="00C65AD9"/>
    <w:rsid w:val="00C7215A"/>
    <w:rsid w:val="00C721B4"/>
    <w:rsid w:val="00C72ED3"/>
    <w:rsid w:val="00C739C0"/>
    <w:rsid w:val="00C74BA7"/>
    <w:rsid w:val="00C76170"/>
    <w:rsid w:val="00C77A57"/>
    <w:rsid w:val="00C8124F"/>
    <w:rsid w:val="00C83EB5"/>
    <w:rsid w:val="00C84CF5"/>
    <w:rsid w:val="00C855E7"/>
    <w:rsid w:val="00C85E02"/>
    <w:rsid w:val="00C913AF"/>
    <w:rsid w:val="00C91696"/>
    <w:rsid w:val="00C921CB"/>
    <w:rsid w:val="00C94365"/>
    <w:rsid w:val="00C9455C"/>
    <w:rsid w:val="00C95E74"/>
    <w:rsid w:val="00C9738F"/>
    <w:rsid w:val="00CA2E04"/>
    <w:rsid w:val="00CA2E5D"/>
    <w:rsid w:val="00CA3E93"/>
    <w:rsid w:val="00CA53B7"/>
    <w:rsid w:val="00CA5A59"/>
    <w:rsid w:val="00CA74F9"/>
    <w:rsid w:val="00CB2DF8"/>
    <w:rsid w:val="00CB4C23"/>
    <w:rsid w:val="00CB4F67"/>
    <w:rsid w:val="00CB5AEA"/>
    <w:rsid w:val="00CC0C1A"/>
    <w:rsid w:val="00CC1949"/>
    <w:rsid w:val="00CC660A"/>
    <w:rsid w:val="00CD04BE"/>
    <w:rsid w:val="00CD1D2B"/>
    <w:rsid w:val="00CD27B6"/>
    <w:rsid w:val="00CD2DA7"/>
    <w:rsid w:val="00CD4C14"/>
    <w:rsid w:val="00CD5905"/>
    <w:rsid w:val="00CD6631"/>
    <w:rsid w:val="00CE0544"/>
    <w:rsid w:val="00CE054F"/>
    <w:rsid w:val="00CE257D"/>
    <w:rsid w:val="00CE5E29"/>
    <w:rsid w:val="00CE650A"/>
    <w:rsid w:val="00CF01A0"/>
    <w:rsid w:val="00CF0576"/>
    <w:rsid w:val="00CF0961"/>
    <w:rsid w:val="00CF0B09"/>
    <w:rsid w:val="00CF0DDC"/>
    <w:rsid w:val="00CF2473"/>
    <w:rsid w:val="00CF4432"/>
    <w:rsid w:val="00CF5EDD"/>
    <w:rsid w:val="00D015CC"/>
    <w:rsid w:val="00D02708"/>
    <w:rsid w:val="00D0554F"/>
    <w:rsid w:val="00D0608C"/>
    <w:rsid w:val="00D061A4"/>
    <w:rsid w:val="00D07110"/>
    <w:rsid w:val="00D14446"/>
    <w:rsid w:val="00D14916"/>
    <w:rsid w:val="00D1570B"/>
    <w:rsid w:val="00D15E32"/>
    <w:rsid w:val="00D15E8E"/>
    <w:rsid w:val="00D166AF"/>
    <w:rsid w:val="00D212B2"/>
    <w:rsid w:val="00D23936"/>
    <w:rsid w:val="00D264A9"/>
    <w:rsid w:val="00D30884"/>
    <w:rsid w:val="00D34DEB"/>
    <w:rsid w:val="00D3556A"/>
    <w:rsid w:val="00D363F7"/>
    <w:rsid w:val="00D36C65"/>
    <w:rsid w:val="00D40500"/>
    <w:rsid w:val="00D42284"/>
    <w:rsid w:val="00D4376C"/>
    <w:rsid w:val="00D4487D"/>
    <w:rsid w:val="00D45144"/>
    <w:rsid w:val="00D4597C"/>
    <w:rsid w:val="00D52EA5"/>
    <w:rsid w:val="00D535B5"/>
    <w:rsid w:val="00D5614E"/>
    <w:rsid w:val="00D56C0B"/>
    <w:rsid w:val="00D5754F"/>
    <w:rsid w:val="00D57A18"/>
    <w:rsid w:val="00D57E6B"/>
    <w:rsid w:val="00D61567"/>
    <w:rsid w:val="00D62554"/>
    <w:rsid w:val="00D66BB4"/>
    <w:rsid w:val="00D66BD5"/>
    <w:rsid w:val="00D7319E"/>
    <w:rsid w:val="00D74499"/>
    <w:rsid w:val="00D74EF6"/>
    <w:rsid w:val="00D75CD4"/>
    <w:rsid w:val="00D76CB6"/>
    <w:rsid w:val="00D77D1F"/>
    <w:rsid w:val="00D8140A"/>
    <w:rsid w:val="00D81ADB"/>
    <w:rsid w:val="00D82908"/>
    <w:rsid w:val="00D82FC0"/>
    <w:rsid w:val="00D84A26"/>
    <w:rsid w:val="00D84D5E"/>
    <w:rsid w:val="00D85F0A"/>
    <w:rsid w:val="00D94018"/>
    <w:rsid w:val="00D94F2F"/>
    <w:rsid w:val="00DA0178"/>
    <w:rsid w:val="00DA3951"/>
    <w:rsid w:val="00DA4689"/>
    <w:rsid w:val="00DA5255"/>
    <w:rsid w:val="00DA563A"/>
    <w:rsid w:val="00DA58C2"/>
    <w:rsid w:val="00DA5B3A"/>
    <w:rsid w:val="00DB18BF"/>
    <w:rsid w:val="00DB2214"/>
    <w:rsid w:val="00DB2C65"/>
    <w:rsid w:val="00DB348E"/>
    <w:rsid w:val="00DB4331"/>
    <w:rsid w:val="00DB45BE"/>
    <w:rsid w:val="00DC255F"/>
    <w:rsid w:val="00DC38FE"/>
    <w:rsid w:val="00DC3DB0"/>
    <w:rsid w:val="00DC46C5"/>
    <w:rsid w:val="00DC4B5F"/>
    <w:rsid w:val="00DC58AD"/>
    <w:rsid w:val="00DC60FD"/>
    <w:rsid w:val="00DC7CF8"/>
    <w:rsid w:val="00DD15C8"/>
    <w:rsid w:val="00DD26D3"/>
    <w:rsid w:val="00DD291D"/>
    <w:rsid w:val="00DD6AF1"/>
    <w:rsid w:val="00DE173A"/>
    <w:rsid w:val="00DE22B1"/>
    <w:rsid w:val="00DE2C73"/>
    <w:rsid w:val="00DE481C"/>
    <w:rsid w:val="00DF2A56"/>
    <w:rsid w:val="00DF3E19"/>
    <w:rsid w:val="00DF3EFE"/>
    <w:rsid w:val="00DF4849"/>
    <w:rsid w:val="00DF6514"/>
    <w:rsid w:val="00E00226"/>
    <w:rsid w:val="00E01CA0"/>
    <w:rsid w:val="00E06C38"/>
    <w:rsid w:val="00E06DE2"/>
    <w:rsid w:val="00E079B7"/>
    <w:rsid w:val="00E10B8D"/>
    <w:rsid w:val="00E11CAA"/>
    <w:rsid w:val="00E12192"/>
    <w:rsid w:val="00E16C7E"/>
    <w:rsid w:val="00E21C01"/>
    <w:rsid w:val="00E2216D"/>
    <w:rsid w:val="00E22B21"/>
    <w:rsid w:val="00E249D3"/>
    <w:rsid w:val="00E25D09"/>
    <w:rsid w:val="00E262E0"/>
    <w:rsid w:val="00E27612"/>
    <w:rsid w:val="00E31E48"/>
    <w:rsid w:val="00E32098"/>
    <w:rsid w:val="00E33B0B"/>
    <w:rsid w:val="00E35459"/>
    <w:rsid w:val="00E368CC"/>
    <w:rsid w:val="00E41165"/>
    <w:rsid w:val="00E4322C"/>
    <w:rsid w:val="00E43D6C"/>
    <w:rsid w:val="00E508A3"/>
    <w:rsid w:val="00E52A8E"/>
    <w:rsid w:val="00E56A39"/>
    <w:rsid w:val="00E577B8"/>
    <w:rsid w:val="00E62E12"/>
    <w:rsid w:val="00E63CA1"/>
    <w:rsid w:val="00E673DF"/>
    <w:rsid w:val="00E735A0"/>
    <w:rsid w:val="00E76222"/>
    <w:rsid w:val="00E812E7"/>
    <w:rsid w:val="00E849A8"/>
    <w:rsid w:val="00EA1642"/>
    <w:rsid w:val="00EB3EE8"/>
    <w:rsid w:val="00EB45D3"/>
    <w:rsid w:val="00EB518D"/>
    <w:rsid w:val="00EB6C77"/>
    <w:rsid w:val="00EC1245"/>
    <w:rsid w:val="00EC2721"/>
    <w:rsid w:val="00EC34F3"/>
    <w:rsid w:val="00EC64F2"/>
    <w:rsid w:val="00EC766A"/>
    <w:rsid w:val="00ED1538"/>
    <w:rsid w:val="00ED1BA9"/>
    <w:rsid w:val="00ED499D"/>
    <w:rsid w:val="00ED4A05"/>
    <w:rsid w:val="00EE187C"/>
    <w:rsid w:val="00EE357F"/>
    <w:rsid w:val="00EE3E2E"/>
    <w:rsid w:val="00EE66F0"/>
    <w:rsid w:val="00EF0AA6"/>
    <w:rsid w:val="00EF1675"/>
    <w:rsid w:val="00EF34C4"/>
    <w:rsid w:val="00EF3532"/>
    <w:rsid w:val="00EF36F0"/>
    <w:rsid w:val="00EF5DDF"/>
    <w:rsid w:val="00F048A1"/>
    <w:rsid w:val="00F065EC"/>
    <w:rsid w:val="00F066D5"/>
    <w:rsid w:val="00F06E7F"/>
    <w:rsid w:val="00F10755"/>
    <w:rsid w:val="00F11150"/>
    <w:rsid w:val="00F113C9"/>
    <w:rsid w:val="00F11E24"/>
    <w:rsid w:val="00F13880"/>
    <w:rsid w:val="00F14EF7"/>
    <w:rsid w:val="00F153D8"/>
    <w:rsid w:val="00F21561"/>
    <w:rsid w:val="00F21973"/>
    <w:rsid w:val="00F23818"/>
    <w:rsid w:val="00F2396E"/>
    <w:rsid w:val="00F245A7"/>
    <w:rsid w:val="00F247D6"/>
    <w:rsid w:val="00F2605D"/>
    <w:rsid w:val="00F26257"/>
    <w:rsid w:val="00F27F1D"/>
    <w:rsid w:val="00F34D22"/>
    <w:rsid w:val="00F376CC"/>
    <w:rsid w:val="00F41831"/>
    <w:rsid w:val="00F41EE7"/>
    <w:rsid w:val="00F45235"/>
    <w:rsid w:val="00F46392"/>
    <w:rsid w:val="00F46D9B"/>
    <w:rsid w:val="00F46EFA"/>
    <w:rsid w:val="00F478E5"/>
    <w:rsid w:val="00F50CBE"/>
    <w:rsid w:val="00F51715"/>
    <w:rsid w:val="00F5225A"/>
    <w:rsid w:val="00F52B27"/>
    <w:rsid w:val="00F54617"/>
    <w:rsid w:val="00F57097"/>
    <w:rsid w:val="00F575B6"/>
    <w:rsid w:val="00F57C99"/>
    <w:rsid w:val="00F6365C"/>
    <w:rsid w:val="00F707EE"/>
    <w:rsid w:val="00F70D84"/>
    <w:rsid w:val="00F8120F"/>
    <w:rsid w:val="00F81A91"/>
    <w:rsid w:val="00F8516E"/>
    <w:rsid w:val="00F85504"/>
    <w:rsid w:val="00F87F7B"/>
    <w:rsid w:val="00F900C9"/>
    <w:rsid w:val="00F913D6"/>
    <w:rsid w:val="00F92005"/>
    <w:rsid w:val="00F934F6"/>
    <w:rsid w:val="00F94317"/>
    <w:rsid w:val="00FA594F"/>
    <w:rsid w:val="00FB04DF"/>
    <w:rsid w:val="00FB0628"/>
    <w:rsid w:val="00FB0D11"/>
    <w:rsid w:val="00FB127A"/>
    <w:rsid w:val="00FB345E"/>
    <w:rsid w:val="00FB522C"/>
    <w:rsid w:val="00FB7F85"/>
    <w:rsid w:val="00FC0489"/>
    <w:rsid w:val="00FC0D5F"/>
    <w:rsid w:val="00FC134F"/>
    <w:rsid w:val="00FC16B4"/>
    <w:rsid w:val="00FC270C"/>
    <w:rsid w:val="00FC6326"/>
    <w:rsid w:val="00FC6F27"/>
    <w:rsid w:val="00FC71DC"/>
    <w:rsid w:val="00FC745F"/>
    <w:rsid w:val="00FD1BFD"/>
    <w:rsid w:val="00FD2A0F"/>
    <w:rsid w:val="00FD2A39"/>
    <w:rsid w:val="00FD3133"/>
    <w:rsid w:val="00FD3C9B"/>
    <w:rsid w:val="00FD7AA8"/>
    <w:rsid w:val="00FE029B"/>
    <w:rsid w:val="00FE2812"/>
    <w:rsid w:val="00FE35A0"/>
    <w:rsid w:val="00FE3C6F"/>
    <w:rsid w:val="00FE3FCD"/>
    <w:rsid w:val="00FE4289"/>
    <w:rsid w:val="00FE7039"/>
    <w:rsid w:val="00FE7239"/>
    <w:rsid w:val="00FF2FD9"/>
    <w:rsid w:val="00FF3844"/>
    <w:rsid w:val="00FF5E02"/>
    <w:rsid w:val="09B6BCEC"/>
    <w:rsid w:val="197A967E"/>
    <w:rsid w:val="283561D0"/>
    <w:rsid w:val="44A6BCB1"/>
    <w:rsid w:val="686951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2">
    <w:name w:val="heading 2"/>
    <w:basedOn w:val="a"/>
    <w:next w:val="a"/>
    <w:link w:val="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3">
    <w:name w:val="heading 3"/>
    <w:basedOn w:val="a"/>
    <w:next w:val="a"/>
    <w:link w:val="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4">
    <w:name w:val="heading 4"/>
    <w:basedOn w:val="a"/>
    <w:next w:val="a"/>
    <w:pPr>
      <w:keepNext/>
      <w:keepLines/>
      <w:numPr>
        <w:ilvl w:val="3"/>
        <w:numId w:val="10"/>
      </w:numPr>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ind w:left="1008" w:hanging="1008"/>
      <w:outlineLvl w:val="4"/>
    </w:pPr>
    <w:rPr>
      <w:rFonts w:ascii="Cambria" w:eastAsia="Cambria" w:hAnsi="Cambria" w:cs="Cambria"/>
      <w:color w:val="243F61"/>
    </w:rPr>
  </w:style>
  <w:style w:type="paragraph" w:styleId="6">
    <w:name w:val="heading 6"/>
    <w:basedOn w:val="a"/>
    <w:next w:val="a"/>
    <w:pPr>
      <w:keepNext/>
      <w:keepLines/>
      <w:spacing w:before="200" w:after="0"/>
      <w:ind w:left="1152" w:hanging="1152"/>
      <w:outlineLvl w:val="5"/>
    </w:pPr>
    <w:rPr>
      <w:rFonts w:ascii="Cambria" w:eastAsia="Cambria" w:hAnsi="Cambria" w:cs="Cambria"/>
      <w:i/>
      <w:color w:val="243F61"/>
    </w:rPr>
  </w:style>
  <w:style w:type="paragraph" w:styleId="8">
    <w:name w:val="heading 8"/>
    <w:basedOn w:val="a"/>
    <w:next w:val="a"/>
    <w:link w:val="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16">
    <w:name w:val="16"/>
    <w:basedOn w:val="a1"/>
    <w:pPr>
      <w:spacing w:after="0" w:line="240" w:lineRule="auto"/>
    </w:pPr>
    <w:tblPr>
      <w:tblStyleRowBandSize w:val="1"/>
      <w:tblStyleColBandSize w:val="1"/>
      <w:tblCellMar>
        <w:left w:w="115" w:type="dxa"/>
        <w:right w:w="115" w:type="dxa"/>
      </w:tblCellMar>
    </w:tblPr>
  </w:style>
  <w:style w:type="table" w:customStyle="1" w:styleId="15">
    <w:name w:val="15"/>
    <w:basedOn w:val="a1"/>
    <w:pPr>
      <w:spacing w:after="0" w:line="240" w:lineRule="auto"/>
    </w:pPr>
    <w:tblPr>
      <w:tblStyleRowBandSize w:val="1"/>
      <w:tblStyleColBandSize w:val="1"/>
      <w:tblCellMar>
        <w:left w:w="115" w:type="dxa"/>
        <w:right w:w="115" w:type="dxa"/>
      </w:tblCellMar>
    </w:tblPr>
  </w:style>
  <w:style w:type="table" w:customStyle="1" w:styleId="14">
    <w:name w:val="14"/>
    <w:basedOn w:val="a1"/>
    <w:tblPr>
      <w:tblStyleRowBandSize w:val="1"/>
      <w:tblStyleColBandSize w:val="1"/>
      <w:tblCellMar>
        <w:top w:w="100" w:type="dxa"/>
        <w:left w:w="100" w:type="dxa"/>
        <w:bottom w:w="100" w:type="dxa"/>
        <w:right w:w="100" w:type="dxa"/>
      </w:tblCellMar>
    </w:tbl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0">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7">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Char0"/>
    <w:uiPriority w:val="99"/>
    <w:unhideWhenUsed/>
    <w:rsid w:val="00392461"/>
    <w:pPr>
      <w:tabs>
        <w:tab w:val="center" w:pos="4680"/>
        <w:tab w:val="right" w:pos="9360"/>
      </w:tabs>
      <w:spacing w:after="0" w:line="240" w:lineRule="auto"/>
    </w:pPr>
  </w:style>
  <w:style w:type="character" w:customStyle="1" w:styleId="Char0">
    <w:name w:val="머리글 Char"/>
    <w:basedOn w:val="a0"/>
    <w:link w:val="a5"/>
    <w:uiPriority w:val="99"/>
    <w:rsid w:val="00392461"/>
  </w:style>
  <w:style w:type="paragraph" w:styleId="a6">
    <w:name w:val="footer"/>
    <w:basedOn w:val="a"/>
    <w:link w:val="Char1"/>
    <w:uiPriority w:val="99"/>
    <w:unhideWhenUsed/>
    <w:rsid w:val="00392461"/>
    <w:pPr>
      <w:tabs>
        <w:tab w:val="center" w:pos="4680"/>
        <w:tab w:val="right" w:pos="9360"/>
      </w:tabs>
      <w:spacing w:after="0" w:line="240" w:lineRule="auto"/>
    </w:pPr>
  </w:style>
  <w:style w:type="character" w:customStyle="1" w:styleId="Char1">
    <w:name w:val="바닥글 Char"/>
    <w:basedOn w:val="a0"/>
    <w:link w:val="a6"/>
    <w:uiPriority w:val="99"/>
    <w:rsid w:val="00392461"/>
  </w:style>
  <w:style w:type="paragraph" w:customStyle="1" w:styleId="BodyText12">
    <w:name w:val="Body Text 12"/>
    <w:basedOn w:val="a"/>
    <w:link w:val="BodyText12Char"/>
    <w:qFormat/>
    <w:rsid w:val="00AA7710"/>
    <w:pPr>
      <w:jc w:val="both"/>
    </w:pPr>
  </w:style>
  <w:style w:type="character" w:styleId="a7">
    <w:name w:val="annotation reference"/>
    <w:basedOn w:val="a0"/>
    <w:uiPriority w:val="99"/>
    <w:semiHidden/>
    <w:unhideWhenUsed/>
    <w:rsid w:val="000D41C3"/>
    <w:rPr>
      <w:sz w:val="16"/>
      <w:szCs w:val="16"/>
    </w:rPr>
  </w:style>
  <w:style w:type="paragraph" w:styleId="a8">
    <w:name w:val="annotation text"/>
    <w:basedOn w:val="a"/>
    <w:link w:val="Char2"/>
    <w:uiPriority w:val="99"/>
    <w:unhideWhenUsed/>
    <w:rsid w:val="000D41C3"/>
    <w:pPr>
      <w:spacing w:line="240" w:lineRule="auto"/>
    </w:pPr>
    <w:rPr>
      <w:sz w:val="20"/>
      <w:szCs w:val="20"/>
    </w:rPr>
  </w:style>
  <w:style w:type="character" w:customStyle="1" w:styleId="Char2">
    <w:name w:val="메모 텍스트 Char"/>
    <w:basedOn w:val="a0"/>
    <w:link w:val="a8"/>
    <w:uiPriority w:val="99"/>
    <w:rsid w:val="000D41C3"/>
    <w:rPr>
      <w:sz w:val="20"/>
      <w:szCs w:val="20"/>
    </w:rPr>
  </w:style>
  <w:style w:type="paragraph" w:styleId="a9">
    <w:name w:val="annotation subject"/>
    <w:basedOn w:val="a8"/>
    <w:next w:val="a8"/>
    <w:link w:val="Char3"/>
    <w:uiPriority w:val="99"/>
    <w:semiHidden/>
    <w:unhideWhenUsed/>
    <w:rsid w:val="000D41C3"/>
    <w:rPr>
      <w:b/>
      <w:bCs/>
    </w:rPr>
  </w:style>
  <w:style w:type="character" w:customStyle="1" w:styleId="Char3">
    <w:name w:val="메모 주제 Char"/>
    <w:basedOn w:val="Char2"/>
    <w:link w:val="a9"/>
    <w:uiPriority w:val="99"/>
    <w:semiHidden/>
    <w:rsid w:val="000D41C3"/>
    <w:rPr>
      <w:b/>
      <w:bCs/>
      <w:sz w:val="20"/>
      <w:szCs w:val="20"/>
    </w:rPr>
  </w:style>
  <w:style w:type="paragraph" w:styleId="aa">
    <w:name w:val="Balloon Text"/>
    <w:basedOn w:val="a"/>
    <w:link w:val="Char4"/>
    <w:uiPriority w:val="99"/>
    <w:semiHidden/>
    <w:unhideWhenUsed/>
    <w:rsid w:val="000D41C3"/>
    <w:pPr>
      <w:spacing w:after="0" w:line="240" w:lineRule="auto"/>
    </w:pPr>
    <w:rPr>
      <w:rFonts w:ascii="Segoe UI" w:hAnsi="Segoe UI" w:cs="Segoe UI"/>
      <w:sz w:val="18"/>
      <w:szCs w:val="18"/>
    </w:rPr>
  </w:style>
  <w:style w:type="character" w:customStyle="1" w:styleId="Char4">
    <w:name w:val="풍선 도움말 텍스트 Char"/>
    <w:basedOn w:val="a0"/>
    <w:link w:val="aa"/>
    <w:uiPriority w:val="99"/>
    <w:semiHidden/>
    <w:rsid w:val="000D41C3"/>
    <w:rPr>
      <w:rFonts w:ascii="Segoe UI" w:hAnsi="Segoe UI" w:cs="Segoe UI"/>
      <w:sz w:val="18"/>
      <w:szCs w:val="18"/>
    </w:rPr>
  </w:style>
  <w:style w:type="character" w:styleId="ab">
    <w:name w:val="Hyperlink"/>
    <w:basedOn w:val="a0"/>
    <w:uiPriority w:val="99"/>
    <w:unhideWhenUsed/>
    <w:rsid w:val="00DC4B5F"/>
    <w:rPr>
      <w:color w:val="0563C1" w:themeColor="hyperlink"/>
      <w:u w:val="single"/>
    </w:rPr>
  </w:style>
  <w:style w:type="character" w:customStyle="1" w:styleId="UnresolvedMention1">
    <w:name w:val="Unresolved Mention1"/>
    <w:basedOn w:val="a0"/>
    <w:uiPriority w:val="99"/>
    <w:semiHidden/>
    <w:unhideWhenUsed/>
    <w:rsid w:val="00DC4B5F"/>
    <w:rPr>
      <w:color w:val="808080"/>
      <w:shd w:val="clear" w:color="auto" w:fill="E6E6E6"/>
    </w:rPr>
  </w:style>
  <w:style w:type="paragraph" w:styleId="18">
    <w:name w:val="toc 1"/>
    <w:basedOn w:val="a"/>
    <w:next w:val="a"/>
    <w:autoRedefine/>
    <w:uiPriority w:val="39"/>
    <w:unhideWhenUsed/>
    <w:rsid w:val="00B451E6"/>
    <w:pPr>
      <w:tabs>
        <w:tab w:val="left" w:pos="440"/>
        <w:tab w:val="right" w:leader="dot" w:pos="9350"/>
      </w:tabs>
      <w:spacing w:after="0" w:line="240" w:lineRule="auto"/>
    </w:pPr>
  </w:style>
  <w:style w:type="paragraph" w:styleId="21">
    <w:name w:val="toc 2"/>
    <w:basedOn w:val="a"/>
    <w:next w:val="a"/>
    <w:autoRedefine/>
    <w:uiPriority w:val="39"/>
    <w:unhideWhenUsed/>
    <w:rsid w:val="00B451E6"/>
    <w:pPr>
      <w:spacing w:after="0" w:line="240" w:lineRule="auto"/>
      <w:ind w:left="216"/>
    </w:pPr>
  </w:style>
  <w:style w:type="paragraph" w:styleId="31">
    <w:name w:val="toc 3"/>
    <w:basedOn w:val="a"/>
    <w:next w:val="a"/>
    <w:autoRedefine/>
    <w:uiPriority w:val="39"/>
    <w:unhideWhenUsed/>
    <w:rsid w:val="00B451E6"/>
    <w:pPr>
      <w:spacing w:after="0" w:line="240" w:lineRule="auto"/>
      <w:ind w:left="446"/>
    </w:pPr>
  </w:style>
  <w:style w:type="paragraph" w:styleId="41">
    <w:name w:val="toc 4"/>
    <w:basedOn w:val="a"/>
    <w:next w:val="a"/>
    <w:autoRedefine/>
    <w:uiPriority w:val="39"/>
    <w:unhideWhenUsed/>
    <w:rsid w:val="004C0BAF"/>
    <w:pPr>
      <w:spacing w:after="100"/>
      <w:ind w:left="660"/>
    </w:pPr>
  </w:style>
  <w:style w:type="character" w:styleId="ac">
    <w:name w:val="FollowedHyperlink"/>
    <w:basedOn w:val="a0"/>
    <w:uiPriority w:val="99"/>
    <w:semiHidden/>
    <w:unhideWhenUsed/>
    <w:rsid w:val="00F21973"/>
    <w:rPr>
      <w:color w:val="954F72" w:themeColor="followedHyperlink"/>
      <w:u w:val="single"/>
    </w:rPr>
  </w:style>
  <w:style w:type="character" w:customStyle="1" w:styleId="BodyText12Char">
    <w:name w:val="Body Text 12 Char"/>
    <w:basedOn w:val="a0"/>
    <w:link w:val="BodyText12"/>
    <w:rsid w:val="00AA7710"/>
  </w:style>
  <w:style w:type="table" w:styleId="32">
    <w:name w:val="Plain Table 3"/>
    <w:basedOn w:val="a1"/>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2Char">
    <w:name w:val="제목 2 Char"/>
    <w:basedOn w:val="a0"/>
    <w:link w:val="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ad">
    <w:name w:val="footnote text"/>
    <w:link w:val="Char5"/>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Char5">
    <w:name w:val="각주 텍스트 Char"/>
    <w:basedOn w:val="a0"/>
    <w:link w:val="ad"/>
    <w:semiHidden/>
    <w:rsid w:val="00FC16B4"/>
    <w:rPr>
      <w:rFonts w:ascii="Times New Roman" w:eastAsia="Times New Roman" w:hAnsi="Times New Roman" w:cs="Times New Roman"/>
      <w:color w:val="auto"/>
      <w:sz w:val="20"/>
      <w:szCs w:val="20"/>
    </w:rPr>
  </w:style>
  <w:style w:type="character" w:styleId="ae">
    <w:name w:val="footnote reference"/>
    <w:semiHidden/>
    <w:rsid w:val="00FC16B4"/>
    <w:rPr>
      <w:dstrike w:val="0"/>
      <w:noProof w:val="0"/>
      <w:color w:val="auto"/>
      <w:vertAlign w:val="superscript"/>
      <w:lang w:val="en-US"/>
    </w:rPr>
  </w:style>
  <w:style w:type="paragraph" w:styleId="af">
    <w:name w:val="List Paragraph"/>
    <w:basedOn w:val="a"/>
    <w:uiPriority w:val="34"/>
    <w:qFormat/>
    <w:rsid w:val="00FC16B4"/>
    <w:pPr>
      <w:ind w:left="720"/>
      <w:contextualSpacing/>
    </w:pPr>
  </w:style>
  <w:style w:type="paragraph" w:customStyle="1" w:styleId="EndNoteBibliographyTitle">
    <w:name w:val="EndNote Bibliography Title"/>
    <w:basedOn w:val="a"/>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a"/>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af0">
    <w:name w:val="Mention"/>
    <w:basedOn w:val="a0"/>
    <w:uiPriority w:val="99"/>
    <w:semiHidden/>
    <w:unhideWhenUsed/>
    <w:rsid w:val="00B21236"/>
    <w:rPr>
      <w:color w:val="2B579A"/>
      <w:shd w:val="clear" w:color="auto" w:fill="E6E6E6"/>
    </w:rPr>
  </w:style>
  <w:style w:type="table" w:styleId="33">
    <w:name w:val="Grid Table 3"/>
    <w:basedOn w:val="a1"/>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a0"/>
    <w:rsid w:val="00FC745F"/>
  </w:style>
  <w:style w:type="character" w:customStyle="1" w:styleId="readonlyfield">
    <w:name w:val="readonlyfield"/>
    <w:basedOn w:val="a0"/>
    <w:rsid w:val="00FC745F"/>
  </w:style>
  <w:style w:type="numbering" w:customStyle="1" w:styleId="Headings">
    <w:name w:val="Headings"/>
    <w:uiPriority w:val="99"/>
    <w:rsid w:val="00C2624E"/>
    <w:pPr>
      <w:numPr>
        <w:numId w:val="10"/>
      </w:numPr>
    </w:pPr>
  </w:style>
  <w:style w:type="table" w:styleId="22">
    <w:name w:val="Grid Table 2"/>
    <w:basedOn w:val="a1"/>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Plain Table 4"/>
    <w:basedOn w:val="a1"/>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1"/>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DA0178"/>
    <w:rPr>
      <w:color w:val="808080"/>
      <w:shd w:val="clear" w:color="auto" w:fill="E6E6E6"/>
    </w:rPr>
  </w:style>
  <w:style w:type="paragraph" w:styleId="af2">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af3">
    <w:name w:val="Normal (Web)"/>
    <w:basedOn w:val="a"/>
    <w:uiPriority w:val="99"/>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har">
    <w:name w:val="제목 Char"/>
    <w:basedOn w:val="a0"/>
    <w:link w:val="a3"/>
    <w:uiPriority w:val="10"/>
    <w:rsid w:val="001F395A"/>
    <w:rPr>
      <w:rFonts w:ascii="Cambria" w:eastAsia="Cambria" w:hAnsi="Cambria" w:cs="Cambria"/>
      <w:color w:val="17365D"/>
      <w:sz w:val="52"/>
      <w:szCs w:val="52"/>
    </w:rPr>
  </w:style>
  <w:style w:type="paragraph" w:styleId="af4">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af5">
    <w:name w:val="Unresolved Mention"/>
    <w:basedOn w:val="a0"/>
    <w:uiPriority w:val="99"/>
    <w:semiHidden/>
    <w:unhideWhenUsed/>
    <w:rsid w:val="001F151E"/>
    <w:rPr>
      <w:color w:val="808080"/>
      <w:shd w:val="clear" w:color="auto" w:fill="E6E6E6"/>
    </w:rPr>
  </w:style>
  <w:style w:type="character" w:customStyle="1" w:styleId="8Char">
    <w:name w:val="제목 8 Char"/>
    <w:basedOn w:val="a0"/>
    <w:link w:val="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1Char">
    <w:name w:val="제목 1 Char"/>
    <w:link w:val="1"/>
    <w:uiPriority w:val="9"/>
    <w:rsid w:val="002C5D4A"/>
    <w:rPr>
      <w:rFonts w:ascii="Cambria" w:eastAsia="Cambria" w:hAnsi="Cambria" w:cs="Cambria"/>
      <w:b/>
      <w:color w:val="366091"/>
      <w:sz w:val="28"/>
      <w:szCs w:val="28"/>
    </w:rPr>
  </w:style>
  <w:style w:type="character" w:customStyle="1" w:styleId="3Char">
    <w:name w:val="제목 3 Char"/>
    <w:link w:val="3"/>
    <w:uiPriority w:val="9"/>
    <w:rsid w:val="002C5D4A"/>
    <w:rPr>
      <w:rFonts w:ascii="Cambria" w:eastAsia="Cambria" w:hAnsi="Cambria" w:cs="Cambria"/>
      <w:b/>
      <w:color w:val="4F81BD"/>
    </w:rPr>
  </w:style>
  <w:style w:type="character" w:styleId="af6">
    <w:name w:val="Emphasis"/>
    <w:aliases w:val="Code"/>
    <w:uiPriority w:val="20"/>
    <w:qFormat/>
    <w:rsid w:val="002C5D4A"/>
    <w:rPr>
      <w:rFonts w:ascii="Courier" w:hAnsi="Courier"/>
      <w:i w:val="0"/>
      <w:iCs/>
      <w:sz w:val="20"/>
    </w:rPr>
  </w:style>
  <w:style w:type="paragraph" w:styleId="TOC">
    <w:name w:val="TOC Heading"/>
    <w:basedOn w:val="1"/>
    <w:next w:val="a"/>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19">
    <w:name w:val="Grid Table 1 Light"/>
    <w:basedOn w:val="a1"/>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List Table 2 Accent 5"/>
    <w:basedOn w:val="a1"/>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a"/>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4-5">
    <w:name w:val="Grid Table 4 Accent 5"/>
    <w:basedOn w:val="a1"/>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51">
    <w:name w:val="toc 5"/>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hAnsiTheme="minorHAnsi" w:cstheme="minorBidi"/>
      <w:color w:val="auto"/>
    </w:rPr>
  </w:style>
  <w:style w:type="paragraph" w:styleId="61">
    <w:name w:val="toc 6"/>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hAnsiTheme="minorHAnsi" w:cstheme="minorBidi"/>
      <w:color w:val="auto"/>
    </w:rPr>
  </w:style>
  <w:style w:type="paragraph" w:styleId="70">
    <w:name w:val="toc 7"/>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hAnsiTheme="minorHAnsi" w:cstheme="minorBidi"/>
      <w:color w:val="auto"/>
    </w:rPr>
  </w:style>
  <w:style w:type="paragraph" w:styleId="81">
    <w:name w:val="toc 8"/>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hAnsiTheme="minorHAnsi" w:cstheme="minorBidi"/>
      <w:color w:val="auto"/>
    </w:rPr>
  </w:style>
  <w:style w:type="paragraph" w:styleId="90">
    <w:name w:val="toc 9"/>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hAnsiTheme="minorHAnsi" w:cstheme="minorBidi"/>
      <w:color w:val="auto"/>
    </w:rPr>
  </w:style>
  <w:style w:type="paragraph" w:styleId="af7">
    <w:name w:val="Plain Text"/>
    <w:basedOn w:val="a"/>
    <w:link w:val="Char6"/>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Char6">
    <w:name w:val="글자만 Char"/>
    <w:basedOn w:val="a0"/>
    <w:link w:val="af7"/>
    <w:uiPriority w:val="99"/>
    <w:semiHidden/>
    <w:rsid w:val="002E407D"/>
    <w:rPr>
      <w:rFonts w:eastAsiaTheme="minorHAnsi" w:cstheme="minorBidi"/>
      <w:color w:val="auto"/>
      <w:szCs w:val="21"/>
    </w:rPr>
  </w:style>
  <w:style w:type="paragraph" w:styleId="af8">
    <w:name w:val="endnote text"/>
    <w:basedOn w:val="a"/>
    <w:link w:val="Char7"/>
    <w:uiPriority w:val="99"/>
    <w:semiHidden/>
    <w:unhideWhenUsed/>
    <w:rsid w:val="00AD0938"/>
    <w:pPr>
      <w:snapToGrid w:val="0"/>
    </w:pPr>
  </w:style>
  <w:style w:type="character" w:customStyle="1" w:styleId="Char7">
    <w:name w:val="미주 텍스트 Char"/>
    <w:basedOn w:val="a0"/>
    <w:link w:val="af8"/>
    <w:uiPriority w:val="99"/>
    <w:semiHidden/>
    <w:rsid w:val="00AD0938"/>
  </w:style>
  <w:style w:type="character" w:styleId="af9">
    <w:name w:val="endnote reference"/>
    <w:basedOn w:val="a0"/>
    <w:uiPriority w:val="99"/>
    <w:semiHidden/>
    <w:unhideWhenUsed/>
    <w:rsid w:val="00AD0938"/>
    <w:rPr>
      <w:vertAlign w:val="superscript"/>
    </w:rPr>
  </w:style>
  <w:style w:type="table" w:styleId="1-3">
    <w:name w:val="List Table 1 Light Accent 3"/>
    <w:basedOn w:val="a1"/>
    <w:uiPriority w:val="46"/>
    <w:rsid w:val="007011E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73431680">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2845837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65614590">
      <w:bodyDiv w:val="1"/>
      <w:marLeft w:val="0"/>
      <w:marRight w:val="0"/>
      <w:marTop w:val="0"/>
      <w:marBottom w:val="0"/>
      <w:divBdr>
        <w:top w:val="none" w:sz="0" w:space="0" w:color="auto"/>
        <w:left w:val="none" w:sz="0" w:space="0" w:color="auto"/>
        <w:bottom w:val="none" w:sz="0" w:space="0" w:color="auto"/>
        <w:right w:val="none" w:sz="0" w:space="0" w:color="auto"/>
      </w:divBdr>
      <w:divsChild>
        <w:div w:id="784081076">
          <w:marLeft w:val="0"/>
          <w:marRight w:val="0"/>
          <w:marTop w:val="0"/>
          <w:marBottom w:val="0"/>
          <w:divBdr>
            <w:top w:val="none" w:sz="0" w:space="0" w:color="auto"/>
            <w:left w:val="none" w:sz="0" w:space="0" w:color="auto"/>
            <w:bottom w:val="none" w:sz="0" w:space="0" w:color="auto"/>
            <w:right w:val="none" w:sz="0" w:space="0" w:color="auto"/>
          </w:divBdr>
        </w:div>
      </w:divsChild>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57370715">
      <w:bodyDiv w:val="1"/>
      <w:marLeft w:val="0"/>
      <w:marRight w:val="0"/>
      <w:marTop w:val="0"/>
      <w:marBottom w:val="0"/>
      <w:divBdr>
        <w:top w:val="none" w:sz="0" w:space="0" w:color="auto"/>
        <w:left w:val="none" w:sz="0" w:space="0" w:color="auto"/>
        <w:bottom w:val="none" w:sz="0" w:space="0" w:color="auto"/>
        <w:right w:val="none" w:sz="0" w:space="0" w:color="auto"/>
      </w:divBdr>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18579633">
      <w:bodyDiv w:val="1"/>
      <w:marLeft w:val="0"/>
      <w:marRight w:val="0"/>
      <w:marTop w:val="0"/>
      <w:marBottom w:val="0"/>
      <w:divBdr>
        <w:top w:val="none" w:sz="0" w:space="0" w:color="auto"/>
        <w:left w:val="none" w:sz="0" w:space="0" w:color="auto"/>
        <w:bottom w:val="none" w:sz="0" w:space="0" w:color="auto"/>
        <w:right w:val="none" w:sz="0" w:space="0" w:color="auto"/>
      </w:divBdr>
      <w:divsChild>
        <w:div w:id="296419379">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74595323">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398014925">
      <w:bodyDiv w:val="1"/>
      <w:marLeft w:val="0"/>
      <w:marRight w:val="0"/>
      <w:marTop w:val="0"/>
      <w:marBottom w:val="0"/>
      <w:divBdr>
        <w:top w:val="none" w:sz="0" w:space="0" w:color="auto"/>
        <w:left w:val="none" w:sz="0" w:space="0" w:color="auto"/>
        <w:bottom w:val="none" w:sz="0" w:space="0" w:color="auto"/>
        <w:right w:val="none" w:sz="0" w:space="0" w:color="auto"/>
      </w:divBdr>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62403612">
      <w:bodyDiv w:val="1"/>
      <w:marLeft w:val="0"/>
      <w:marRight w:val="0"/>
      <w:marTop w:val="0"/>
      <w:marBottom w:val="0"/>
      <w:divBdr>
        <w:top w:val="none" w:sz="0" w:space="0" w:color="auto"/>
        <w:left w:val="none" w:sz="0" w:space="0" w:color="auto"/>
        <w:bottom w:val="none" w:sz="0" w:space="0" w:color="auto"/>
        <w:right w:val="none" w:sz="0" w:space="0" w:color="auto"/>
      </w:divBdr>
    </w:div>
    <w:div w:id="1573005660">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00622063">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11900120">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OHDSI/CommonDataMode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95FC3258E2E3D449B248B049912601CB" ma:contentTypeVersion="2" ma:contentTypeDescription="새 문서를 만듭니다." ma:contentTypeScope="" ma:versionID="4f13772f9b235e0fa67b650c9741435d">
  <xsd:schema xmlns:xsd="http://www.w3.org/2001/XMLSchema" xmlns:xs="http://www.w3.org/2001/XMLSchema" xmlns:p="http://schemas.microsoft.com/office/2006/metadata/properties" xmlns:ns2="fd159966-f3b6-4960-82e6-2c7adab1f67c" targetNamespace="http://schemas.microsoft.com/office/2006/metadata/properties" ma:root="true" ma:fieldsID="458ff0c3dae847c2cc749dc93029e1e0" ns2:_="">
    <xsd:import namespace="fd159966-f3b6-4960-82e6-2c7adab1f6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159966-f3b6-4960-82e6-2c7adab1f6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378D5C-70BE-4BDB-A580-43C873CE71BB}">
  <ds:schemaRefs>
    <ds:schemaRef ds:uri="http://schemas.openxmlformats.org/officeDocument/2006/bibliography"/>
  </ds:schemaRefs>
</ds:datastoreItem>
</file>

<file path=customXml/itemProps2.xml><?xml version="1.0" encoding="utf-8"?>
<ds:datastoreItem xmlns:ds="http://schemas.openxmlformats.org/officeDocument/2006/customXml" ds:itemID="{701D9563-620B-436A-9699-B5B3999D5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5E6D4A-569D-49BA-9AC0-B40D91D1C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159966-f3b6-4960-82e6-2c7adab1f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83E014-A70E-4664-BE50-7950D342A7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6371</Words>
  <Characters>36315</Characters>
  <Application>Microsoft Office Word</Application>
  <DocSecurity>0</DocSecurity>
  <Lines>302</Lines>
  <Paragraphs>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Jaehyeong</dc:creator>
  <cp:keywords/>
  <dc:description/>
  <cp:lastModifiedBy>조재형</cp:lastModifiedBy>
  <cp:revision>255</cp:revision>
  <dcterms:created xsi:type="dcterms:W3CDTF">2022-02-28T03:31:00Z</dcterms:created>
  <dcterms:modified xsi:type="dcterms:W3CDTF">2022-10-08T15:26:00Z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0x01010095FC3258E2E3D449B248B049912601CB</vt:lpwstr>
  </property>
</Properties>
</file>