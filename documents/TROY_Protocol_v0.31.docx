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3C92A5E7" w:rsidR="001F395A" w:rsidRPr="001252C9" w:rsidRDefault="00B36162" w:rsidP="001F395A">
      <w:pPr>
        <w:pStyle w:val="a3"/>
        <w:jc w:val="center"/>
        <w:rPr>
          <w:rFonts w:asciiTheme="minorHAnsi" w:hAnsiTheme="minorHAnsi" w:cstheme="minorHAnsi"/>
          <w:b/>
          <w:bCs/>
          <w:i/>
          <w:iCs/>
        </w:rPr>
      </w:pPr>
      <w:r w:rsidRPr="00B36162">
        <w:rPr>
          <w:rFonts w:asciiTheme="minorHAnsi" w:hAnsiTheme="minorHAnsi" w:cstheme="minorHAnsi"/>
          <w:b/>
          <w:bCs/>
          <w:i/>
          <w:iCs/>
        </w:rPr>
        <w:t>Trials Replication through Observational stud</w:t>
      </w:r>
      <w:r w:rsidR="00356395">
        <w:rPr>
          <w:rFonts w:asciiTheme="minorHAnsi" w:hAnsiTheme="minorHAnsi" w:cstheme="minorHAnsi"/>
          <w:b/>
          <w:bCs/>
          <w:i/>
          <w:iCs/>
        </w:rPr>
        <w:t xml:space="preserve">y </w:t>
      </w:r>
      <w:r w:rsidR="00C16745">
        <w:rPr>
          <w:rFonts w:asciiTheme="minorHAnsi" w:hAnsiTheme="minorHAnsi" w:cstheme="minorHAnsi"/>
          <w:b/>
          <w:bCs/>
          <w:i/>
          <w:iCs/>
        </w:rPr>
        <w:t>by</w:t>
      </w:r>
      <w:r w:rsidR="00356395">
        <w:rPr>
          <w:rFonts w:asciiTheme="minorHAnsi" w:hAnsiTheme="minorHAnsi" w:cstheme="minorHAnsi"/>
          <w:b/>
          <w:bCs/>
          <w:i/>
          <w:iCs/>
        </w:rPr>
        <w:t xml:space="preserve"> Yonsei</w:t>
      </w:r>
      <w:r w:rsidR="00751E89" w:rsidRPr="001252C9">
        <w:rPr>
          <w:rFonts w:asciiTheme="minorHAnsi" w:hAnsiTheme="minorHAnsi" w:cstheme="minorHAnsi"/>
          <w:b/>
          <w:bCs/>
          <w:i/>
          <w:iCs/>
        </w:rPr>
        <w:t xml:space="preserve"> (</w:t>
      </w:r>
      <w:r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01FC650F" w:rsidR="00092069" w:rsidRPr="00092069" w:rsidRDefault="005F1FE2">
      <w:r w:rsidRPr="09B6BCEC">
        <w:rPr>
          <w:b/>
          <w:bCs/>
        </w:rPr>
        <w:t xml:space="preserve">Version: </w:t>
      </w:r>
      <w:r>
        <w:t>0.</w:t>
      </w:r>
      <w:r w:rsidR="00647F12">
        <w:t>3</w:t>
      </w:r>
    </w:p>
    <w:p w14:paraId="0E771528" w14:textId="40086118" w:rsidR="09B6BCEC" w:rsidRDefault="09B6BCEC">
      <w:pPr>
        <w:rPr>
          <w:lang w:eastAsia="ko-KR"/>
        </w:rPr>
      </w:pPr>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29755572" w14:textId="404493B6" w:rsidR="003F3318" w:rsidRDefault="003F3318" w:rsidP="009E04D9">
      <w:pPr>
        <w:rPr>
          <w:lang w:eastAsia="ko-KR"/>
        </w:rPr>
      </w:pPr>
      <w:proofErr w:type="spellStart"/>
      <w:r>
        <w:rPr>
          <w:rFonts w:hint="eastAsia"/>
          <w:lang w:eastAsia="ko-KR"/>
        </w:rPr>
        <w:t>C</w:t>
      </w:r>
      <w:r>
        <w:rPr>
          <w:lang w:eastAsia="ko-KR"/>
        </w:rPr>
        <w:t>hungsoo</w:t>
      </w:r>
      <w:proofErr w:type="spellEnd"/>
      <w:r>
        <w:rPr>
          <w:lang w:eastAsia="ko-KR"/>
        </w:rPr>
        <w:t xml:space="preserve"> Kim, </w:t>
      </w:r>
      <w:r w:rsidR="00A9140A">
        <w:rPr>
          <w:rFonts w:hint="eastAsia"/>
          <w:lang w:eastAsia="ko-KR"/>
        </w:rPr>
        <w:t>P</w:t>
      </w:r>
      <w:r w:rsidR="00A9140A">
        <w:rPr>
          <w:lang w:eastAsia="ko-KR"/>
        </w:rPr>
        <w:t>harmD</w:t>
      </w:r>
      <w:r>
        <w:rPr>
          <w:lang w:eastAsia="ko-KR"/>
        </w:rPr>
        <w:t xml:space="preserve">, </w:t>
      </w:r>
      <w:proofErr w:type="spellStart"/>
      <w:r>
        <w:rPr>
          <w:lang w:eastAsia="ko-KR"/>
        </w:rPr>
        <w:t>Ajou</w:t>
      </w:r>
      <w:proofErr w:type="spellEnd"/>
      <w:r>
        <w:rPr>
          <w:lang w:eastAsia="ko-KR"/>
        </w:rPr>
        <w:t xml:space="preserve"> University, Korea</w:t>
      </w:r>
    </w:p>
    <w:p w14:paraId="7AA05831" w14:textId="7354CFF9" w:rsidR="00B36162" w:rsidRDefault="00B36162" w:rsidP="009E04D9">
      <w:pPr>
        <w:rPr>
          <w:lang w:eastAsia="ko-KR"/>
        </w:rPr>
      </w:pPr>
      <w:proofErr w:type="spellStart"/>
      <w:r>
        <w:t>Kyuri</w:t>
      </w:r>
      <w:proofErr w:type="spellEnd"/>
      <w:r>
        <w:t xml:space="preserve">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2CAD0C34" w:rsidR="009E04D9" w:rsidRDefault="00A9140A" w:rsidP="009E04D9">
      <w:r>
        <w:rPr>
          <w:b/>
        </w:rPr>
        <w:t>Last Updated</w:t>
      </w:r>
      <w:r w:rsidR="009E04D9" w:rsidRPr="00554190">
        <w:rPr>
          <w:b/>
        </w:rPr>
        <w:t>:</w:t>
      </w:r>
      <w:r w:rsidR="009E04D9">
        <w:t xml:space="preserve">  </w:t>
      </w:r>
      <w:r w:rsidR="002A6D7B">
        <w:t>2</w:t>
      </w:r>
      <w:r>
        <w:t>7</w:t>
      </w:r>
      <w:r w:rsidR="009E04D9">
        <w:t xml:space="preserve"> </w:t>
      </w:r>
      <w:r>
        <w:t xml:space="preserve">July </w:t>
      </w:r>
      <w:r w:rsidR="009E04D9" w:rsidRPr="00CB5628">
        <w:t>20</w:t>
      </w:r>
      <w:r w:rsidR="007F0409">
        <w:t>2</w:t>
      </w:r>
      <w:r w:rsidR="002A6D7B">
        <w:t>3</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141269608"/>
      <w:r w:rsidRPr="00BA4277">
        <w:lastRenderedPageBreak/>
        <w:t>Table of contents</w:t>
      </w:r>
      <w:bookmarkEnd w:id="0"/>
    </w:p>
    <w:sdt>
      <w:sdtPr>
        <w:id w:val="300352700"/>
        <w:docPartObj>
          <w:docPartGallery w:val="Table of Contents"/>
          <w:docPartUnique/>
        </w:docPartObj>
      </w:sdtPr>
      <w:sdtContent>
        <w:p w14:paraId="64CC0175" w14:textId="7E3DAE03" w:rsidR="00826C04" w:rsidRDefault="00B451E6">
          <w:pPr>
            <w:pStyle w:val="18"/>
            <w:rPr>
              <w:rFonts w:asciiTheme="minorHAnsi" w:hAnsiTheme="minorHAnsi" w:cstheme="minorBidi"/>
              <w:noProof/>
              <w:color w:val="auto"/>
              <w:kern w:val="2"/>
              <w:sz w:val="20"/>
              <w:lang w:eastAsia="ko-KR"/>
              <w14:ligatures w14:val="standardContextual"/>
            </w:rPr>
          </w:pPr>
          <w:r w:rsidRPr="00BA4277">
            <w:fldChar w:fldCharType="begin"/>
          </w:r>
          <w:r w:rsidRPr="00BA4277">
            <w:instrText xml:space="preserve"> TOC \o "1-3" \h \z \u </w:instrText>
          </w:r>
          <w:r w:rsidRPr="00BA4277">
            <w:fldChar w:fldCharType="separate"/>
          </w:r>
          <w:hyperlink w:anchor="_Toc141269608" w:history="1">
            <w:r w:rsidR="00826C04" w:rsidRPr="00650211">
              <w:rPr>
                <w:rStyle w:val="ab"/>
                <w:noProof/>
              </w:rPr>
              <w:t>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Table of contents</w:t>
            </w:r>
            <w:r w:rsidR="00826C04">
              <w:rPr>
                <w:noProof/>
                <w:webHidden/>
              </w:rPr>
              <w:tab/>
            </w:r>
            <w:r w:rsidR="00826C04">
              <w:rPr>
                <w:noProof/>
                <w:webHidden/>
              </w:rPr>
              <w:fldChar w:fldCharType="begin"/>
            </w:r>
            <w:r w:rsidR="00826C04">
              <w:rPr>
                <w:noProof/>
                <w:webHidden/>
              </w:rPr>
              <w:instrText xml:space="preserve"> PAGEREF _Toc141269608 \h </w:instrText>
            </w:r>
            <w:r w:rsidR="00826C04">
              <w:rPr>
                <w:noProof/>
                <w:webHidden/>
              </w:rPr>
            </w:r>
            <w:r w:rsidR="00826C04">
              <w:rPr>
                <w:noProof/>
                <w:webHidden/>
              </w:rPr>
              <w:fldChar w:fldCharType="separate"/>
            </w:r>
            <w:r w:rsidR="00826C04">
              <w:rPr>
                <w:noProof/>
                <w:webHidden/>
              </w:rPr>
              <w:t>2</w:t>
            </w:r>
            <w:r w:rsidR="00826C04">
              <w:rPr>
                <w:noProof/>
                <w:webHidden/>
              </w:rPr>
              <w:fldChar w:fldCharType="end"/>
            </w:r>
          </w:hyperlink>
        </w:p>
        <w:p w14:paraId="0160D90C" w14:textId="0E9EB7A2" w:rsidR="00826C04" w:rsidRDefault="00000000">
          <w:pPr>
            <w:pStyle w:val="18"/>
            <w:rPr>
              <w:rFonts w:asciiTheme="minorHAnsi" w:hAnsiTheme="minorHAnsi" w:cstheme="minorBidi"/>
              <w:noProof/>
              <w:color w:val="auto"/>
              <w:kern w:val="2"/>
              <w:sz w:val="20"/>
              <w:lang w:eastAsia="ko-KR"/>
              <w14:ligatures w14:val="standardContextual"/>
            </w:rPr>
          </w:pPr>
          <w:hyperlink w:anchor="_Toc141269609" w:history="1">
            <w:r w:rsidR="00826C04" w:rsidRPr="00650211">
              <w:rPr>
                <w:rStyle w:val="ab"/>
                <w:noProof/>
              </w:rPr>
              <w:t>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List of abbreviations</w:t>
            </w:r>
            <w:r w:rsidR="00826C04">
              <w:rPr>
                <w:noProof/>
                <w:webHidden/>
              </w:rPr>
              <w:tab/>
            </w:r>
            <w:r w:rsidR="00826C04">
              <w:rPr>
                <w:noProof/>
                <w:webHidden/>
              </w:rPr>
              <w:fldChar w:fldCharType="begin"/>
            </w:r>
            <w:r w:rsidR="00826C04">
              <w:rPr>
                <w:noProof/>
                <w:webHidden/>
              </w:rPr>
              <w:instrText xml:space="preserve"> PAGEREF _Toc141269609 \h </w:instrText>
            </w:r>
            <w:r w:rsidR="00826C04">
              <w:rPr>
                <w:noProof/>
                <w:webHidden/>
              </w:rPr>
            </w:r>
            <w:r w:rsidR="00826C04">
              <w:rPr>
                <w:noProof/>
                <w:webHidden/>
              </w:rPr>
              <w:fldChar w:fldCharType="separate"/>
            </w:r>
            <w:r w:rsidR="00826C04">
              <w:rPr>
                <w:noProof/>
                <w:webHidden/>
              </w:rPr>
              <w:t>3</w:t>
            </w:r>
            <w:r w:rsidR="00826C04">
              <w:rPr>
                <w:noProof/>
                <w:webHidden/>
              </w:rPr>
              <w:fldChar w:fldCharType="end"/>
            </w:r>
          </w:hyperlink>
        </w:p>
        <w:p w14:paraId="7B735847" w14:textId="0F7B9ACF" w:rsidR="00826C04" w:rsidRDefault="00000000">
          <w:pPr>
            <w:pStyle w:val="18"/>
            <w:rPr>
              <w:rFonts w:asciiTheme="minorHAnsi" w:hAnsiTheme="minorHAnsi" w:cstheme="minorBidi"/>
              <w:noProof/>
              <w:color w:val="auto"/>
              <w:kern w:val="2"/>
              <w:sz w:val="20"/>
              <w:lang w:eastAsia="ko-KR"/>
              <w14:ligatures w14:val="standardContextual"/>
            </w:rPr>
          </w:pPr>
          <w:hyperlink w:anchor="_Toc141269610" w:history="1">
            <w:r w:rsidR="00826C04" w:rsidRPr="00650211">
              <w:rPr>
                <w:rStyle w:val="ab"/>
                <w:noProof/>
              </w:rPr>
              <w:t>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Abstract</w:t>
            </w:r>
            <w:r w:rsidR="00826C04">
              <w:rPr>
                <w:noProof/>
                <w:webHidden/>
              </w:rPr>
              <w:tab/>
            </w:r>
            <w:r w:rsidR="00826C04">
              <w:rPr>
                <w:noProof/>
                <w:webHidden/>
              </w:rPr>
              <w:fldChar w:fldCharType="begin"/>
            </w:r>
            <w:r w:rsidR="00826C04">
              <w:rPr>
                <w:noProof/>
                <w:webHidden/>
              </w:rPr>
              <w:instrText xml:space="preserve"> PAGEREF _Toc141269610 \h </w:instrText>
            </w:r>
            <w:r w:rsidR="00826C04">
              <w:rPr>
                <w:noProof/>
                <w:webHidden/>
              </w:rPr>
            </w:r>
            <w:r w:rsidR="00826C04">
              <w:rPr>
                <w:noProof/>
                <w:webHidden/>
              </w:rPr>
              <w:fldChar w:fldCharType="separate"/>
            </w:r>
            <w:r w:rsidR="00826C04">
              <w:rPr>
                <w:noProof/>
                <w:webHidden/>
              </w:rPr>
              <w:t>3</w:t>
            </w:r>
            <w:r w:rsidR="00826C04">
              <w:rPr>
                <w:noProof/>
                <w:webHidden/>
              </w:rPr>
              <w:fldChar w:fldCharType="end"/>
            </w:r>
          </w:hyperlink>
        </w:p>
        <w:p w14:paraId="130EA178" w14:textId="7D583183" w:rsidR="00826C04" w:rsidRDefault="00000000">
          <w:pPr>
            <w:pStyle w:val="18"/>
            <w:rPr>
              <w:rFonts w:asciiTheme="minorHAnsi" w:hAnsiTheme="minorHAnsi" w:cstheme="minorBidi"/>
              <w:noProof/>
              <w:color w:val="auto"/>
              <w:kern w:val="2"/>
              <w:sz w:val="20"/>
              <w:lang w:eastAsia="ko-KR"/>
              <w14:ligatures w14:val="standardContextual"/>
            </w:rPr>
          </w:pPr>
          <w:hyperlink w:anchor="_Toc141269611" w:history="1">
            <w:r w:rsidR="00826C04" w:rsidRPr="00650211">
              <w:rPr>
                <w:rStyle w:val="ab"/>
                <w:noProof/>
              </w:rPr>
              <w:t>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Amendments and Updates</w:t>
            </w:r>
            <w:r w:rsidR="00826C04">
              <w:rPr>
                <w:noProof/>
                <w:webHidden/>
              </w:rPr>
              <w:tab/>
            </w:r>
            <w:r w:rsidR="00826C04">
              <w:rPr>
                <w:noProof/>
                <w:webHidden/>
              </w:rPr>
              <w:fldChar w:fldCharType="begin"/>
            </w:r>
            <w:r w:rsidR="00826C04">
              <w:rPr>
                <w:noProof/>
                <w:webHidden/>
              </w:rPr>
              <w:instrText xml:space="preserve"> PAGEREF _Toc141269611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33553968" w14:textId="21786512" w:rsidR="00826C04" w:rsidRDefault="00000000">
          <w:pPr>
            <w:pStyle w:val="18"/>
            <w:rPr>
              <w:rFonts w:asciiTheme="minorHAnsi" w:hAnsiTheme="minorHAnsi" w:cstheme="minorBidi"/>
              <w:noProof/>
              <w:color w:val="auto"/>
              <w:kern w:val="2"/>
              <w:sz w:val="20"/>
              <w:lang w:eastAsia="ko-KR"/>
              <w14:ligatures w14:val="standardContextual"/>
            </w:rPr>
          </w:pPr>
          <w:hyperlink w:anchor="_Toc141269612" w:history="1">
            <w:r w:rsidR="00826C04" w:rsidRPr="00650211">
              <w:rPr>
                <w:rStyle w:val="ab"/>
                <w:noProof/>
              </w:rPr>
              <w:t>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Milestones</w:t>
            </w:r>
            <w:r w:rsidR="00826C04">
              <w:rPr>
                <w:noProof/>
                <w:webHidden/>
              </w:rPr>
              <w:tab/>
            </w:r>
            <w:r w:rsidR="00826C04">
              <w:rPr>
                <w:noProof/>
                <w:webHidden/>
              </w:rPr>
              <w:fldChar w:fldCharType="begin"/>
            </w:r>
            <w:r w:rsidR="00826C04">
              <w:rPr>
                <w:noProof/>
                <w:webHidden/>
              </w:rPr>
              <w:instrText xml:space="preserve"> PAGEREF _Toc141269612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67882930" w14:textId="270909AD" w:rsidR="00826C04" w:rsidRDefault="00000000">
          <w:pPr>
            <w:pStyle w:val="18"/>
            <w:rPr>
              <w:rFonts w:asciiTheme="minorHAnsi" w:hAnsiTheme="minorHAnsi" w:cstheme="minorBidi"/>
              <w:noProof/>
              <w:color w:val="auto"/>
              <w:kern w:val="2"/>
              <w:sz w:val="20"/>
              <w:lang w:eastAsia="ko-KR"/>
              <w14:ligatures w14:val="standardContextual"/>
            </w:rPr>
          </w:pPr>
          <w:hyperlink w:anchor="_Toc141269613" w:history="1">
            <w:r w:rsidR="00826C04" w:rsidRPr="00650211">
              <w:rPr>
                <w:rStyle w:val="ab"/>
                <w:noProof/>
              </w:rPr>
              <w:t>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Rationale and Background</w:t>
            </w:r>
            <w:r w:rsidR="00826C04">
              <w:rPr>
                <w:noProof/>
                <w:webHidden/>
              </w:rPr>
              <w:tab/>
            </w:r>
            <w:r w:rsidR="00826C04">
              <w:rPr>
                <w:noProof/>
                <w:webHidden/>
              </w:rPr>
              <w:fldChar w:fldCharType="begin"/>
            </w:r>
            <w:r w:rsidR="00826C04">
              <w:rPr>
                <w:noProof/>
                <w:webHidden/>
              </w:rPr>
              <w:instrText xml:space="preserve"> PAGEREF _Toc141269613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6DA1118B" w14:textId="24CE164C" w:rsidR="00826C04" w:rsidRDefault="00000000">
          <w:pPr>
            <w:pStyle w:val="21"/>
            <w:rPr>
              <w:rFonts w:asciiTheme="minorHAnsi" w:hAnsiTheme="minorHAnsi" w:cstheme="minorBidi"/>
              <w:noProof/>
              <w:color w:val="auto"/>
              <w:kern w:val="2"/>
              <w:sz w:val="20"/>
              <w:lang w:eastAsia="ko-KR"/>
              <w14:ligatures w14:val="standardContextual"/>
            </w:rPr>
          </w:pPr>
          <w:hyperlink w:anchor="_Toc141269614" w:history="1">
            <w:r w:rsidR="00826C04" w:rsidRPr="00650211">
              <w:rPr>
                <w:rStyle w:val="ab"/>
                <w:noProof/>
              </w:rPr>
              <w:t>6.1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Research Questions</w:t>
            </w:r>
            <w:r w:rsidR="00826C04">
              <w:rPr>
                <w:noProof/>
                <w:webHidden/>
              </w:rPr>
              <w:tab/>
            </w:r>
            <w:r w:rsidR="00826C04">
              <w:rPr>
                <w:noProof/>
                <w:webHidden/>
              </w:rPr>
              <w:fldChar w:fldCharType="begin"/>
            </w:r>
            <w:r w:rsidR="00826C04">
              <w:rPr>
                <w:noProof/>
                <w:webHidden/>
              </w:rPr>
              <w:instrText xml:space="preserve"> PAGEREF _Toc141269614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572AEC0B" w14:textId="6B382146" w:rsidR="00826C04" w:rsidRDefault="00000000">
          <w:pPr>
            <w:pStyle w:val="21"/>
            <w:rPr>
              <w:rFonts w:asciiTheme="minorHAnsi" w:hAnsiTheme="minorHAnsi" w:cstheme="minorBidi"/>
              <w:noProof/>
              <w:color w:val="auto"/>
              <w:kern w:val="2"/>
              <w:sz w:val="20"/>
              <w:lang w:eastAsia="ko-KR"/>
              <w14:ligatures w14:val="standardContextual"/>
            </w:rPr>
          </w:pPr>
          <w:hyperlink w:anchor="_Toc141269615" w:history="1">
            <w:r w:rsidR="00826C04" w:rsidRPr="00650211">
              <w:rPr>
                <w:rStyle w:val="ab"/>
                <w:noProof/>
              </w:rPr>
              <w:t>6.2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Objectives</w:t>
            </w:r>
            <w:r w:rsidR="00826C04">
              <w:rPr>
                <w:noProof/>
                <w:webHidden/>
              </w:rPr>
              <w:tab/>
            </w:r>
            <w:r w:rsidR="00826C04">
              <w:rPr>
                <w:noProof/>
                <w:webHidden/>
              </w:rPr>
              <w:fldChar w:fldCharType="begin"/>
            </w:r>
            <w:r w:rsidR="00826C04">
              <w:rPr>
                <w:noProof/>
                <w:webHidden/>
              </w:rPr>
              <w:instrText xml:space="preserve"> PAGEREF _Toc141269615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24AE473A" w14:textId="2D9DBD66" w:rsidR="00826C04" w:rsidRDefault="00000000">
          <w:pPr>
            <w:pStyle w:val="18"/>
            <w:rPr>
              <w:rFonts w:asciiTheme="minorHAnsi" w:hAnsiTheme="minorHAnsi" w:cstheme="minorBidi"/>
              <w:noProof/>
              <w:color w:val="auto"/>
              <w:kern w:val="2"/>
              <w:sz w:val="20"/>
              <w:lang w:eastAsia="ko-KR"/>
              <w14:ligatures w14:val="standardContextual"/>
            </w:rPr>
          </w:pPr>
          <w:hyperlink w:anchor="_Toc141269616" w:history="1">
            <w:r w:rsidR="00826C04" w:rsidRPr="00650211">
              <w:rPr>
                <w:rStyle w:val="ab"/>
                <w:noProof/>
              </w:rPr>
              <w:t>7</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Research methods</w:t>
            </w:r>
            <w:r w:rsidR="00826C04">
              <w:rPr>
                <w:noProof/>
                <w:webHidden/>
              </w:rPr>
              <w:tab/>
            </w:r>
            <w:r w:rsidR="00826C04">
              <w:rPr>
                <w:noProof/>
                <w:webHidden/>
              </w:rPr>
              <w:fldChar w:fldCharType="begin"/>
            </w:r>
            <w:r w:rsidR="00826C04">
              <w:rPr>
                <w:noProof/>
                <w:webHidden/>
              </w:rPr>
              <w:instrText xml:space="preserve"> PAGEREF _Toc141269616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4CEF3EC2" w14:textId="6D2A52FA" w:rsidR="00826C04" w:rsidRDefault="00000000">
          <w:pPr>
            <w:pStyle w:val="21"/>
            <w:rPr>
              <w:rFonts w:asciiTheme="minorHAnsi" w:hAnsiTheme="minorHAnsi" w:cstheme="minorBidi"/>
              <w:noProof/>
              <w:color w:val="auto"/>
              <w:kern w:val="2"/>
              <w:sz w:val="20"/>
              <w:lang w:eastAsia="ko-KR"/>
              <w14:ligatures w14:val="standardContextual"/>
            </w:rPr>
          </w:pPr>
          <w:hyperlink w:anchor="_Toc141269617" w:history="1">
            <w:r w:rsidR="00826C04" w:rsidRPr="00650211">
              <w:rPr>
                <w:rStyle w:val="ab"/>
                <w:noProof/>
              </w:rPr>
              <w:t>7.1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Design</w:t>
            </w:r>
            <w:r w:rsidR="00826C04">
              <w:rPr>
                <w:noProof/>
                <w:webHidden/>
              </w:rPr>
              <w:tab/>
            </w:r>
            <w:r w:rsidR="00826C04">
              <w:rPr>
                <w:noProof/>
                <w:webHidden/>
              </w:rPr>
              <w:fldChar w:fldCharType="begin"/>
            </w:r>
            <w:r w:rsidR="00826C04">
              <w:rPr>
                <w:noProof/>
                <w:webHidden/>
              </w:rPr>
              <w:instrText xml:space="preserve"> PAGEREF _Toc141269617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11476548" w14:textId="1A289319" w:rsidR="00826C04" w:rsidRDefault="00000000">
          <w:pPr>
            <w:pStyle w:val="21"/>
            <w:rPr>
              <w:rFonts w:asciiTheme="minorHAnsi" w:hAnsiTheme="minorHAnsi" w:cstheme="minorBidi"/>
              <w:noProof/>
              <w:color w:val="auto"/>
              <w:kern w:val="2"/>
              <w:sz w:val="20"/>
              <w:lang w:eastAsia="ko-KR"/>
              <w14:ligatures w14:val="standardContextual"/>
            </w:rPr>
          </w:pPr>
          <w:hyperlink w:anchor="_Toc141269618" w:history="1">
            <w:r w:rsidR="00826C04" w:rsidRPr="00650211">
              <w:rPr>
                <w:rStyle w:val="ab"/>
                <w:noProof/>
              </w:rPr>
              <w:t>7.2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Data Source(s)</w:t>
            </w:r>
            <w:r w:rsidR="00826C04">
              <w:rPr>
                <w:noProof/>
                <w:webHidden/>
              </w:rPr>
              <w:tab/>
            </w:r>
            <w:r w:rsidR="00826C04">
              <w:rPr>
                <w:noProof/>
                <w:webHidden/>
              </w:rPr>
              <w:fldChar w:fldCharType="begin"/>
            </w:r>
            <w:r w:rsidR="00826C04">
              <w:rPr>
                <w:noProof/>
                <w:webHidden/>
              </w:rPr>
              <w:instrText xml:space="preserve"> PAGEREF _Toc141269618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7B053599" w14:textId="780118AF" w:rsidR="00826C04" w:rsidRDefault="00000000">
          <w:pPr>
            <w:pStyle w:val="31"/>
            <w:rPr>
              <w:rFonts w:asciiTheme="minorHAnsi" w:hAnsiTheme="minorHAnsi" w:cstheme="minorBidi"/>
              <w:noProof/>
              <w:color w:val="auto"/>
              <w:kern w:val="2"/>
              <w:sz w:val="20"/>
              <w:lang w:eastAsia="ko-KR"/>
              <w14:ligatures w14:val="standardContextual"/>
            </w:rPr>
          </w:pPr>
          <w:hyperlink w:anchor="_Toc141269619" w:history="1">
            <w:r w:rsidR="00826C04" w:rsidRPr="00650211">
              <w:rPr>
                <w:rStyle w:val="ab"/>
                <w:noProof/>
              </w:rPr>
              <w:t>7.2.1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Yonsei University Health System (YUHS)</w:t>
            </w:r>
            <w:r w:rsidR="00826C04">
              <w:rPr>
                <w:noProof/>
                <w:webHidden/>
              </w:rPr>
              <w:tab/>
            </w:r>
            <w:r w:rsidR="00826C04">
              <w:rPr>
                <w:noProof/>
                <w:webHidden/>
              </w:rPr>
              <w:fldChar w:fldCharType="begin"/>
            </w:r>
            <w:r w:rsidR="00826C04">
              <w:rPr>
                <w:noProof/>
                <w:webHidden/>
              </w:rPr>
              <w:instrText xml:space="preserve"> PAGEREF _Toc141269619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11E62280" w14:textId="4DDEED77" w:rsidR="00826C04" w:rsidRDefault="00000000">
          <w:pPr>
            <w:pStyle w:val="31"/>
            <w:rPr>
              <w:rFonts w:asciiTheme="minorHAnsi" w:hAnsiTheme="minorHAnsi" w:cstheme="minorBidi"/>
              <w:noProof/>
              <w:color w:val="auto"/>
              <w:kern w:val="2"/>
              <w:sz w:val="20"/>
              <w:lang w:eastAsia="ko-KR"/>
              <w14:ligatures w14:val="standardContextual"/>
            </w:rPr>
          </w:pPr>
          <w:hyperlink w:anchor="_Toc141269620" w:history="1">
            <w:r w:rsidR="00826C04" w:rsidRPr="00650211">
              <w:rPr>
                <w:rStyle w:val="ab"/>
                <w:noProof/>
                <w:lang w:eastAsia="ko-KR"/>
              </w:rPr>
              <w:t>7.2.2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 xml:space="preserve">Ajou University School </w:t>
            </w:r>
            <w:r w:rsidR="00826C04" w:rsidRPr="00650211">
              <w:rPr>
                <w:rStyle w:val="ab"/>
                <w:noProof/>
                <w:lang w:eastAsia="ko-KR"/>
              </w:rPr>
              <w:t>o</w:t>
            </w:r>
            <w:r w:rsidR="00826C04" w:rsidRPr="00650211">
              <w:rPr>
                <w:rStyle w:val="ab"/>
                <w:noProof/>
              </w:rPr>
              <w:t>f Medicine database (</w:t>
            </w:r>
            <w:r w:rsidR="00826C04" w:rsidRPr="00650211">
              <w:rPr>
                <w:rStyle w:val="ab"/>
                <w:noProof/>
                <w:lang w:eastAsia="ko-KR"/>
              </w:rPr>
              <w:t>AUSOM</w:t>
            </w:r>
            <w:r w:rsidR="00826C04" w:rsidRPr="00650211">
              <w:rPr>
                <w:rStyle w:val="ab"/>
                <w:noProof/>
              </w:rPr>
              <w:t>)</w:t>
            </w:r>
            <w:r w:rsidR="00826C04">
              <w:rPr>
                <w:noProof/>
                <w:webHidden/>
              </w:rPr>
              <w:tab/>
            </w:r>
            <w:r w:rsidR="00826C04">
              <w:rPr>
                <w:noProof/>
                <w:webHidden/>
              </w:rPr>
              <w:fldChar w:fldCharType="begin"/>
            </w:r>
            <w:r w:rsidR="00826C04">
              <w:rPr>
                <w:noProof/>
                <w:webHidden/>
              </w:rPr>
              <w:instrText xml:space="preserve"> PAGEREF _Toc141269620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44C63BFA" w14:textId="4D7A430C" w:rsidR="00826C04" w:rsidRDefault="00000000">
          <w:pPr>
            <w:pStyle w:val="21"/>
            <w:rPr>
              <w:rFonts w:asciiTheme="minorHAnsi" w:hAnsiTheme="minorHAnsi" w:cstheme="minorBidi"/>
              <w:noProof/>
              <w:color w:val="auto"/>
              <w:kern w:val="2"/>
              <w:sz w:val="20"/>
              <w:lang w:eastAsia="ko-KR"/>
              <w14:ligatures w14:val="standardContextual"/>
            </w:rPr>
          </w:pPr>
          <w:hyperlink w:anchor="_Toc141269621" w:history="1">
            <w:r w:rsidR="00826C04" w:rsidRPr="00650211">
              <w:rPr>
                <w:rStyle w:val="ab"/>
                <w:noProof/>
              </w:rPr>
              <w:t>7.3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population</w:t>
            </w:r>
            <w:r w:rsidR="00826C04">
              <w:rPr>
                <w:noProof/>
                <w:webHidden/>
              </w:rPr>
              <w:tab/>
            </w:r>
            <w:r w:rsidR="00826C04">
              <w:rPr>
                <w:noProof/>
                <w:webHidden/>
              </w:rPr>
              <w:fldChar w:fldCharType="begin"/>
            </w:r>
            <w:r w:rsidR="00826C04">
              <w:rPr>
                <w:noProof/>
                <w:webHidden/>
              </w:rPr>
              <w:instrText xml:space="preserve"> PAGEREF _Toc141269621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03F7B77F" w14:textId="6B5A0208" w:rsidR="00826C04" w:rsidRDefault="00000000">
          <w:pPr>
            <w:pStyle w:val="31"/>
            <w:rPr>
              <w:rFonts w:asciiTheme="minorHAnsi" w:hAnsiTheme="minorHAnsi" w:cstheme="minorBidi"/>
              <w:noProof/>
              <w:color w:val="auto"/>
              <w:kern w:val="2"/>
              <w:sz w:val="20"/>
              <w:lang w:eastAsia="ko-KR"/>
              <w14:ligatures w14:val="standardContextual"/>
            </w:rPr>
          </w:pPr>
          <w:hyperlink w:anchor="_Toc141269622" w:history="1">
            <w:r w:rsidR="00826C04" w:rsidRPr="00650211">
              <w:rPr>
                <w:rStyle w:val="ab"/>
                <w:noProof/>
              </w:rPr>
              <w:t>7.3.1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population: replication study 1 (LEADER trial)</w:t>
            </w:r>
            <w:r w:rsidR="00826C04">
              <w:rPr>
                <w:noProof/>
                <w:webHidden/>
              </w:rPr>
              <w:tab/>
            </w:r>
            <w:r w:rsidR="00826C04">
              <w:rPr>
                <w:noProof/>
                <w:webHidden/>
              </w:rPr>
              <w:fldChar w:fldCharType="begin"/>
            </w:r>
            <w:r w:rsidR="00826C04">
              <w:rPr>
                <w:noProof/>
                <w:webHidden/>
              </w:rPr>
              <w:instrText xml:space="preserve"> PAGEREF _Toc141269622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5147362A" w14:textId="50529C4B" w:rsidR="00826C04" w:rsidRDefault="00000000">
          <w:pPr>
            <w:pStyle w:val="31"/>
            <w:rPr>
              <w:rFonts w:asciiTheme="minorHAnsi" w:hAnsiTheme="minorHAnsi" w:cstheme="minorBidi"/>
              <w:noProof/>
              <w:color w:val="auto"/>
              <w:kern w:val="2"/>
              <w:sz w:val="20"/>
              <w:lang w:eastAsia="ko-KR"/>
              <w14:ligatures w14:val="standardContextual"/>
            </w:rPr>
          </w:pPr>
          <w:hyperlink w:anchor="_Toc141269623" w:history="1">
            <w:r w:rsidR="00826C04" w:rsidRPr="00650211">
              <w:rPr>
                <w:rStyle w:val="ab"/>
                <w:noProof/>
              </w:rPr>
              <w:t>7.3.2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2 (DECLARE-TIMI 58 trial)</w:t>
            </w:r>
            <w:r w:rsidR="00826C04">
              <w:rPr>
                <w:noProof/>
                <w:webHidden/>
              </w:rPr>
              <w:tab/>
            </w:r>
            <w:r w:rsidR="00826C04">
              <w:rPr>
                <w:noProof/>
                <w:webHidden/>
              </w:rPr>
              <w:fldChar w:fldCharType="begin"/>
            </w:r>
            <w:r w:rsidR="00826C04">
              <w:rPr>
                <w:noProof/>
                <w:webHidden/>
              </w:rPr>
              <w:instrText xml:space="preserve"> PAGEREF _Toc141269623 \h </w:instrText>
            </w:r>
            <w:r w:rsidR="00826C04">
              <w:rPr>
                <w:noProof/>
                <w:webHidden/>
              </w:rPr>
            </w:r>
            <w:r w:rsidR="00826C04">
              <w:rPr>
                <w:noProof/>
                <w:webHidden/>
              </w:rPr>
              <w:fldChar w:fldCharType="separate"/>
            </w:r>
            <w:r w:rsidR="00826C04">
              <w:rPr>
                <w:noProof/>
                <w:webHidden/>
              </w:rPr>
              <w:t>10</w:t>
            </w:r>
            <w:r w:rsidR="00826C04">
              <w:rPr>
                <w:noProof/>
                <w:webHidden/>
              </w:rPr>
              <w:fldChar w:fldCharType="end"/>
            </w:r>
          </w:hyperlink>
        </w:p>
        <w:p w14:paraId="33F5B77C" w14:textId="07EEA476" w:rsidR="00826C04" w:rsidRDefault="00000000">
          <w:pPr>
            <w:pStyle w:val="31"/>
            <w:rPr>
              <w:rFonts w:asciiTheme="minorHAnsi" w:hAnsiTheme="minorHAnsi" w:cstheme="minorBidi"/>
              <w:noProof/>
              <w:color w:val="auto"/>
              <w:kern w:val="2"/>
              <w:sz w:val="20"/>
              <w:lang w:eastAsia="ko-KR"/>
              <w14:ligatures w14:val="standardContextual"/>
            </w:rPr>
          </w:pPr>
          <w:hyperlink w:anchor="_Toc141269624" w:history="1">
            <w:r w:rsidR="00826C04" w:rsidRPr="00650211">
              <w:rPr>
                <w:rStyle w:val="ab"/>
                <w:noProof/>
              </w:rPr>
              <w:t>7.3.3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3 (EMPA-REG OUTCOME trial)</w:t>
            </w:r>
            <w:r w:rsidR="00826C04">
              <w:rPr>
                <w:noProof/>
                <w:webHidden/>
              </w:rPr>
              <w:tab/>
            </w:r>
            <w:r w:rsidR="00826C04">
              <w:rPr>
                <w:noProof/>
                <w:webHidden/>
              </w:rPr>
              <w:fldChar w:fldCharType="begin"/>
            </w:r>
            <w:r w:rsidR="00826C04">
              <w:rPr>
                <w:noProof/>
                <w:webHidden/>
              </w:rPr>
              <w:instrText xml:space="preserve"> PAGEREF _Toc141269624 \h </w:instrText>
            </w:r>
            <w:r w:rsidR="00826C04">
              <w:rPr>
                <w:noProof/>
                <w:webHidden/>
              </w:rPr>
            </w:r>
            <w:r w:rsidR="00826C04">
              <w:rPr>
                <w:noProof/>
                <w:webHidden/>
              </w:rPr>
              <w:fldChar w:fldCharType="separate"/>
            </w:r>
            <w:r w:rsidR="00826C04">
              <w:rPr>
                <w:noProof/>
                <w:webHidden/>
              </w:rPr>
              <w:t>12</w:t>
            </w:r>
            <w:r w:rsidR="00826C04">
              <w:rPr>
                <w:noProof/>
                <w:webHidden/>
              </w:rPr>
              <w:fldChar w:fldCharType="end"/>
            </w:r>
          </w:hyperlink>
        </w:p>
        <w:p w14:paraId="748CDBCC" w14:textId="7CD2DD65" w:rsidR="00826C04" w:rsidRDefault="00000000">
          <w:pPr>
            <w:pStyle w:val="31"/>
            <w:rPr>
              <w:rFonts w:asciiTheme="minorHAnsi" w:hAnsiTheme="minorHAnsi" w:cstheme="minorBidi"/>
              <w:noProof/>
              <w:color w:val="auto"/>
              <w:kern w:val="2"/>
              <w:sz w:val="20"/>
              <w:lang w:eastAsia="ko-KR"/>
              <w14:ligatures w14:val="standardContextual"/>
            </w:rPr>
          </w:pPr>
          <w:hyperlink w:anchor="_Toc141269625" w:history="1">
            <w:r w:rsidR="00826C04" w:rsidRPr="00650211">
              <w:rPr>
                <w:rStyle w:val="ab"/>
                <w:noProof/>
              </w:rPr>
              <w:t>7.3.4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4 (CANVAS trial)</w:t>
            </w:r>
            <w:r w:rsidR="00826C04">
              <w:rPr>
                <w:noProof/>
                <w:webHidden/>
              </w:rPr>
              <w:tab/>
            </w:r>
            <w:r w:rsidR="00826C04">
              <w:rPr>
                <w:noProof/>
                <w:webHidden/>
              </w:rPr>
              <w:fldChar w:fldCharType="begin"/>
            </w:r>
            <w:r w:rsidR="00826C04">
              <w:rPr>
                <w:noProof/>
                <w:webHidden/>
              </w:rPr>
              <w:instrText xml:space="preserve"> PAGEREF _Toc141269625 \h </w:instrText>
            </w:r>
            <w:r w:rsidR="00826C04">
              <w:rPr>
                <w:noProof/>
                <w:webHidden/>
              </w:rPr>
            </w:r>
            <w:r w:rsidR="00826C04">
              <w:rPr>
                <w:noProof/>
                <w:webHidden/>
              </w:rPr>
              <w:fldChar w:fldCharType="separate"/>
            </w:r>
            <w:r w:rsidR="00826C04">
              <w:rPr>
                <w:noProof/>
                <w:webHidden/>
              </w:rPr>
              <w:t>13</w:t>
            </w:r>
            <w:r w:rsidR="00826C04">
              <w:rPr>
                <w:noProof/>
                <w:webHidden/>
              </w:rPr>
              <w:fldChar w:fldCharType="end"/>
            </w:r>
          </w:hyperlink>
        </w:p>
        <w:p w14:paraId="5AD91373" w14:textId="69C86ACF" w:rsidR="00826C04" w:rsidRDefault="00000000">
          <w:pPr>
            <w:pStyle w:val="31"/>
            <w:rPr>
              <w:rFonts w:asciiTheme="minorHAnsi" w:hAnsiTheme="minorHAnsi" w:cstheme="minorBidi"/>
              <w:noProof/>
              <w:color w:val="auto"/>
              <w:kern w:val="2"/>
              <w:sz w:val="20"/>
              <w:lang w:eastAsia="ko-KR"/>
              <w14:ligatures w14:val="standardContextual"/>
            </w:rPr>
          </w:pPr>
          <w:hyperlink w:anchor="_Toc141269626" w:history="1">
            <w:r w:rsidR="00826C04" w:rsidRPr="00650211">
              <w:rPr>
                <w:rStyle w:val="ab"/>
                <w:noProof/>
              </w:rPr>
              <w:t>7.3.5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5 (CARMELINA trial)</w:t>
            </w:r>
            <w:r w:rsidR="00826C04">
              <w:rPr>
                <w:noProof/>
                <w:webHidden/>
              </w:rPr>
              <w:tab/>
            </w:r>
            <w:r w:rsidR="00826C04">
              <w:rPr>
                <w:noProof/>
                <w:webHidden/>
              </w:rPr>
              <w:fldChar w:fldCharType="begin"/>
            </w:r>
            <w:r w:rsidR="00826C04">
              <w:rPr>
                <w:noProof/>
                <w:webHidden/>
              </w:rPr>
              <w:instrText xml:space="preserve"> PAGEREF _Toc141269626 \h </w:instrText>
            </w:r>
            <w:r w:rsidR="00826C04">
              <w:rPr>
                <w:noProof/>
                <w:webHidden/>
              </w:rPr>
            </w:r>
            <w:r w:rsidR="00826C04">
              <w:rPr>
                <w:noProof/>
                <w:webHidden/>
              </w:rPr>
              <w:fldChar w:fldCharType="separate"/>
            </w:r>
            <w:r w:rsidR="00826C04">
              <w:rPr>
                <w:noProof/>
                <w:webHidden/>
              </w:rPr>
              <w:t>14</w:t>
            </w:r>
            <w:r w:rsidR="00826C04">
              <w:rPr>
                <w:noProof/>
                <w:webHidden/>
              </w:rPr>
              <w:fldChar w:fldCharType="end"/>
            </w:r>
          </w:hyperlink>
        </w:p>
        <w:p w14:paraId="54CC03CF" w14:textId="6D7F0164" w:rsidR="00826C04" w:rsidRDefault="00000000">
          <w:pPr>
            <w:pStyle w:val="31"/>
            <w:rPr>
              <w:rFonts w:asciiTheme="minorHAnsi" w:hAnsiTheme="minorHAnsi" w:cstheme="minorBidi"/>
              <w:noProof/>
              <w:color w:val="auto"/>
              <w:kern w:val="2"/>
              <w:sz w:val="20"/>
              <w:lang w:eastAsia="ko-KR"/>
              <w14:ligatures w14:val="standardContextual"/>
            </w:rPr>
          </w:pPr>
          <w:hyperlink w:anchor="_Toc141269627" w:history="1">
            <w:r w:rsidR="00826C04" w:rsidRPr="00650211">
              <w:rPr>
                <w:rStyle w:val="ab"/>
                <w:noProof/>
              </w:rPr>
              <w:t>7.3.6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6 (TECOS trial)</w:t>
            </w:r>
            <w:r w:rsidR="00826C04">
              <w:rPr>
                <w:noProof/>
                <w:webHidden/>
              </w:rPr>
              <w:tab/>
            </w:r>
            <w:r w:rsidR="00826C04">
              <w:rPr>
                <w:noProof/>
                <w:webHidden/>
              </w:rPr>
              <w:fldChar w:fldCharType="begin"/>
            </w:r>
            <w:r w:rsidR="00826C04">
              <w:rPr>
                <w:noProof/>
                <w:webHidden/>
              </w:rPr>
              <w:instrText xml:space="preserve"> PAGEREF _Toc141269627 \h </w:instrText>
            </w:r>
            <w:r w:rsidR="00826C04">
              <w:rPr>
                <w:noProof/>
                <w:webHidden/>
              </w:rPr>
            </w:r>
            <w:r w:rsidR="00826C04">
              <w:rPr>
                <w:noProof/>
                <w:webHidden/>
              </w:rPr>
              <w:fldChar w:fldCharType="separate"/>
            </w:r>
            <w:r w:rsidR="00826C04">
              <w:rPr>
                <w:noProof/>
                <w:webHidden/>
              </w:rPr>
              <w:t>15</w:t>
            </w:r>
            <w:r w:rsidR="00826C04">
              <w:rPr>
                <w:noProof/>
                <w:webHidden/>
              </w:rPr>
              <w:fldChar w:fldCharType="end"/>
            </w:r>
          </w:hyperlink>
        </w:p>
        <w:p w14:paraId="31BAFEA8" w14:textId="69B6F3A0" w:rsidR="00826C04" w:rsidRDefault="00000000">
          <w:pPr>
            <w:pStyle w:val="31"/>
            <w:rPr>
              <w:rFonts w:asciiTheme="minorHAnsi" w:hAnsiTheme="minorHAnsi" w:cstheme="minorBidi"/>
              <w:noProof/>
              <w:color w:val="auto"/>
              <w:kern w:val="2"/>
              <w:sz w:val="20"/>
              <w:lang w:eastAsia="ko-KR"/>
              <w14:ligatures w14:val="standardContextual"/>
            </w:rPr>
          </w:pPr>
          <w:hyperlink w:anchor="_Toc141269628" w:history="1">
            <w:r w:rsidR="00826C04" w:rsidRPr="00650211">
              <w:rPr>
                <w:rStyle w:val="ab"/>
                <w:noProof/>
              </w:rPr>
              <w:t>7.3.7</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7 (SAVOR-TIMI 53 trial)</w:t>
            </w:r>
            <w:r w:rsidR="00826C04">
              <w:rPr>
                <w:noProof/>
                <w:webHidden/>
              </w:rPr>
              <w:tab/>
            </w:r>
            <w:r w:rsidR="00826C04">
              <w:rPr>
                <w:noProof/>
                <w:webHidden/>
              </w:rPr>
              <w:fldChar w:fldCharType="begin"/>
            </w:r>
            <w:r w:rsidR="00826C04">
              <w:rPr>
                <w:noProof/>
                <w:webHidden/>
              </w:rPr>
              <w:instrText xml:space="preserve"> PAGEREF _Toc141269628 \h </w:instrText>
            </w:r>
            <w:r w:rsidR="00826C04">
              <w:rPr>
                <w:noProof/>
                <w:webHidden/>
              </w:rPr>
            </w:r>
            <w:r w:rsidR="00826C04">
              <w:rPr>
                <w:noProof/>
                <w:webHidden/>
              </w:rPr>
              <w:fldChar w:fldCharType="separate"/>
            </w:r>
            <w:r w:rsidR="00826C04">
              <w:rPr>
                <w:noProof/>
                <w:webHidden/>
              </w:rPr>
              <w:t>17</w:t>
            </w:r>
            <w:r w:rsidR="00826C04">
              <w:rPr>
                <w:noProof/>
                <w:webHidden/>
              </w:rPr>
              <w:fldChar w:fldCharType="end"/>
            </w:r>
          </w:hyperlink>
        </w:p>
        <w:p w14:paraId="6DC8406E" w14:textId="6C4BC6F8" w:rsidR="00826C04" w:rsidRDefault="00000000">
          <w:pPr>
            <w:pStyle w:val="31"/>
            <w:rPr>
              <w:rFonts w:asciiTheme="minorHAnsi" w:hAnsiTheme="minorHAnsi" w:cstheme="minorBidi"/>
              <w:noProof/>
              <w:color w:val="auto"/>
              <w:kern w:val="2"/>
              <w:sz w:val="20"/>
              <w:lang w:eastAsia="ko-KR"/>
              <w14:ligatures w14:val="standardContextual"/>
            </w:rPr>
          </w:pPr>
          <w:hyperlink w:anchor="_Toc141269629" w:history="1">
            <w:r w:rsidR="00826C04" w:rsidRPr="00650211">
              <w:rPr>
                <w:rStyle w:val="ab"/>
                <w:noProof/>
              </w:rPr>
              <w:t>7.3.8</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8 (CAROLINA trial)</w:t>
            </w:r>
            <w:r w:rsidR="00826C04">
              <w:rPr>
                <w:noProof/>
                <w:webHidden/>
              </w:rPr>
              <w:tab/>
            </w:r>
            <w:r w:rsidR="00826C04">
              <w:rPr>
                <w:noProof/>
                <w:webHidden/>
              </w:rPr>
              <w:fldChar w:fldCharType="begin"/>
            </w:r>
            <w:r w:rsidR="00826C04">
              <w:rPr>
                <w:noProof/>
                <w:webHidden/>
              </w:rPr>
              <w:instrText xml:space="preserve"> PAGEREF _Toc141269629 \h </w:instrText>
            </w:r>
            <w:r w:rsidR="00826C04">
              <w:rPr>
                <w:noProof/>
                <w:webHidden/>
              </w:rPr>
            </w:r>
            <w:r w:rsidR="00826C04">
              <w:rPr>
                <w:noProof/>
                <w:webHidden/>
              </w:rPr>
              <w:fldChar w:fldCharType="separate"/>
            </w:r>
            <w:r w:rsidR="00826C04">
              <w:rPr>
                <w:noProof/>
                <w:webHidden/>
              </w:rPr>
              <w:t>18</w:t>
            </w:r>
            <w:r w:rsidR="00826C04">
              <w:rPr>
                <w:noProof/>
                <w:webHidden/>
              </w:rPr>
              <w:fldChar w:fldCharType="end"/>
            </w:r>
          </w:hyperlink>
        </w:p>
        <w:p w14:paraId="365CAE27" w14:textId="17D74F02" w:rsidR="00826C04" w:rsidRDefault="00000000">
          <w:pPr>
            <w:pStyle w:val="31"/>
            <w:rPr>
              <w:rFonts w:asciiTheme="minorHAnsi" w:hAnsiTheme="minorHAnsi" w:cstheme="minorBidi"/>
              <w:noProof/>
              <w:color w:val="auto"/>
              <w:kern w:val="2"/>
              <w:sz w:val="20"/>
              <w:lang w:eastAsia="ko-KR"/>
              <w14:ligatures w14:val="standardContextual"/>
            </w:rPr>
          </w:pPr>
          <w:hyperlink w:anchor="_Toc141269630" w:history="1">
            <w:r w:rsidR="00826C04" w:rsidRPr="00650211">
              <w:rPr>
                <w:rStyle w:val="ab"/>
                <w:noProof/>
              </w:rPr>
              <w:t>7.3.9</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9 (TRITON-TIMI 38 trial)</w:t>
            </w:r>
            <w:r w:rsidR="00826C04">
              <w:rPr>
                <w:noProof/>
                <w:webHidden/>
              </w:rPr>
              <w:tab/>
            </w:r>
            <w:r w:rsidR="00826C04">
              <w:rPr>
                <w:noProof/>
                <w:webHidden/>
              </w:rPr>
              <w:fldChar w:fldCharType="begin"/>
            </w:r>
            <w:r w:rsidR="00826C04">
              <w:rPr>
                <w:noProof/>
                <w:webHidden/>
              </w:rPr>
              <w:instrText xml:space="preserve"> PAGEREF _Toc141269630 \h </w:instrText>
            </w:r>
            <w:r w:rsidR="00826C04">
              <w:rPr>
                <w:noProof/>
                <w:webHidden/>
              </w:rPr>
            </w:r>
            <w:r w:rsidR="00826C04">
              <w:rPr>
                <w:noProof/>
                <w:webHidden/>
              </w:rPr>
              <w:fldChar w:fldCharType="separate"/>
            </w:r>
            <w:r w:rsidR="00826C04">
              <w:rPr>
                <w:noProof/>
                <w:webHidden/>
              </w:rPr>
              <w:t>19</w:t>
            </w:r>
            <w:r w:rsidR="00826C04">
              <w:rPr>
                <w:noProof/>
                <w:webHidden/>
              </w:rPr>
              <w:fldChar w:fldCharType="end"/>
            </w:r>
          </w:hyperlink>
        </w:p>
        <w:p w14:paraId="1C91E11E" w14:textId="51AC0D5E" w:rsidR="00826C04" w:rsidRDefault="00000000">
          <w:pPr>
            <w:pStyle w:val="31"/>
            <w:rPr>
              <w:rFonts w:asciiTheme="minorHAnsi" w:hAnsiTheme="minorHAnsi" w:cstheme="minorBidi"/>
              <w:noProof/>
              <w:color w:val="auto"/>
              <w:kern w:val="2"/>
              <w:sz w:val="20"/>
              <w:lang w:eastAsia="ko-KR"/>
              <w14:ligatures w14:val="standardContextual"/>
            </w:rPr>
          </w:pPr>
          <w:hyperlink w:anchor="_Toc141269631" w:history="1">
            <w:r w:rsidR="00826C04" w:rsidRPr="00650211">
              <w:rPr>
                <w:rStyle w:val="ab"/>
                <w:noProof/>
              </w:rPr>
              <w:t>7.3.10</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10 (PLATO trial)</w:t>
            </w:r>
            <w:r w:rsidR="00826C04">
              <w:rPr>
                <w:noProof/>
                <w:webHidden/>
              </w:rPr>
              <w:tab/>
            </w:r>
            <w:r w:rsidR="00826C04">
              <w:rPr>
                <w:noProof/>
                <w:webHidden/>
              </w:rPr>
              <w:fldChar w:fldCharType="begin"/>
            </w:r>
            <w:r w:rsidR="00826C04">
              <w:rPr>
                <w:noProof/>
                <w:webHidden/>
              </w:rPr>
              <w:instrText xml:space="preserve"> PAGEREF _Toc141269631 \h </w:instrText>
            </w:r>
            <w:r w:rsidR="00826C04">
              <w:rPr>
                <w:noProof/>
                <w:webHidden/>
              </w:rPr>
            </w:r>
            <w:r w:rsidR="00826C04">
              <w:rPr>
                <w:noProof/>
                <w:webHidden/>
              </w:rPr>
              <w:fldChar w:fldCharType="separate"/>
            </w:r>
            <w:r w:rsidR="00826C04">
              <w:rPr>
                <w:noProof/>
                <w:webHidden/>
              </w:rPr>
              <w:t>20</w:t>
            </w:r>
            <w:r w:rsidR="00826C04">
              <w:rPr>
                <w:noProof/>
                <w:webHidden/>
              </w:rPr>
              <w:fldChar w:fldCharType="end"/>
            </w:r>
          </w:hyperlink>
        </w:p>
        <w:p w14:paraId="2375F24C" w14:textId="3D3DCCA6" w:rsidR="00826C04" w:rsidRDefault="00000000">
          <w:pPr>
            <w:pStyle w:val="31"/>
            <w:rPr>
              <w:rFonts w:asciiTheme="minorHAnsi" w:hAnsiTheme="minorHAnsi" w:cstheme="minorBidi"/>
              <w:noProof/>
              <w:color w:val="auto"/>
              <w:kern w:val="2"/>
              <w:sz w:val="20"/>
              <w:lang w:eastAsia="ko-KR"/>
              <w14:ligatures w14:val="standardContextual"/>
            </w:rPr>
          </w:pPr>
          <w:hyperlink w:anchor="_Toc141269632" w:history="1">
            <w:r w:rsidR="00826C04" w:rsidRPr="00650211">
              <w:rPr>
                <w:rStyle w:val="ab"/>
                <w:noProof/>
              </w:rPr>
              <w:t>7.3.11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11 (ROCKET AF trial)</w:t>
            </w:r>
            <w:r w:rsidR="00826C04">
              <w:rPr>
                <w:noProof/>
                <w:webHidden/>
              </w:rPr>
              <w:tab/>
            </w:r>
            <w:r w:rsidR="00826C04">
              <w:rPr>
                <w:noProof/>
                <w:webHidden/>
              </w:rPr>
              <w:fldChar w:fldCharType="begin"/>
            </w:r>
            <w:r w:rsidR="00826C04">
              <w:rPr>
                <w:noProof/>
                <w:webHidden/>
              </w:rPr>
              <w:instrText xml:space="preserve"> PAGEREF _Toc141269632 \h </w:instrText>
            </w:r>
            <w:r w:rsidR="00826C04">
              <w:rPr>
                <w:noProof/>
                <w:webHidden/>
              </w:rPr>
            </w:r>
            <w:r w:rsidR="00826C04">
              <w:rPr>
                <w:noProof/>
                <w:webHidden/>
              </w:rPr>
              <w:fldChar w:fldCharType="separate"/>
            </w:r>
            <w:r w:rsidR="00826C04">
              <w:rPr>
                <w:noProof/>
                <w:webHidden/>
              </w:rPr>
              <w:t>21</w:t>
            </w:r>
            <w:r w:rsidR="00826C04">
              <w:rPr>
                <w:noProof/>
                <w:webHidden/>
              </w:rPr>
              <w:fldChar w:fldCharType="end"/>
            </w:r>
          </w:hyperlink>
        </w:p>
        <w:p w14:paraId="7EDD2280" w14:textId="7AA0047D" w:rsidR="00826C04" w:rsidRDefault="00000000">
          <w:pPr>
            <w:pStyle w:val="31"/>
            <w:rPr>
              <w:rFonts w:asciiTheme="minorHAnsi" w:hAnsiTheme="minorHAnsi" w:cstheme="minorBidi"/>
              <w:noProof/>
              <w:color w:val="auto"/>
              <w:kern w:val="2"/>
              <w:sz w:val="20"/>
              <w:lang w:eastAsia="ko-KR"/>
              <w14:ligatures w14:val="standardContextual"/>
            </w:rPr>
          </w:pPr>
          <w:hyperlink w:anchor="_Toc141269633" w:history="1">
            <w:r w:rsidR="00826C04" w:rsidRPr="00650211">
              <w:rPr>
                <w:rStyle w:val="ab"/>
                <w:noProof/>
              </w:rPr>
              <w:t>7.3.12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12 (ARISTOTLE trial)</w:t>
            </w:r>
            <w:r w:rsidR="00826C04">
              <w:rPr>
                <w:noProof/>
                <w:webHidden/>
              </w:rPr>
              <w:tab/>
            </w:r>
            <w:r w:rsidR="00826C04">
              <w:rPr>
                <w:noProof/>
                <w:webHidden/>
              </w:rPr>
              <w:fldChar w:fldCharType="begin"/>
            </w:r>
            <w:r w:rsidR="00826C04">
              <w:rPr>
                <w:noProof/>
                <w:webHidden/>
              </w:rPr>
              <w:instrText xml:space="preserve"> PAGEREF _Toc141269633 \h </w:instrText>
            </w:r>
            <w:r w:rsidR="00826C04">
              <w:rPr>
                <w:noProof/>
                <w:webHidden/>
              </w:rPr>
            </w:r>
            <w:r w:rsidR="00826C04">
              <w:rPr>
                <w:noProof/>
                <w:webHidden/>
              </w:rPr>
              <w:fldChar w:fldCharType="separate"/>
            </w:r>
            <w:r w:rsidR="00826C04">
              <w:rPr>
                <w:noProof/>
                <w:webHidden/>
              </w:rPr>
              <w:t>22</w:t>
            </w:r>
            <w:r w:rsidR="00826C04">
              <w:rPr>
                <w:noProof/>
                <w:webHidden/>
              </w:rPr>
              <w:fldChar w:fldCharType="end"/>
            </w:r>
          </w:hyperlink>
        </w:p>
        <w:p w14:paraId="048180FD" w14:textId="54D8D8A2" w:rsidR="00826C04" w:rsidRDefault="00000000">
          <w:pPr>
            <w:pStyle w:val="31"/>
            <w:rPr>
              <w:rFonts w:asciiTheme="minorHAnsi" w:hAnsiTheme="minorHAnsi" w:cstheme="minorBidi"/>
              <w:noProof/>
              <w:color w:val="auto"/>
              <w:kern w:val="2"/>
              <w:sz w:val="20"/>
              <w:lang w:eastAsia="ko-KR"/>
              <w14:ligatures w14:val="standardContextual"/>
            </w:rPr>
          </w:pPr>
          <w:hyperlink w:anchor="_Toc141269634" w:history="1">
            <w:r w:rsidR="00826C04" w:rsidRPr="00650211">
              <w:rPr>
                <w:rStyle w:val="ab"/>
                <w:noProof/>
              </w:rPr>
              <w:t>7.3.13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13 (ENGAGE AF-TIMI 48 trial)</w:t>
            </w:r>
            <w:r w:rsidR="00826C04">
              <w:rPr>
                <w:noProof/>
                <w:webHidden/>
              </w:rPr>
              <w:tab/>
            </w:r>
            <w:r w:rsidR="00826C04">
              <w:rPr>
                <w:noProof/>
                <w:webHidden/>
              </w:rPr>
              <w:fldChar w:fldCharType="begin"/>
            </w:r>
            <w:r w:rsidR="00826C04">
              <w:rPr>
                <w:noProof/>
                <w:webHidden/>
              </w:rPr>
              <w:instrText xml:space="preserve"> PAGEREF _Toc141269634 \h </w:instrText>
            </w:r>
            <w:r w:rsidR="00826C04">
              <w:rPr>
                <w:noProof/>
                <w:webHidden/>
              </w:rPr>
            </w:r>
            <w:r w:rsidR="00826C04">
              <w:rPr>
                <w:noProof/>
                <w:webHidden/>
              </w:rPr>
              <w:fldChar w:fldCharType="separate"/>
            </w:r>
            <w:r w:rsidR="00826C04">
              <w:rPr>
                <w:noProof/>
                <w:webHidden/>
              </w:rPr>
              <w:t>22</w:t>
            </w:r>
            <w:r w:rsidR="00826C04">
              <w:rPr>
                <w:noProof/>
                <w:webHidden/>
              </w:rPr>
              <w:fldChar w:fldCharType="end"/>
            </w:r>
          </w:hyperlink>
        </w:p>
        <w:p w14:paraId="773E2061" w14:textId="440372F1" w:rsidR="00826C04" w:rsidRDefault="00000000">
          <w:pPr>
            <w:pStyle w:val="31"/>
            <w:rPr>
              <w:rFonts w:asciiTheme="minorHAnsi" w:hAnsiTheme="minorHAnsi" w:cstheme="minorBidi"/>
              <w:noProof/>
              <w:color w:val="auto"/>
              <w:kern w:val="2"/>
              <w:sz w:val="20"/>
              <w:lang w:eastAsia="ko-KR"/>
              <w14:ligatures w14:val="standardContextual"/>
            </w:rPr>
          </w:pPr>
          <w:hyperlink w:anchor="_Toc141269635" w:history="1">
            <w:r w:rsidR="00826C04" w:rsidRPr="00650211">
              <w:rPr>
                <w:rStyle w:val="ab"/>
                <w:noProof/>
              </w:rPr>
              <w:t>7.3.14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14 (ORAL trial)</w:t>
            </w:r>
            <w:r w:rsidR="00826C04">
              <w:rPr>
                <w:noProof/>
                <w:webHidden/>
              </w:rPr>
              <w:tab/>
            </w:r>
            <w:r w:rsidR="00826C04">
              <w:rPr>
                <w:noProof/>
                <w:webHidden/>
              </w:rPr>
              <w:fldChar w:fldCharType="begin"/>
            </w:r>
            <w:r w:rsidR="00826C04">
              <w:rPr>
                <w:noProof/>
                <w:webHidden/>
              </w:rPr>
              <w:instrText xml:space="preserve"> PAGEREF _Toc141269635 \h </w:instrText>
            </w:r>
            <w:r w:rsidR="00826C04">
              <w:rPr>
                <w:noProof/>
                <w:webHidden/>
              </w:rPr>
            </w:r>
            <w:r w:rsidR="00826C04">
              <w:rPr>
                <w:noProof/>
                <w:webHidden/>
              </w:rPr>
              <w:fldChar w:fldCharType="separate"/>
            </w:r>
            <w:r w:rsidR="00826C04">
              <w:rPr>
                <w:noProof/>
                <w:webHidden/>
              </w:rPr>
              <w:t>24</w:t>
            </w:r>
            <w:r w:rsidR="00826C04">
              <w:rPr>
                <w:noProof/>
                <w:webHidden/>
              </w:rPr>
              <w:fldChar w:fldCharType="end"/>
            </w:r>
          </w:hyperlink>
        </w:p>
        <w:p w14:paraId="256D2B77" w14:textId="624A69D0" w:rsidR="00826C04" w:rsidRDefault="00000000">
          <w:pPr>
            <w:pStyle w:val="31"/>
            <w:rPr>
              <w:rFonts w:asciiTheme="minorHAnsi" w:hAnsiTheme="minorHAnsi" w:cstheme="minorBidi"/>
              <w:noProof/>
              <w:color w:val="auto"/>
              <w:kern w:val="2"/>
              <w:sz w:val="20"/>
              <w:lang w:eastAsia="ko-KR"/>
              <w14:ligatures w14:val="standardContextual"/>
            </w:rPr>
          </w:pPr>
          <w:hyperlink w:anchor="_Toc141269636" w:history="1">
            <w:r w:rsidR="00826C04" w:rsidRPr="00650211">
              <w:rPr>
                <w:rStyle w:val="ab"/>
                <w:rFonts w:cstheme="minorHAnsi"/>
                <w:noProof/>
              </w:rPr>
              <w:t>7.3.15</w:t>
            </w:r>
            <w:r w:rsidR="00826C04">
              <w:rPr>
                <w:rFonts w:asciiTheme="minorHAnsi" w:hAnsiTheme="minorHAnsi" w:cstheme="minorBidi"/>
                <w:noProof/>
                <w:color w:val="auto"/>
                <w:kern w:val="2"/>
                <w:sz w:val="20"/>
                <w:lang w:eastAsia="ko-KR"/>
                <w14:ligatures w14:val="standardContextual"/>
              </w:rPr>
              <w:tab/>
            </w:r>
            <w:r w:rsidR="00826C04" w:rsidRPr="00650211">
              <w:rPr>
                <w:rStyle w:val="ab"/>
                <w:rFonts w:cstheme="minorHAnsi"/>
                <w:noProof/>
              </w:rPr>
              <w:t xml:space="preserve">Replication study </w:t>
            </w:r>
            <w:r w:rsidR="00826C04" w:rsidRPr="00650211">
              <w:rPr>
                <w:rStyle w:val="ab"/>
                <w:rFonts w:cstheme="minorHAnsi"/>
                <w:noProof/>
                <w:lang w:eastAsia="ko-KR"/>
              </w:rPr>
              <w:t>15</w:t>
            </w:r>
            <w:r w:rsidR="00826C04" w:rsidRPr="00650211">
              <w:rPr>
                <w:rStyle w:val="ab"/>
                <w:rFonts w:cstheme="minorHAnsi"/>
                <w:noProof/>
              </w:rPr>
              <w:t xml:space="preserve"> (STRA-RA trial)</w:t>
            </w:r>
            <w:r w:rsidR="00826C04">
              <w:rPr>
                <w:noProof/>
                <w:webHidden/>
              </w:rPr>
              <w:tab/>
            </w:r>
            <w:r w:rsidR="00826C04">
              <w:rPr>
                <w:noProof/>
                <w:webHidden/>
              </w:rPr>
              <w:fldChar w:fldCharType="begin"/>
            </w:r>
            <w:r w:rsidR="00826C04">
              <w:rPr>
                <w:noProof/>
                <w:webHidden/>
              </w:rPr>
              <w:instrText xml:space="preserve"> PAGEREF _Toc141269636 \h </w:instrText>
            </w:r>
            <w:r w:rsidR="00826C04">
              <w:rPr>
                <w:noProof/>
                <w:webHidden/>
              </w:rPr>
            </w:r>
            <w:r w:rsidR="00826C04">
              <w:rPr>
                <w:noProof/>
                <w:webHidden/>
              </w:rPr>
              <w:fldChar w:fldCharType="separate"/>
            </w:r>
            <w:r w:rsidR="00826C04">
              <w:rPr>
                <w:noProof/>
                <w:webHidden/>
              </w:rPr>
              <w:t>24</w:t>
            </w:r>
            <w:r w:rsidR="00826C04">
              <w:rPr>
                <w:noProof/>
                <w:webHidden/>
              </w:rPr>
              <w:fldChar w:fldCharType="end"/>
            </w:r>
          </w:hyperlink>
        </w:p>
        <w:p w14:paraId="68294261" w14:textId="3A3C9CD3" w:rsidR="00826C04" w:rsidRDefault="00000000">
          <w:pPr>
            <w:pStyle w:val="21"/>
            <w:rPr>
              <w:rFonts w:asciiTheme="minorHAnsi" w:hAnsiTheme="minorHAnsi" w:cstheme="minorBidi"/>
              <w:noProof/>
              <w:color w:val="auto"/>
              <w:kern w:val="2"/>
              <w:sz w:val="20"/>
              <w:lang w:eastAsia="ko-KR"/>
              <w14:ligatures w14:val="standardContextual"/>
            </w:rPr>
          </w:pPr>
          <w:hyperlink w:anchor="_Toc141269637" w:history="1">
            <w:r w:rsidR="00826C04" w:rsidRPr="00650211">
              <w:rPr>
                <w:rStyle w:val="ab"/>
                <w:noProof/>
              </w:rPr>
              <w:t>7.4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Outcomes</w:t>
            </w:r>
            <w:r w:rsidR="00826C04">
              <w:rPr>
                <w:noProof/>
                <w:webHidden/>
              </w:rPr>
              <w:tab/>
            </w:r>
            <w:r w:rsidR="00826C04">
              <w:rPr>
                <w:noProof/>
                <w:webHidden/>
              </w:rPr>
              <w:fldChar w:fldCharType="begin"/>
            </w:r>
            <w:r w:rsidR="00826C04">
              <w:rPr>
                <w:noProof/>
                <w:webHidden/>
              </w:rPr>
              <w:instrText xml:space="preserve"> PAGEREF _Toc141269637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11E46E64" w14:textId="7DB708F4" w:rsidR="00826C04" w:rsidRDefault="00000000">
          <w:pPr>
            <w:pStyle w:val="31"/>
            <w:rPr>
              <w:rFonts w:asciiTheme="minorHAnsi" w:hAnsiTheme="minorHAnsi" w:cstheme="minorBidi"/>
              <w:noProof/>
              <w:color w:val="auto"/>
              <w:kern w:val="2"/>
              <w:sz w:val="20"/>
              <w:lang w:eastAsia="ko-KR"/>
              <w14:ligatures w14:val="standardContextual"/>
            </w:rPr>
          </w:pPr>
          <w:hyperlink w:anchor="_Toc141269638" w:history="1">
            <w:r w:rsidR="00826C04" w:rsidRPr="00650211">
              <w:rPr>
                <w:rStyle w:val="ab"/>
                <w:noProof/>
                <w:lang w:eastAsia="ko-KR"/>
              </w:rPr>
              <w:t>7.4.1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3P</w:t>
            </w:r>
            <w:r w:rsidR="00826C04" w:rsidRPr="00650211">
              <w:rPr>
                <w:rStyle w:val="ab"/>
                <w:noProof/>
              </w:rPr>
              <w:t xml:space="preserve"> </w:t>
            </w:r>
            <w:r w:rsidR="00826C04" w:rsidRPr="00650211">
              <w:rPr>
                <w:rStyle w:val="ab"/>
                <w:noProof/>
                <w:lang w:eastAsia="ko-KR"/>
              </w:rPr>
              <w:t>MACE</w:t>
            </w:r>
            <w:r w:rsidR="00826C04">
              <w:rPr>
                <w:noProof/>
                <w:webHidden/>
              </w:rPr>
              <w:tab/>
            </w:r>
            <w:r w:rsidR="00826C04">
              <w:rPr>
                <w:noProof/>
                <w:webHidden/>
              </w:rPr>
              <w:fldChar w:fldCharType="begin"/>
            </w:r>
            <w:r w:rsidR="00826C04">
              <w:rPr>
                <w:noProof/>
                <w:webHidden/>
              </w:rPr>
              <w:instrText xml:space="preserve"> PAGEREF _Toc141269638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036B9C11" w14:textId="21DDE709" w:rsidR="00826C04" w:rsidRDefault="00000000">
          <w:pPr>
            <w:pStyle w:val="31"/>
            <w:rPr>
              <w:rFonts w:asciiTheme="minorHAnsi" w:hAnsiTheme="minorHAnsi" w:cstheme="minorBidi"/>
              <w:noProof/>
              <w:color w:val="auto"/>
              <w:kern w:val="2"/>
              <w:sz w:val="20"/>
              <w:lang w:eastAsia="ko-KR"/>
              <w14:ligatures w14:val="standardContextual"/>
            </w:rPr>
          </w:pPr>
          <w:hyperlink w:anchor="_Toc141269639" w:history="1">
            <w:r w:rsidR="00826C04" w:rsidRPr="00650211">
              <w:rPr>
                <w:rStyle w:val="ab"/>
                <w:noProof/>
                <w:lang w:eastAsia="ko-KR"/>
              </w:rPr>
              <w:t>7.4.2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4P MACE</w:t>
            </w:r>
            <w:r w:rsidR="00826C04">
              <w:rPr>
                <w:noProof/>
                <w:webHidden/>
              </w:rPr>
              <w:tab/>
            </w:r>
            <w:r w:rsidR="00826C04">
              <w:rPr>
                <w:noProof/>
                <w:webHidden/>
              </w:rPr>
              <w:fldChar w:fldCharType="begin"/>
            </w:r>
            <w:r w:rsidR="00826C04">
              <w:rPr>
                <w:noProof/>
                <w:webHidden/>
              </w:rPr>
              <w:instrText xml:space="preserve"> PAGEREF _Toc141269639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524EF252" w14:textId="6E02E2C3" w:rsidR="00826C04" w:rsidRDefault="00000000">
          <w:pPr>
            <w:pStyle w:val="31"/>
            <w:rPr>
              <w:rFonts w:asciiTheme="minorHAnsi" w:hAnsiTheme="minorHAnsi" w:cstheme="minorBidi"/>
              <w:noProof/>
              <w:color w:val="auto"/>
              <w:kern w:val="2"/>
              <w:sz w:val="20"/>
              <w:lang w:eastAsia="ko-KR"/>
              <w14:ligatures w14:val="standardContextual"/>
            </w:rPr>
          </w:pPr>
          <w:hyperlink w:anchor="_Toc141269640" w:history="1">
            <w:r w:rsidR="00826C04" w:rsidRPr="00650211">
              <w:rPr>
                <w:rStyle w:val="ab"/>
                <w:noProof/>
                <w:lang w:eastAsia="ko-KR"/>
              </w:rPr>
              <w:t>7.4.3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HHF + cardiovascular death</w:t>
            </w:r>
            <w:r w:rsidR="00826C04">
              <w:rPr>
                <w:noProof/>
                <w:webHidden/>
              </w:rPr>
              <w:tab/>
            </w:r>
            <w:r w:rsidR="00826C04">
              <w:rPr>
                <w:noProof/>
                <w:webHidden/>
              </w:rPr>
              <w:fldChar w:fldCharType="begin"/>
            </w:r>
            <w:r w:rsidR="00826C04">
              <w:rPr>
                <w:noProof/>
                <w:webHidden/>
              </w:rPr>
              <w:instrText xml:space="preserve"> PAGEREF _Toc141269640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39B30BD5" w14:textId="13A2E006" w:rsidR="00826C04" w:rsidRDefault="00000000">
          <w:pPr>
            <w:pStyle w:val="31"/>
            <w:rPr>
              <w:rFonts w:asciiTheme="minorHAnsi" w:hAnsiTheme="minorHAnsi" w:cstheme="minorBidi"/>
              <w:noProof/>
              <w:color w:val="auto"/>
              <w:kern w:val="2"/>
              <w:sz w:val="20"/>
              <w:lang w:eastAsia="ko-KR"/>
              <w14:ligatures w14:val="standardContextual"/>
            </w:rPr>
          </w:pPr>
          <w:hyperlink w:anchor="_Toc141269641" w:history="1">
            <w:r w:rsidR="00826C04" w:rsidRPr="00650211">
              <w:rPr>
                <w:rStyle w:val="ab"/>
                <w:noProof/>
                <w:lang w:eastAsia="ko-KR"/>
              </w:rPr>
              <w:t>7.4.4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Stroke + systemic embolism</w:t>
            </w:r>
            <w:r w:rsidR="00826C04">
              <w:rPr>
                <w:noProof/>
                <w:webHidden/>
              </w:rPr>
              <w:tab/>
            </w:r>
            <w:r w:rsidR="00826C04">
              <w:rPr>
                <w:noProof/>
                <w:webHidden/>
              </w:rPr>
              <w:fldChar w:fldCharType="begin"/>
            </w:r>
            <w:r w:rsidR="00826C04">
              <w:rPr>
                <w:noProof/>
                <w:webHidden/>
              </w:rPr>
              <w:instrText xml:space="preserve"> PAGEREF _Toc141269641 \h </w:instrText>
            </w:r>
            <w:r w:rsidR="00826C04">
              <w:rPr>
                <w:noProof/>
                <w:webHidden/>
              </w:rPr>
            </w:r>
            <w:r w:rsidR="00826C04">
              <w:rPr>
                <w:noProof/>
                <w:webHidden/>
              </w:rPr>
              <w:fldChar w:fldCharType="separate"/>
            </w:r>
            <w:r w:rsidR="00826C04">
              <w:rPr>
                <w:noProof/>
                <w:webHidden/>
              </w:rPr>
              <w:t>26</w:t>
            </w:r>
            <w:r w:rsidR="00826C04">
              <w:rPr>
                <w:noProof/>
                <w:webHidden/>
              </w:rPr>
              <w:fldChar w:fldCharType="end"/>
            </w:r>
          </w:hyperlink>
        </w:p>
        <w:p w14:paraId="24D9AE44" w14:textId="5ACFD766" w:rsidR="00826C04" w:rsidRDefault="00000000">
          <w:pPr>
            <w:pStyle w:val="31"/>
            <w:rPr>
              <w:rFonts w:asciiTheme="minorHAnsi" w:hAnsiTheme="minorHAnsi" w:cstheme="minorBidi"/>
              <w:noProof/>
              <w:color w:val="auto"/>
              <w:kern w:val="2"/>
              <w:sz w:val="20"/>
              <w:lang w:eastAsia="ko-KR"/>
              <w14:ligatures w14:val="standardContextual"/>
            </w:rPr>
          </w:pPr>
          <w:hyperlink w:anchor="_Toc141269642" w:history="1">
            <w:r w:rsidR="00826C04" w:rsidRPr="00650211">
              <w:rPr>
                <w:rStyle w:val="ab"/>
                <w:noProof/>
                <w:lang w:eastAsia="ko-KR"/>
              </w:rPr>
              <w:t>7.4.5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Cancer</w:t>
            </w:r>
            <w:r w:rsidR="00826C04">
              <w:rPr>
                <w:noProof/>
                <w:webHidden/>
              </w:rPr>
              <w:tab/>
            </w:r>
            <w:r w:rsidR="00826C04">
              <w:rPr>
                <w:noProof/>
                <w:webHidden/>
              </w:rPr>
              <w:fldChar w:fldCharType="begin"/>
            </w:r>
            <w:r w:rsidR="00826C04">
              <w:rPr>
                <w:noProof/>
                <w:webHidden/>
              </w:rPr>
              <w:instrText xml:space="preserve"> PAGEREF _Toc141269642 \h </w:instrText>
            </w:r>
            <w:r w:rsidR="00826C04">
              <w:rPr>
                <w:noProof/>
                <w:webHidden/>
              </w:rPr>
            </w:r>
            <w:r w:rsidR="00826C04">
              <w:rPr>
                <w:noProof/>
                <w:webHidden/>
              </w:rPr>
              <w:fldChar w:fldCharType="separate"/>
            </w:r>
            <w:r w:rsidR="00826C04">
              <w:rPr>
                <w:noProof/>
                <w:webHidden/>
              </w:rPr>
              <w:t>26</w:t>
            </w:r>
            <w:r w:rsidR="00826C04">
              <w:rPr>
                <w:noProof/>
                <w:webHidden/>
              </w:rPr>
              <w:fldChar w:fldCharType="end"/>
            </w:r>
          </w:hyperlink>
        </w:p>
        <w:p w14:paraId="4DFF2FE8" w14:textId="2FF6BDD3" w:rsidR="00826C04" w:rsidRDefault="00000000">
          <w:pPr>
            <w:pStyle w:val="31"/>
            <w:rPr>
              <w:rFonts w:asciiTheme="minorHAnsi" w:hAnsiTheme="minorHAnsi" w:cstheme="minorBidi"/>
              <w:noProof/>
              <w:color w:val="auto"/>
              <w:kern w:val="2"/>
              <w:sz w:val="20"/>
              <w:lang w:eastAsia="ko-KR"/>
              <w14:ligatures w14:val="standardContextual"/>
            </w:rPr>
          </w:pPr>
          <w:hyperlink w:anchor="_Toc141269643" w:history="1">
            <w:r w:rsidR="00826C04" w:rsidRPr="00650211">
              <w:rPr>
                <w:rStyle w:val="ab"/>
                <w:noProof/>
                <w:highlight w:val="yellow"/>
              </w:rPr>
              <w:t>7.4.6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highlight w:val="yellow"/>
              </w:rPr>
              <w:t>Negative control outcomes</w:t>
            </w:r>
            <w:r w:rsidR="00826C04">
              <w:rPr>
                <w:noProof/>
                <w:webHidden/>
              </w:rPr>
              <w:tab/>
            </w:r>
            <w:r w:rsidR="00826C04">
              <w:rPr>
                <w:noProof/>
                <w:webHidden/>
              </w:rPr>
              <w:fldChar w:fldCharType="begin"/>
            </w:r>
            <w:r w:rsidR="00826C04">
              <w:rPr>
                <w:noProof/>
                <w:webHidden/>
              </w:rPr>
              <w:instrText xml:space="preserve"> PAGEREF _Toc141269643 \h </w:instrText>
            </w:r>
            <w:r w:rsidR="00826C04">
              <w:rPr>
                <w:noProof/>
                <w:webHidden/>
              </w:rPr>
            </w:r>
            <w:r w:rsidR="00826C04">
              <w:rPr>
                <w:noProof/>
                <w:webHidden/>
              </w:rPr>
              <w:fldChar w:fldCharType="separate"/>
            </w:r>
            <w:r w:rsidR="00826C04">
              <w:rPr>
                <w:noProof/>
                <w:webHidden/>
              </w:rPr>
              <w:t>27</w:t>
            </w:r>
            <w:r w:rsidR="00826C04">
              <w:rPr>
                <w:noProof/>
                <w:webHidden/>
              </w:rPr>
              <w:fldChar w:fldCharType="end"/>
            </w:r>
          </w:hyperlink>
        </w:p>
        <w:p w14:paraId="51DDC2E1" w14:textId="59B25467" w:rsidR="00826C04" w:rsidRDefault="00000000">
          <w:pPr>
            <w:pStyle w:val="21"/>
            <w:rPr>
              <w:rFonts w:asciiTheme="minorHAnsi" w:hAnsiTheme="minorHAnsi" w:cstheme="minorBidi"/>
              <w:noProof/>
              <w:color w:val="auto"/>
              <w:kern w:val="2"/>
              <w:sz w:val="20"/>
              <w:lang w:eastAsia="ko-KR"/>
              <w14:ligatures w14:val="standardContextual"/>
            </w:rPr>
          </w:pPr>
          <w:hyperlink w:anchor="_Toc141269644" w:history="1">
            <w:r w:rsidR="00826C04" w:rsidRPr="00650211">
              <w:rPr>
                <w:rStyle w:val="ab"/>
                <w:noProof/>
              </w:rPr>
              <w:t>7.5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Covariates</w:t>
            </w:r>
            <w:r w:rsidR="00826C04">
              <w:rPr>
                <w:noProof/>
                <w:webHidden/>
              </w:rPr>
              <w:tab/>
            </w:r>
            <w:r w:rsidR="00826C04">
              <w:rPr>
                <w:noProof/>
                <w:webHidden/>
              </w:rPr>
              <w:fldChar w:fldCharType="begin"/>
            </w:r>
            <w:r w:rsidR="00826C04">
              <w:rPr>
                <w:noProof/>
                <w:webHidden/>
              </w:rPr>
              <w:instrText xml:space="preserve"> PAGEREF _Toc141269644 \h </w:instrText>
            </w:r>
            <w:r w:rsidR="00826C04">
              <w:rPr>
                <w:noProof/>
                <w:webHidden/>
              </w:rPr>
            </w:r>
            <w:r w:rsidR="00826C04">
              <w:rPr>
                <w:noProof/>
                <w:webHidden/>
              </w:rPr>
              <w:fldChar w:fldCharType="separate"/>
            </w:r>
            <w:r w:rsidR="00826C04">
              <w:rPr>
                <w:noProof/>
                <w:webHidden/>
              </w:rPr>
              <w:t>28</w:t>
            </w:r>
            <w:r w:rsidR="00826C04">
              <w:rPr>
                <w:noProof/>
                <w:webHidden/>
              </w:rPr>
              <w:fldChar w:fldCharType="end"/>
            </w:r>
          </w:hyperlink>
        </w:p>
        <w:p w14:paraId="438A0549" w14:textId="2FDEF6B1" w:rsidR="00826C04" w:rsidRDefault="00000000">
          <w:pPr>
            <w:pStyle w:val="31"/>
            <w:rPr>
              <w:rFonts w:asciiTheme="minorHAnsi" w:hAnsiTheme="minorHAnsi" w:cstheme="minorBidi"/>
              <w:noProof/>
              <w:color w:val="auto"/>
              <w:kern w:val="2"/>
              <w:sz w:val="20"/>
              <w:lang w:eastAsia="ko-KR"/>
              <w14:ligatures w14:val="standardContextual"/>
            </w:rPr>
          </w:pPr>
          <w:hyperlink w:anchor="_Toc141269645" w:history="1">
            <w:r w:rsidR="00826C04" w:rsidRPr="00650211">
              <w:rPr>
                <w:rStyle w:val="ab"/>
                <w:noProof/>
              </w:rPr>
              <w:t>7.5.1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Propensity score covariates</w:t>
            </w:r>
            <w:r w:rsidR="00826C04">
              <w:rPr>
                <w:noProof/>
                <w:webHidden/>
              </w:rPr>
              <w:tab/>
            </w:r>
            <w:r w:rsidR="00826C04">
              <w:rPr>
                <w:noProof/>
                <w:webHidden/>
              </w:rPr>
              <w:fldChar w:fldCharType="begin"/>
            </w:r>
            <w:r w:rsidR="00826C04">
              <w:rPr>
                <w:noProof/>
                <w:webHidden/>
              </w:rPr>
              <w:instrText xml:space="preserve"> PAGEREF _Toc141269645 \h </w:instrText>
            </w:r>
            <w:r w:rsidR="00826C04">
              <w:rPr>
                <w:noProof/>
                <w:webHidden/>
              </w:rPr>
            </w:r>
            <w:r w:rsidR="00826C04">
              <w:rPr>
                <w:noProof/>
                <w:webHidden/>
              </w:rPr>
              <w:fldChar w:fldCharType="separate"/>
            </w:r>
            <w:r w:rsidR="00826C04">
              <w:rPr>
                <w:noProof/>
                <w:webHidden/>
              </w:rPr>
              <w:t>28</w:t>
            </w:r>
            <w:r w:rsidR="00826C04">
              <w:rPr>
                <w:noProof/>
                <w:webHidden/>
              </w:rPr>
              <w:fldChar w:fldCharType="end"/>
            </w:r>
          </w:hyperlink>
        </w:p>
        <w:p w14:paraId="20F9894E" w14:textId="7A4DB917" w:rsidR="00826C04" w:rsidRDefault="00000000">
          <w:pPr>
            <w:pStyle w:val="18"/>
            <w:rPr>
              <w:rFonts w:asciiTheme="minorHAnsi" w:hAnsiTheme="minorHAnsi" w:cstheme="minorBidi"/>
              <w:noProof/>
              <w:color w:val="auto"/>
              <w:kern w:val="2"/>
              <w:sz w:val="20"/>
              <w:lang w:eastAsia="ko-KR"/>
              <w14:ligatures w14:val="standardContextual"/>
            </w:rPr>
          </w:pPr>
          <w:hyperlink w:anchor="_Toc141269646" w:history="1">
            <w:r w:rsidR="00826C04" w:rsidRPr="00650211">
              <w:rPr>
                <w:rStyle w:val="ab"/>
                <w:noProof/>
              </w:rPr>
              <w:t>8</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Data Analysis Plan</w:t>
            </w:r>
            <w:r w:rsidR="00826C04">
              <w:rPr>
                <w:noProof/>
                <w:webHidden/>
              </w:rPr>
              <w:tab/>
            </w:r>
            <w:r w:rsidR="00826C04">
              <w:rPr>
                <w:noProof/>
                <w:webHidden/>
              </w:rPr>
              <w:fldChar w:fldCharType="begin"/>
            </w:r>
            <w:r w:rsidR="00826C04">
              <w:rPr>
                <w:noProof/>
                <w:webHidden/>
              </w:rPr>
              <w:instrText xml:space="preserve"> PAGEREF _Toc141269646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20152943" w14:textId="0152F7BF" w:rsidR="00826C04" w:rsidRDefault="00000000">
          <w:pPr>
            <w:pStyle w:val="21"/>
            <w:rPr>
              <w:rFonts w:asciiTheme="minorHAnsi" w:hAnsiTheme="minorHAnsi" w:cstheme="minorBidi"/>
              <w:noProof/>
              <w:color w:val="auto"/>
              <w:kern w:val="2"/>
              <w:sz w:val="20"/>
              <w:lang w:eastAsia="ko-KR"/>
              <w14:ligatures w14:val="standardContextual"/>
            </w:rPr>
          </w:pPr>
          <w:hyperlink w:anchor="_Toc141269647" w:history="1">
            <w:r w:rsidR="00826C04" w:rsidRPr="00650211">
              <w:rPr>
                <w:rStyle w:val="ab"/>
                <w:noProof/>
              </w:rPr>
              <w:t>8.1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Calculation of time-at risk</w:t>
            </w:r>
            <w:r w:rsidR="00826C04">
              <w:rPr>
                <w:noProof/>
                <w:webHidden/>
              </w:rPr>
              <w:tab/>
            </w:r>
            <w:r w:rsidR="00826C04">
              <w:rPr>
                <w:noProof/>
                <w:webHidden/>
              </w:rPr>
              <w:fldChar w:fldCharType="begin"/>
            </w:r>
            <w:r w:rsidR="00826C04">
              <w:rPr>
                <w:noProof/>
                <w:webHidden/>
              </w:rPr>
              <w:instrText xml:space="preserve"> PAGEREF _Toc141269647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66DCC475" w14:textId="636CD26A" w:rsidR="00826C04" w:rsidRDefault="00000000">
          <w:pPr>
            <w:pStyle w:val="21"/>
            <w:rPr>
              <w:rFonts w:asciiTheme="minorHAnsi" w:hAnsiTheme="minorHAnsi" w:cstheme="minorBidi"/>
              <w:noProof/>
              <w:color w:val="auto"/>
              <w:kern w:val="2"/>
              <w:sz w:val="20"/>
              <w:lang w:eastAsia="ko-KR"/>
              <w14:ligatures w14:val="standardContextual"/>
            </w:rPr>
          </w:pPr>
          <w:hyperlink w:anchor="_Toc141269648" w:history="1">
            <w:r w:rsidR="00826C04" w:rsidRPr="00650211">
              <w:rPr>
                <w:rStyle w:val="ab"/>
                <w:noProof/>
              </w:rPr>
              <w:t>8.2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Model Specification</w:t>
            </w:r>
            <w:r w:rsidR="00826C04">
              <w:rPr>
                <w:noProof/>
                <w:webHidden/>
              </w:rPr>
              <w:tab/>
            </w:r>
            <w:r w:rsidR="00826C04">
              <w:rPr>
                <w:noProof/>
                <w:webHidden/>
              </w:rPr>
              <w:fldChar w:fldCharType="begin"/>
            </w:r>
            <w:r w:rsidR="00826C04">
              <w:rPr>
                <w:noProof/>
                <w:webHidden/>
              </w:rPr>
              <w:instrText xml:space="preserve"> PAGEREF _Toc141269648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3E69A388" w14:textId="281C573E" w:rsidR="00826C04" w:rsidRDefault="00000000">
          <w:pPr>
            <w:pStyle w:val="31"/>
            <w:rPr>
              <w:rFonts w:asciiTheme="minorHAnsi" w:hAnsiTheme="minorHAnsi" w:cstheme="minorBidi"/>
              <w:noProof/>
              <w:color w:val="auto"/>
              <w:kern w:val="2"/>
              <w:sz w:val="20"/>
              <w:lang w:eastAsia="ko-KR"/>
              <w14:ligatures w14:val="standardContextual"/>
            </w:rPr>
          </w:pPr>
          <w:hyperlink w:anchor="_Toc141269649" w:history="1">
            <w:r w:rsidR="00826C04" w:rsidRPr="00650211">
              <w:rPr>
                <w:rStyle w:val="ab"/>
                <w:noProof/>
              </w:rPr>
              <w:t>8.2.1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Pooling effect estimates across databases</w:t>
            </w:r>
            <w:r w:rsidR="00826C04">
              <w:rPr>
                <w:noProof/>
                <w:webHidden/>
              </w:rPr>
              <w:tab/>
            </w:r>
            <w:r w:rsidR="00826C04">
              <w:rPr>
                <w:noProof/>
                <w:webHidden/>
              </w:rPr>
              <w:fldChar w:fldCharType="begin"/>
            </w:r>
            <w:r w:rsidR="00826C04">
              <w:rPr>
                <w:noProof/>
                <w:webHidden/>
              </w:rPr>
              <w:instrText xml:space="preserve"> PAGEREF _Toc141269649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75B368E0" w14:textId="1192F02E" w:rsidR="00826C04" w:rsidRDefault="00000000">
          <w:pPr>
            <w:pStyle w:val="21"/>
            <w:rPr>
              <w:rFonts w:asciiTheme="minorHAnsi" w:hAnsiTheme="minorHAnsi" w:cstheme="minorBidi"/>
              <w:noProof/>
              <w:color w:val="auto"/>
              <w:kern w:val="2"/>
              <w:sz w:val="20"/>
              <w:lang w:eastAsia="ko-KR"/>
              <w14:ligatures w14:val="standardContextual"/>
            </w:rPr>
          </w:pPr>
          <w:hyperlink w:anchor="_Toc141269650" w:history="1">
            <w:r w:rsidR="00826C04" w:rsidRPr="00650211">
              <w:rPr>
                <w:rStyle w:val="ab"/>
                <w:noProof/>
              </w:rPr>
              <w:t>8.3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Analyses to perform</w:t>
            </w:r>
            <w:r w:rsidR="00826C04">
              <w:rPr>
                <w:noProof/>
                <w:webHidden/>
              </w:rPr>
              <w:tab/>
            </w:r>
            <w:r w:rsidR="00826C04">
              <w:rPr>
                <w:noProof/>
                <w:webHidden/>
              </w:rPr>
              <w:fldChar w:fldCharType="begin"/>
            </w:r>
            <w:r w:rsidR="00826C04">
              <w:rPr>
                <w:noProof/>
                <w:webHidden/>
              </w:rPr>
              <w:instrText xml:space="preserve"> PAGEREF _Toc141269650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7ECB5CB9" w14:textId="227290FF" w:rsidR="00826C04" w:rsidRDefault="00000000">
          <w:pPr>
            <w:pStyle w:val="31"/>
            <w:rPr>
              <w:rFonts w:asciiTheme="minorHAnsi" w:hAnsiTheme="minorHAnsi" w:cstheme="minorBidi"/>
              <w:noProof/>
              <w:color w:val="auto"/>
              <w:kern w:val="2"/>
              <w:sz w:val="20"/>
              <w:lang w:eastAsia="ko-KR"/>
              <w14:ligatures w14:val="standardContextual"/>
            </w:rPr>
          </w:pPr>
          <w:hyperlink w:anchor="_Toc141269651" w:history="1">
            <w:r w:rsidR="00826C04" w:rsidRPr="00650211">
              <w:rPr>
                <w:rStyle w:val="ab"/>
                <w:noProof/>
              </w:rPr>
              <w:t>8.3.1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Comparative analyses</w:t>
            </w:r>
            <w:r w:rsidR="00826C04">
              <w:rPr>
                <w:noProof/>
                <w:webHidden/>
              </w:rPr>
              <w:tab/>
            </w:r>
            <w:r w:rsidR="00826C04">
              <w:rPr>
                <w:noProof/>
                <w:webHidden/>
              </w:rPr>
              <w:fldChar w:fldCharType="begin"/>
            </w:r>
            <w:r w:rsidR="00826C04">
              <w:rPr>
                <w:noProof/>
                <w:webHidden/>
              </w:rPr>
              <w:instrText xml:space="preserve"> PAGEREF _Toc141269651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5AB10F14" w14:textId="688209CA" w:rsidR="00826C04" w:rsidRDefault="00000000">
          <w:pPr>
            <w:pStyle w:val="31"/>
            <w:rPr>
              <w:rFonts w:asciiTheme="minorHAnsi" w:hAnsiTheme="minorHAnsi" w:cstheme="minorBidi"/>
              <w:noProof/>
              <w:color w:val="auto"/>
              <w:kern w:val="2"/>
              <w:sz w:val="20"/>
              <w:lang w:eastAsia="ko-KR"/>
              <w14:ligatures w14:val="standardContextual"/>
            </w:rPr>
          </w:pPr>
          <w:hyperlink w:anchor="_Toc141269652" w:history="1">
            <w:r w:rsidR="00826C04" w:rsidRPr="00650211">
              <w:rPr>
                <w:rStyle w:val="ab"/>
                <w:noProof/>
              </w:rPr>
              <w:t>8.3.2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Descriptive analyses</w:t>
            </w:r>
            <w:r w:rsidR="00826C04">
              <w:rPr>
                <w:noProof/>
                <w:webHidden/>
              </w:rPr>
              <w:tab/>
            </w:r>
            <w:r w:rsidR="00826C04">
              <w:rPr>
                <w:noProof/>
                <w:webHidden/>
              </w:rPr>
              <w:fldChar w:fldCharType="begin"/>
            </w:r>
            <w:r w:rsidR="00826C04">
              <w:rPr>
                <w:noProof/>
                <w:webHidden/>
              </w:rPr>
              <w:instrText xml:space="preserve"> PAGEREF _Toc141269652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559C656E" w14:textId="49CEAD4C" w:rsidR="00826C04" w:rsidRDefault="00000000">
          <w:pPr>
            <w:pStyle w:val="21"/>
            <w:rPr>
              <w:rFonts w:asciiTheme="minorHAnsi" w:hAnsiTheme="minorHAnsi" w:cstheme="minorBidi"/>
              <w:noProof/>
              <w:color w:val="auto"/>
              <w:kern w:val="2"/>
              <w:sz w:val="20"/>
              <w:lang w:eastAsia="ko-KR"/>
              <w14:ligatures w14:val="standardContextual"/>
            </w:rPr>
          </w:pPr>
          <w:hyperlink w:anchor="_Toc141269653" w:history="1">
            <w:r w:rsidR="00826C04" w:rsidRPr="00650211">
              <w:rPr>
                <w:rStyle w:val="ab"/>
                <w:noProof/>
              </w:rPr>
              <w:t>8.4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Output</w:t>
            </w:r>
            <w:r w:rsidR="00826C04">
              <w:rPr>
                <w:noProof/>
                <w:webHidden/>
              </w:rPr>
              <w:tab/>
            </w:r>
            <w:r w:rsidR="00826C04">
              <w:rPr>
                <w:noProof/>
                <w:webHidden/>
              </w:rPr>
              <w:fldChar w:fldCharType="begin"/>
            </w:r>
            <w:r w:rsidR="00826C04">
              <w:rPr>
                <w:noProof/>
                <w:webHidden/>
              </w:rPr>
              <w:instrText xml:space="preserve"> PAGEREF _Toc141269653 \h </w:instrText>
            </w:r>
            <w:r w:rsidR="00826C04">
              <w:rPr>
                <w:noProof/>
                <w:webHidden/>
              </w:rPr>
            </w:r>
            <w:r w:rsidR="00826C04">
              <w:rPr>
                <w:noProof/>
                <w:webHidden/>
              </w:rPr>
              <w:fldChar w:fldCharType="separate"/>
            </w:r>
            <w:r w:rsidR="00826C04">
              <w:rPr>
                <w:noProof/>
                <w:webHidden/>
              </w:rPr>
              <w:t>31</w:t>
            </w:r>
            <w:r w:rsidR="00826C04">
              <w:rPr>
                <w:noProof/>
                <w:webHidden/>
              </w:rPr>
              <w:fldChar w:fldCharType="end"/>
            </w:r>
          </w:hyperlink>
        </w:p>
        <w:p w14:paraId="6BEC0DC4" w14:textId="50F56468" w:rsidR="00826C04" w:rsidRDefault="00000000">
          <w:pPr>
            <w:pStyle w:val="21"/>
            <w:rPr>
              <w:rFonts w:asciiTheme="minorHAnsi" w:hAnsiTheme="minorHAnsi" w:cstheme="minorBidi"/>
              <w:noProof/>
              <w:color w:val="auto"/>
              <w:kern w:val="2"/>
              <w:sz w:val="20"/>
              <w:lang w:eastAsia="ko-KR"/>
              <w14:ligatures w14:val="standardContextual"/>
            </w:rPr>
          </w:pPr>
          <w:hyperlink w:anchor="_Toc141269654" w:history="1">
            <w:r w:rsidR="00826C04" w:rsidRPr="00650211">
              <w:rPr>
                <w:rStyle w:val="ab"/>
                <w:noProof/>
              </w:rPr>
              <w:t>8.5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Evidence Evaluation</w:t>
            </w:r>
            <w:r w:rsidR="00826C04">
              <w:rPr>
                <w:noProof/>
                <w:webHidden/>
              </w:rPr>
              <w:tab/>
            </w:r>
            <w:r w:rsidR="00826C04">
              <w:rPr>
                <w:noProof/>
                <w:webHidden/>
              </w:rPr>
              <w:fldChar w:fldCharType="begin"/>
            </w:r>
            <w:r w:rsidR="00826C04">
              <w:rPr>
                <w:noProof/>
                <w:webHidden/>
              </w:rPr>
              <w:instrText xml:space="preserve"> PAGEREF _Toc141269654 \h </w:instrText>
            </w:r>
            <w:r w:rsidR="00826C04">
              <w:rPr>
                <w:noProof/>
                <w:webHidden/>
              </w:rPr>
            </w:r>
            <w:r w:rsidR="00826C04">
              <w:rPr>
                <w:noProof/>
                <w:webHidden/>
              </w:rPr>
              <w:fldChar w:fldCharType="separate"/>
            </w:r>
            <w:r w:rsidR="00826C04">
              <w:rPr>
                <w:noProof/>
                <w:webHidden/>
              </w:rPr>
              <w:t>31</w:t>
            </w:r>
            <w:r w:rsidR="00826C04">
              <w:rPr>
                <w:noProof/>
                <w:webHidden/>
              </w:rPr>
              <w:fldChar w:fldCharType="end"/>
            </w:r>
          </w:hyperlink>
        </w:p>
        <w:p w14:paraId="59D90C1E" w14:textId="01543401" w:rsidR="00826C04" w:rsidRDefault="00000000">
          <w:pPr>
            <w:pStyle w:val="18"/>
            <w:rPr>
              <w:rFonts w:asciiTheme="minorHAnsi" w:hAnsiTheme="minorHAnsi" w:cstheme="minorBidi"/>
              <w:noProof/>
              <w:color w:val="auto"/>
              <w:kern w:val="2"/>
              <w:sz w:val="20"/>
              <w:lang w:eastAsia="ko-KR"/>
              <w14:ligatures w14:val="standardContextual"/>
            </w:rPr>
          </w:pPr>
          <w:hyperlink w:anchor="_Toc141269655" w:history="1">
            <w:r w:rsidR="00826C04" w:rsidRPr="00650211">
              <w:rPr>
                <w:rStyle w:val="ab"/>
                <w:noProof/>
              </w:rPr>
              <w:t>9</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Diagnostics</w:t>
            </w:r>
            <w:r w:rsidR="00826C04">
              <w:rPr>
                <w:noProof/>
                <w:webHidden/>
              </w:rPr>
              <w:tab/>
            </w:r>
            <w:r w:rsidR="00826C04">
              <w:rPr>
                <w:noProof/>
                <w:webHidden/>
              </w:rPr>
              <w:fldChar w:fldCharType="begin"/>
            </w:r>
            <w:r w:rsidR="00826C04">
              <w:rPr>
                <w:noProof/>
                <w:webHidden/>
              </w:rPr>
              <w:instrText xml:space="preserve"> PAGEREF _Toc141269655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76B2B4BC" w14:textId="1C8F386D" w:rsidR="00826C04" w:rsidRDefault="00000000">
          <w:pPr>
            <w:pStyle w:val="21"/>
            <w:rPr>
              <w:rFonts w:asciiTheme="minorHAnsi" w:hAnsiTheme="minorHAnsi" w:cstheme="minorBidi"/>
              <w:noProof/>
              <w:color w:val="auto"/>
              <w:kern w:val="2"/>
              <w:sz w:val="20"/>
              <w:lang w:eastAsia="ko-KR"/>
              <w14:ligatures w14:val="standardContextual"/>
            </w:rPr>
          </w:pPr>
          <w:hyperlink w:anchor="_Toc141269656" w:history="1">
            <w:r w:rsidR="00826C04" w:rsidRPr="00650211">
              <w:rPr>
                <w:rStyle w:val="ab"/>
                <w:noProof/>
              </w:rPr>
              <w:t>9.1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Sample Size and Study Power</w:t>
            </w:r>
            <w:r w:rsidR="00826C04">
              <w:rPr>
                <w:noProof/>
                <w:webHidden/>
              </w:rPr>
              <w:tab/>
            </w:r>
            <w:r w:rsidR="00826C04">
              <w:rPr>
                <w:noProof/>
                <w:webHidden/>
              </w:rPr>
              <w:fldChar w:fldCharType="begin"/>
            </w:r>
            <w:r w:rsidR="00826C04">
              <w:rPr>
                <w:noProof/>
                <w:webHidden/>
              </w:rPr>
              <w:instrText xml:space="preserve"> PAGEREF _Toc141269656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40CC8855" w14:textId="3FE2C399" w:rsidR="00826C04" w:rsidRDefault="00000000">
          <w:pPr>
            <w:pStyle w:val="21"/>
            <w:rPr>
              <w:rFonts w:asciiTheme="minorHAnsi" w:hAnsiTheme="minorHAnsi" w:cstheme="minorBidi"/>
              <w:noProof/>
              <w:color w:val="auto"/>
              <w:kern w:val="2"/>
              <w:sz w:val="20"/>
              <w:lang w:eastAsia="ko-KR"/>
              <w14:ligatures w14:val="standardContextual"/>
            </w:rPr>
          </w:pPr>
          <w:hyperlink w:anchor="_Toc141269657" w:history="1">
            <w:r w:rsidR="00826C04" w:rsidRPr="00650211">
              <w:rPr>
                <w:rStyle w:val="ab"/>
                <w:noProof/>
              </w:rPr>
              <w:t>9.2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Cohort Comparability</w:t>
            </w:r>
            <w:r w:rsidR="00826C04">
              <w:rPr>
                <w:noProof/>
                <w:webHidden/>
              </w:rPr>
              <w:tab/>
            </w:r>
            <w:r w:rsidR="00826C04">
              <w:rPr>
                <w:noProof/>
                <w:webHidden/>
              </w:rPr>
              <w:fldChar w:fldCharType="begin"/>
            </w:r>
            <w:r w:rsidR="00826C04">
              <w:rPr>
                <w:noProof/>
                <w:webHidden/>
              </w:rPr>
              <w:instrText xml:space="preserve"> PAGEREF _Toc141269657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196FE6C" w14:textId="7064D5C0" w:rsidR="00826C04" w:rsidRDefault="00000000">
          <w:pPr>
            <w:pStyle w:val="21"/>
            <w:rPr>
              <w:rFonts w:asciiTheme="minorHAnsi" w:hAnsiTheme="minorHAnsi" w:cstheme="minorBidi"/>
              <w:noProof/>
              <w:color w:val="auto"/>
              <w:kern w:val="2"/>
              <w:sz w:val="20"/>
              <w:lang w:eastAsia="ko-KR"/>
              <w14:ligatures w14:val="standardContextual"/>
            </w:rPr>
          </w:pPr>
          <w:hyperlink w:anchor="_Toc141269658" w:history="1">
            <w:r w:rsidR="00826C04" w:rsidRPr="00650211">
              <w:rPr>
                <w:rStyle w:val="ab"/>
                <w:noProof/>
              </w:rPr>
              <w:t>9.3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Systematic Error Assessment</w:t>
            </w:r>
            <w:r w:rsidR="00826C04">
              <w:rPr>
                <w:noProof/>
                <w:webHidden/>
              </w:rPr>
              <w:tab/>
            </w:r>
            <w:r w:rsidR="00826C04">
              <w:rPr>
                <w:noProof/>
                <w:webHidden/>
              </w:rPr>
              <w:fldChar w:fldCharType="begin"/>
            </w:r>
            <w:r w:rsidR="00826C04">
              <w:rPr>
                <w:noProof/>
                <w:webHidden/>
              </w:rPr>
              <w:instrText xml:space="preserve"> PAGEREF _Toc141269658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18AB2B09" w14:textId="2B07727B" w:rsidR="00826C04" w:rsidRDefault="00000000">
          <w:pPr>
            <w:pStyle w:val="18"/>
            <w:rPr>
              <w:rFonts w:asciiTheme="minorHAnsi" w:hAnsiTheme="minorHAnsi" w:cstheme="minorBidi"/>
              <w:noProof/>
              <w:color w:val="auto"/>
              <w:kern w:val="2"/>
              <w:sz w:val="20"/>
              <w:lang w:eastAsia="ko-KR"/>
              <w14:ligatures w14:val="standardContextual"/>
            </w:rPr>
          </w:pPr>
          <w:hyperlink w:anchor="_Toc141269659" w:history="1">
            <w:r w:rsidR="00826C04" w:rsidRPr="00650211">
              <w:rPr>
                <w:rStyle w:val="ab"/>
                <w:noProof/>
              </w:rPr>
              <w:t>10</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Strengths and Limitations of the Research Methods</w:t>
            </w:r>
            <w:r w:rsidR="00826C04">
              <w:rPr>
                <w:noProof/>
                <w:webHidden/>
              </w:rPr>
              <w:tab/>
            </w:r>
            <w:r w:rsidR="00826C04">
              <w:rPr>
                <w:noProof/>
                <w:webHidden/>
              </w:rPr>
              <w:fldChar w:fldCharType="begin"/>
            </w:r>
            <w:r w:rsidR="00826C04">
              <w:rPr>
                <w:noProof/>
                <w:webHidden/>
              </w:rPr>
              <w:instrText xml:space="preserve"> PAGEREF _Toc141269659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799EBBC7" w14:textId="76C37E8C" w:rsidR="00826C04" w:rsidRDefault="00000000">
          <w:pPr>
            <w:pStyle w:val="18"/>
            <w:rPr>
              <w:rFonts w:asciiTheme="minorHAnsi" w:hAnsiTheme="minorHAnsi" w:cstheme="minorBidi"/>
              <w:noProof/>
              <w:color w:val="auto"/>
              <w:kern w:val="2"/>
              <w:sz w:val="20"/>
              <w:lang w:eastAsia="ko-KR"/>
              <w14:ligatures w14:val="standardContextual"/>
            </w:rPr>
          </w:pPr>
          <w:hyperlink w:anchor="_Toc141269660" w:history="1">
            <w:r w:rsidR="00826C04" w:rsidRPr="00650211">
              <w:rPr>
                <w:rStyle w:val="ab"/>
                <w:noProof/>
              </w:rPr>
              <w:t>11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Protection of Human Subjects</w:t>
            </w:r>
            <w:r w:rsidR="00826C04">
              <w:rPr>
                <w:noProof/>
                <w:webHidden/>
              </w:rPr>
              <w:tab/>
            </w:r>
            <w:r w:rsidR="00826C04">
              <w:rPr>
                <w:noProof/>
                <w:webHidden/>
              </w:rPr>
              <w:fldChar w:fldCharType="begin"/>
            </w:r>
            <w:r w:rsidR="00826C04">
              <w:rPr>
                <w:noProof/>
                <w:webHidden/>
              </w:rPr>
              <w:instrText xml:space="preserve"> PAGEREF _Toc141269660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5996BFE2" w14:textId="6EC2217C" w:rsidR="00826C04" w:rsidRDefault="00000000">
          <w:pPr>
            <w:pStyle w:val="18"/>
            <w:rPr>
              <w:rFonts w:asciiTheme="minorHAnsi" w:hAnsiTheme="minorHAnsi" w:cstheme="minorBidi"/>
              <w:noProof/>
              <w:color w:val="auto"/>
              <w:kern w:val="2"/>
              <w:sz w:val="20"/>
              <w:lang w:eastAsia="ko-KR"/>
              <w14:ligatures w14:val="standardContextual"/>
            </w:rPr>
          </w:pPr>
          <w:hyperlink w:anchor="_Toc141269661" w:history="1">
            <w:r w:rsidR="00826C04" w:rsidRPr="00650211">
              <w:rPr>
                <w:rStyle w:val="ab"/>
                <w:noProof/>
              </w:rPr>
              <w:t>12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Management and Reporting of Adverse Events and Adverse Reactions</w:t>
            </w:r>
            <w:r w:rsidR="00826C04">
              <w:rPr>
                <w:noProof/>
                <w:webHidden/>
              </w:rPr>
              <w:tab/>
            </w:r>
            <w:r w:rsidR="00826C04">
              <w:rPr>
                <w:noProof/>
                <w:webHidden/>
              </w:rPr>
              <w:fldChar w:fldCharType="begin"/>
            </w:r>
            <w:r w:rsidR="00826C04">
              <w:rPr>
                <w:noProof/>
                <w:webHidden/>
              </w:rPr>
              <w:instrText xml:space="preserve"> PAGEREF _Toc141269661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74C29A1" w14:textId="1C7CBFE5" w:rsidR="00826C04" w:rsidRDefault="00000000">
          <w:pPr>
            <w:pStyle w:val="18"/>
            <w:rPr>
              <w:rFonts w:asciiTheme="minorHAnsi" w:hAnsiTheme="minorHAnsi" w:cstheme="minorBidi"/>
              <w:noProof/>
              <w:color w:val="auto"/>
              <w:kern w:val="2"/>
              <w:sz w:val="20"/>
              <w:lang w:eastAsia="ko-KR"/>
              <w14:ligatures w14:val="standardContextual"/>
            </w:rPr>
          </w:pPr>
          <w:hyperlink w:anchor="_Toc141269662" w:history="1">
            <w:r w:rsidR="00826C04" w:rsidRPr="00650211">
              <w:rPr>
                <w:rStyle w:val="ab"/>
                <w:noProof/>
              </w:rPr>
              <w:t>13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Plans for Disseminating and Communicating Study Results</w:t>
            </w:r>
            <w:r w:rsidR="00826C04">
              <w:rPr>
                <w:noProof/>
                <w:webHidden/>
              </w:rPr>
              <w:tab/>
            </w:r>
            <w:r w:rsidR="00826C04">
              <w:rPr>
                <w:noProof/>
                <w:webHidden/>
              </w:rPr>
              <w:fldChar w:fldCharType="begin"/>
            </w:r>
            <w:r w:rsidR="00826C04">
              <w:rPr>
                <w:noProof/>
                <w:webHidden/>
              </w:rPr>
              <w:instrText xml:space="preserve"> PAGEREF _Toc141269662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FE5C7E1" w14:textId="01D5E6CB" w:rsidR="00826C04" w:rsidRDefault="00000000">
          <w:pPr>
            <w:pStyle w:val="18"/>
            <w:rPr>
              <w:rFonts w:asciiTheme="minorHAnsi" w:hAnsiTheme="minorHAnsi" w:cstheme="minorBidi"/>
              <w:noProof/>
              <w:color w:val="auto"/>
              <w:kern w:val="2"/>
              <w:sz w:val="20"/>
              <w:lang w:eastAsia="ko-KR"/>
              <w14:ligatures w14:val="standardContextual"/>
            </w:rPr>
          </w:pPr>
          <w:hyperlink w:anchor="_Toc141269663" w:history="1">
            <w:r w:rsidR="00826C04" w:rsidRPr="00650211">
              <w:rPr>
                <w:rStyle w:val="ab"/>
                <w:noProof/>
              </w:rPr>
              <w:t>14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References</w:t>
            </w:r>
            <w:r w:rsidR="00826C04">
              <w:rPr>
                <w:noProof/>
                <w:webHidden/>
              </w:rPr>
              <w:tab/>
            </w:r>
            <w:r w:rsidR="00826C04">
              <w:rPr>
                <w:noProof/>
                <w:webHidden/>
              </w:rPr>
              <w:fldChar w:fldCharType="begin"/>
            </w:r>
            <w:r w:rsidR="00826C04">
              <w:rPr>
                <w:noProof/>
                <w:webHidden/>
              </w:rPr>
              <w:instrText xml:space="preserve"> PAGEREF _Toc141269663 \h </w:instrText>
            </w:r>
            <w:r w:rsidR="00826C04">
              <w:rPr>
                <w:noProof/>
                <w:webHidden/>
              </w:rPr>
            </w:r>
            <w:r w:rsidR="00826C04">
              <w:rPr>
                <w:noProof/>
                <w:webHidden/>
              </w:rPr>
              <w:fldChar w:fldCharType="separate"/>
            </w:r>
            <w:r w:rsidR="00826C04">
              <w:rPr>
                <w:noProof/>
                <w:webHidden/>
              </w:rPr>
              <w:t>33</w:t>
            </w:r>
            <w:r w:rsidR="00826C04">
              <w:rPr>
                <w:noProof/>
                <w:webHidden/>
              </w:rPr>
              <w:fldChar w:fldCharType="end"/>
            </w:r>
          </w:hyperlink>
        </w:p>
        <w:p w14:paraId="0788A5A5" w14:textId="7D31B3AA"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141269609"/>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72248891"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3-point </w:t>
      </w:r>
      <w:r>
        <w:rPr>
          <w:rFonts w:hint="eastAsia"/>
          <w:lang w:eastAsia="ko-KR"/>
        </w:rPr>
        <w:t>MACE</w:t>
      </w:r>
      <w:r>
        <w:rPr>
          <w:lang w:eastAsia="ko-KR"/>
        </w:rPr>
        <w:t xml:space="preserve"> </w:t>
      </w:r>
    </w:p>
    <w:p w14:paraId="50E627B5" w14:textId="6E3B4074" w:rsidR="005C08CE" w:rsidRDefault="005C08CE">
      <w:pPr>
        <w:spacing w:after="0" w:line="240" w:lineRule="auto"/>
        <w:rPr>
          <w:lang w:eastAsia="ko-KR"/>
        </w:rPr>
      </w:pPr>
      <w:r>
        <w:rPr>
          <w:lang w:eastAsia="ko-KR"/>
        </w:rPr>
        <w:t>4P MACE</w:t>
      </w:r>
      <w:r>
        <w:rPr>
          <w:lang w:eastAsia="ko-KR"/>
        </w:rPr>
        <w:tab/>
        <w:t xml:space="preserve">4-point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141269610"/>
      <w:r>
        <w:t>Abstract</w:t>
      </w:r>
      <w:bookmarkEnd w:id="2"/>
    </w:p>
    <w:p w14:paraId="3293AA1E" w14:textId="6167BFBE" w:rsidR="00502E32" w:rsidRPr="00667410" w:rsidRDefault="00B87D0F" w:rsidP="008D3D65">
      <w:pPr>
        <w:pStyle w:val="BodyText12"/>
        <w:rPr>
          <w:rFonts w:hint="eastAsia"/>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w:t>
      </w:r>
      <w:r w:rsidR="00BC2A70">
        <w:rPr>
          <w:lang w:eastAsia="ko-KR"/>
        </w:rPr>
        <w:t xml:space="preserve"> </w:t>
      </w:r>
      <w:r w:rsidR="009B6F81" w:rsidRPr="009B6F81">
        <w:rPr>
          <w:lang w:eastAsia="ko-KR"/>
        </w:rPr>
        <w:t>corresponding to each RCT being emulated.</w:t>
      </w:r>
    </w:p>
    <w:p w14:paraId="5936BA25" w14:textId="6A08229E" w:rsidR="00FC6326" w:rsidRDefault="00FC6326" w:rsidP="00FC6326">
      <w:pPr>
        <w:pStyle w:val="1"/>
      </w:pPr>
      <w:bookmarkStart w:id="3" w:name="_Toc141269611"/>
      <w:r w:rsidRPr="00FC6326">
        <w:lastRenderedPageBreak/>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r w:rsidR="00647F12" w:rsidRPr="00F153D8" w14:paraId="52106CFE" w14:textId="77777777" w:rsidTr="09B6BCEC">
        <w:trPr>
          <w:trHeight w:val="537"/>
        </w:trPr>
        <w:tc>
          <w:tcPr>
            <w:tcW w:w="615" w:type="dxa"/>
          </w:tcPr>
          <w:p w14:paraId="2B045120" w14:textId="01195C52" w:rsidR="00647F12" w:rsidRPr="00BA4277" w:rsidRDefault="00647F12" w:rsidP="00043A1A">
            <w:pPr>
              <w:rPr>
                <w:lang w:eastAsia="ko-KR"/>
              </w:rPr>
            </w:pPr>
            <w:r>
              <w:rPr>
                <w:rFonts w:hint="eastAsia"/>
                <w:lang w:eastAsia="ko-KR"/>
              </w:rPr>
              <w:t>0</w:t>
            </w:r>
            <w:r>
              <w:rPr>
                <w:lang w:eastAsia="ko-KR"/>
              </w:rPr>
              <w:t>.2</w:t>
            </w:r>
          </w:p>
        </w:tc>
        <w:tc>
          <w:tcPr>
            <w:tcW w:w="910" w:type="dxa"/>
          </w:tcPr>
          <w:p w14:paraId="5FA8F3D1" w14:textId="15F3308A" w:rsidR="00647F12" w:rsidRDefault="00055671" w:rsidP="00043A1A">
            <w:r>
              <w:rPr>
                <w:rFonts w:hint="eastAsia"/>
              </w:rPr>
              <w:t>1</w:t>
            </w:r>
            <w:r>
              <w:t>0 Oct 2022</w:t>
            </w:r>
          </w:p>
        </w:tc>
        <w:tc>
          <w:tcPr>
            <w:tcW w:w="1440" w:type="dxa"/>
          </w:tcPr>
          <w:p w14:paraId="6F9E85CB" w14:textId="2943538A" w:rsidR="00647F12" w:rsidRPr="09B6BCEC" w:rsidRDefault="00055671" w:rsidP="00043A1A">
            <w:pPr>
              <w:rPr>
                <w:lang w:eastAsia="ko-KR"/>
              </w:rPr>
            </w:pPr>
            <w:r w:rsidRPr="09B6BCEC">
              <w:rPr>
                <w:lang w:eastAsia="ko-KR"/>
              </w:rPr>
              <w:t>KW. Kim, SC</w:t>
            </w:r>
            <w:r>
              <w:t>. You, J. Cho, K. Jeon</w:t>
            </w:r>
          </w:p>
        </w:tc>
        <w:tc>
          <w:tcPr>
            <w:tcW w:w="6633" w:type="dxa"/>
          </w:tcPr>
          <w:p w14:paraId="2F7FBA07" w14:textId="6B062512" w:rsidR="00055671" w:rsidRPr="00BA4277" w:rsidRDefault="00EF659B" w:rsidP="00043A1A">
            <w:r>
              <w:rPr>
                <w:rFonts w:hint="eastAsia"/>
                <w:lang w:eastAsia="ko-KR"/>
              </w:rPr>
              <w:t>U</w:t>
            </w:r>
            <w:r>
              <w:rPr>
                <w:lang w:eastAsia="ko-KR"/>
              </w:rPr>
              <w:t>pdate document</w:t>
            </w:r>
          </w:p>
        </w:tc>
      </w:tr>
      <w:tr w:rsidR="00055671" w:rsidRPr="00F153D8" w14:paraId="13E47E75" w14:textId="77777777" w:rsidTr="09B6BCEC">
        <w:trPr>
          <w:trHeight w:val="537"/>
        </w:trPr>
        <w:tc>
          <w:tcPr>
            <w:tcW w:w="615" w:type="dxa"/>
          </w:tcPr>
          <w:p w14:paraId="5702E77B" w14:textId="6BF0BA9B" w:rsidR="00055671" w:rsidRDefault="00055671" w:rsidP="00055671">
            <w:pPr>
              <w:rPr>
                <w:lang w:eastAsia="ko-KR"/>
              </w:rPr>
            </w:pPr>
            <w:r>
              <w:rPr>
                <w:rFonts w:hint="eastAsia"/>
                <w:lang w:eastAsia="ko-KR"/>
              </w:rPr>
              <w:t>0</w:t>
            </w:r>
            <w:r>
              <w:rPr>
                <w:lang w:eastAsia="ko-KR"/>
              </w:rPr>
              <w:t>.3</w:t>
            </w:r>
          </w:p>
        </w:tc>
        <w:tc>
          <w:tcPr>
            <w:tcW w:w="910" w:type="dxa"/>
          </w:tcPr>
          <w:p w14:paraId="25774B94" w14:textId="10E33A33" w:rsidR="00055671" w:rsidRDefault="00055671" w:rsidP="00055671">
            <w:pPr>
              <w:rPr>
                <w:lang w:eastAsia="ko-KR"/>
              </w:rPr>
            </w:pPr>
            <w:r>
              <w:rPr>
                <w:rFonts w:hint="eastAsia"/>
              </w:rPr>
              <w:t>2</w:t>
            </w:r>
            <w:r>
              <w:t>2 Jun 2023</w:t>
            </w:r>
          </w:p>
        </w:tc>
        <w:tc>
          <w:tcPr>
            <w:tcW w:w="1440" w:type="dxa"/>
          </w:tcPr>
          <w:p w14:paraId="6C9B23D6" w14:textId="7F86BD3E" w:rsidR="00055671" w:rsidRPr="09B6BCEC" w:rsidRDefault="00055671" w:rsidP="00055671">
            <w:pPr>
              <w:rPr>
                <w:lang w:eastAsia="ko-KR"/>
              </w:rPr>
            </w:pPr>
            <w:r w:rsidRPr="09B6BCEC">
              <w:rPr>
                <w:lang w:eastAsia="ko-KR"/>
              </w:rPr>
              <w:t>KW. Kim, SC</w:t>
            </w:r>
            <w:r>
              <w:t>. You, J. Cho, K. Jeon</w:t>
            </w:r>
          </w:p>
        </w:tc>
        <w:tc>
          <w:tcPr>
            <w:tcW w:w="6633" w:type="dxa"/>
          </w:tcPr>
          <w:p w14:paraId="16BAB5FE" w14:textId="40B01340" w:rsidR="00055671" w:rsidRDefault="00055671" w:rsidP="00055671">
            <w:r>
              <w:rPr>
                <w:rFonts w:hint="eastAsia"/>
                <w:lang w:eastAsia="ko-KR"/>
              </w:rPr>
              <w:t>U</w:t>
            </w:r>
            <w:r>
              <w:rPr>
                <w:lang w:eastAsia="ko-KR"/>
              </w:rPr>
              <w:t>pdate</w:t>
            </w:r>
            <w:r w:rsidR="00EF659B">
              <w:rPr>
                <w:lang w:eastAsia="ko-KR"/>
              </w:rPr>
              <w:t xml:space="preserve"> document: </w:t>
            </w:r>
            <w:r>
              <w:rPr>
                <w:lang w:eastAsia="ko-KR"/>
              </w:rPr>
              <w:t>rationale</w:t>
            </w:r>
            <w:r>
              <w:rPr>
                <w:rFonts w:hint="eastAsia"/>
                <w:lang w:eastAsia="ko-KR"/>
              </w:rPr>
              <w:t xml:space="preserve"> </w:t>
            </w:r>
            <w:r>
              <w:rPr>
                <w:lang w:eastAsia="ko-KR"/>
              </w:rPr>
              <w:t>and</w:t>
            </w:r>
            <w:r>
              <w:rPr>
                <w:rFonts w:hint="eastAsia"/>
                <w:lang w:eastAsia="ko-KR"/>
              </w:rPr>
              <w:t xml:space="preserve"> </w:t>
            </w:r>
            <w:r>
              <w:rPr>
                <w:lang w:eastAsia="ko-KR"/>
              </w:rPr>
              <w:t>background,</w:t>
            </w:r>
            <w:r>
              <w:rPr>
                <w:rFonts w:hint="eastAsia"/>
                <w:lang w:eastAsia="ko-KR"/>
              </w:rPr>
              <w:t xml:space="preserve"> </w:t>
            </w:r>
            <w:r w:rsidR="00EF659B">
              <w:rPr>
                <w:lang w:eastAsia="ko-KR"/>
              </w:rPr>
              <w:t xml:space="preserve">study </w:t>
            </w:r>
            <w:r w:rsidR="00EF659B">
              <w:rPr>
                <w:rFonts w:hint="eastAsia"/>
                <w:lang w:eastAsia="ko-KR"/>
              </w:rPr>
              <w:t>p</w:t>
            </w:r>
            <w:r w:rsidR="00EF659B">
              <w:rPr>
                <w:lang w:eastAsia="ko-KR"/>
              </w:rPr>
              <w:t>opulation</w:t>
            </w:r>
          </w:p>
        </w:tc>
      </w:tr>
      <w:tr w:rsidR="00A9140A" w:rsidRPr="00F153D8" w14:paraId="405DA063" w14:textId="77777777" w:rsidTr="09B6BCEC">
        <w:trPr>
          <w:trHeight w:val="537"/>
        </w:trPr>
        <w:tc>
          <w:tcPr>
            <w:tcW w:w="615" w:type="dxa"/>
          </w:tcPr>
          <w:p w14:paraId="1DB55FF5" w14:textId="57603FA3" w:rsidR="00A9140A" w:rsidRPr="00A9140A" w:rsidRDefault="00A9140A" w:rsidP="00055671">
            <w:pPr>
              <w:rPr>
                <w:lang w:eastAsia="ko-KR"/>
              </w:rPr>
            </w:pPr>
            <w:r>
              <w:rPr>
                <w:rFonts w:hint="eastAsia"/>
                <w:lang w:eastAsia="ko-KR"/>
              </w:rPr>
              <w:t>0</w:t>
            </w:r>
            <w:r>
              <w:rPr>
                <w:lang w:eastAsia="ko-KR"/>
              </w:rPr>
              <w:t>.4</w:t>
            </w:r>
          </w:p>
        </w:tc>
        <w:tc>
          <w:tcPr>
            <w:tcW w:w="910" w:type="dxa"/>
          </w:tcPr>
          <w:p w14:paraId="522F02AF" w14:textId="47A4DF0A" w:rsidR="00A9140A" w:rsidRDefault="00A9140A" w:rsidP="00055671">
            <w:r>
              <w:rPr>
                <w:rFonts w:hint="eastAsia"/>
              </w:rPr>
              <w:t>2</w:t>
            </w:r>
            <w:r>
              <w:t>7 July 2023</w:t>
            </w:r>
          </w:p>
        </w:tc>
        <w:tc>
          <w:tcPr>
            <w:tcW w:w="1440" w:type="dxa"/>
          </w:tcPr>
          <w:p w14:paraId="7086D4C1" w14:textId="7F314C42" w:rsidR="00A9140A" w:rsidRPr="09B6BCEC" w:rsidRDefault="00A9140A" w:rsidP="00055671">
            <w:pPr>
              <w:rPr>
                <w:lang w:eastAsia="ko-KR"/>
              </w:rPr>
            </w:pPr>
            <w:r>
              <w:rPr>
                <w:lang w:eastAsia="ko-KR"/>
              </w:rPr>
              <w:t>J. Cho, C. Kim</w:t>
            </w:r>
          </w:p>
        </w:tc>
        <w:tc>
          <w:tcPr>
            <w:tcW w:w="6633" w:type="dxa"/>
          </w:tcPr>
          <w:p w14:paraId="7F9CE081" w14:textId="7BA260C0" w:rsidR="00A9140A" w:rsidRDefault="00A9140A" w:rsidP="00055671">
            <w:pPr>
              <w:rPr>
                <w:lang w:eastAsia="ko-KR"/>
              </w:rPr>
            </w:pPr>
            <w:r>
              <w:rPr>
                <w:rFonts w:hint="eastAsia"/>
                <w:lang w:eastAsia="ko-KR"/>
              </w:rPr>
              <w:t>U</w:t>
            </w:r>
            <w:r>
              <w:rPr>
                <w:lang w:eastAsia="ko-KR"/>
              </w:rPr>
              <w:t>pdate document: Rationale and Background, Data sources</w:t>
            </w:r>
          </w:p>
        </w:tc>
      </w:tr>
    </w:tbl>
    <w:p w14:paraId="371898FF" w14:textId="304B6098" w:rsidR="00303216" w:rsidRDefault="00FC16B4" w:rsidP="00EC2721">
      <w:pPr>
        <w:pStyle w:val="1"/>
      </w:pPr>
      <w:bookmarkStart w:id="4" w:name="_Toc141269612"/>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5" w:name="_Toc141269613"/>
      <w:r>
        <w:t>Rationale and Background</w:t>
      </w:r>
      <w:bookmarkStart w:id="6" w:name="_Toc462292206"/>
      <w:bookmarkEnd w:id="5"/>
    </w:p>
    <w:p w14:paraId="097FB722" w14:textId="77777777" w:rsidR="00A9140A" w:rsidRDefault="00B306FA" w:rsidP="00B306FA">
      <w:pPr>
        <w:pStyle w:val="BodyText12"/>
        <w:rPr>
          <w:lang w:eastAsia="ko-KR"/>
        </w:rPr>
      </w:pPr>
      <w:r>
        <w:rPr>
          <w:lang w:eastAsia="ko-KR"/>
        </w:rPr>
        <w:t xml:space="preserve">Randomized controlled trials (RCTs) are considered the gold standard for evaluating medical products, but their ability to fully </w:t>
      </w:r>
      <w:r w:rsidR="005C08CE" w:rsidRPr="005C08CE">
        <w:rPr>
          <w:lang w:eastAsia="ko-KR"/>
        </w:rPr>
        <w:t>generalize effects in clinical practice is questionable.</w:t>
      </w:r>
      <w:r>
        <w:rPr>
          <w:lang w:eastAsia="ko-KR"/>
        </w:rPr>
        <w:t xml:space="preserve"> </w:t>
      </w:r>
      <w:r w:rsidRPr="00707CEA">
        <w:rPr>
          <w:lang w:eastAsia="ko-KR"/>
        </w:rPr>
        <w:t xml:space="preserve">In the </w:t>
      </w:r>
      <w:r w:rsidR="005C08CE">
        <w:rPr>
          <w:lang w:eastAsia="ko-KR"/>
        </w:rPr>
        <w:t>general</w:t>
      </w:r>
      <w:r w:rsidRPr="00707CEA">
        <w:rPr>
          <w:lang w:eastAsia="ko-KR"/>
        </w:rPr>
        <w:t xml:space="preserve"> population, there may be patients with different characteristics from the RCT criteria, suggesting that the effects of the interventions obtained from RCTs may not be completely applicable to the clinical practice.</w:t>
      </w:r>
      <w:r>
        <w:rPr>
          <w:rFonts w:hint="eastAsia"/>
          <w:lang w:eastAsia="ko-KR"/>
        </w:rPr>
        <w:t xml:space="preserve"> </w:t>
      </w:r>
      <w:r>
        <w:rPr>
          <w:lang w:eastAsia="ko-KR"/>
        </w:rPr>
        <w:t xml:space="preserve">Real-world evidence (RWE) generated from rigorously designed studies is gaining attention as a complementary approach to address this issue. </w:t>
      </w:r>
    </w:p>
    <w:p w14:paraId="5BB9F51C" w14:textId="176B6C16" w:rsidR="00A9140A" w:rsidRDefault="00B306FA" w:rsidP="00B306FA">
      <w:pPr>
        <w:pStyle w:val="BodyText12"/>
        <w:rPr>
          <w:lang w:eastAsia="ko-KR"/>
        </w:rPr>
      </w:pPr>
      <w:r>
        <w:rPr>
          <w:lang w:eastAsia="ko-KR"/>
        </w:rPr>
        <w:t>Previous research has attempted to validate the external validity of RCTs by conducting replication studies using real-world data (RWD).</w:t>
      </w:r>
      <w:r>
        <w:rPr>
          <w:rFonts w:hint="eastAsia"/>
          <w:lang w:eastAsia="ko-KR"/>
        </w:rPr>
        <w:t xml:space="preserve"> </w:t>
      </w:r>
      <w:r w:rsidRPr="00BB751C">
        <w:rPr>
          <w:lang w:eastAsia="ko-KR"/>
        </w:rPr>
        <w:t>The findings of the DUPLICATE study highlight the potential of selected database studies to supplement RCT evidence to understand drug effects in clinical practice.</w:t>
      </w:r>
      <w:r w:rsidR="004C6F8B">
        <w:rPr>
          <w:lang w:eastAsia="ko-KR"/>
        </w:rPr>
        <w:fldChar w:fldCharType="begin"/>
      </w:r>
      <w:r w:rsidR="004C6F8B">
        <w:rPr>
          <w:lang w:eastAsia="ko-KR"/>
        </w:rPr>
        <w:instrText xml:space="preserve"> ADDIN ZOTERO_ITEM CSL_CITATION {"citationID":"VsrCU7WT","properties":{"formattedCitation":"\\super 1,2\\nosupersub{}","plainCitation":"1,2","noteIndex":0},"citationItems":[{"id":205,"uris":["http://zotero.org/users/10619303/items/TXICD6NP"],"itemData":{"id":205,"type":"article-journal","abstract":"BACKGROUND: Regulators are evaluating the use of noninterventional realworld evidence (RWE) studies to assess the effectiveness of medical products. The RCT DUPLICATE initiative (Randomized, Controlled Trials Duplicated Using Prospective Longitudinal Insurance Claims: Applying Techniques of Epidemiology) uses a structured process to design RWE studies emulating randomized, controlled trials (RCTs) and compare results. We report findings of the first 10 trial emulations, evaluating cardiovascular outcomes of antidiabetic or antiplatelet medications.\nMETHODS: We selected 3 active-controlled and 7 placebo-controlled RCTs for replication. Using patient-level claims data from US commercial and Medicare payers, we implemented inclusion and exclusion criteria, selected primary end points, and comparator populations to emulate those of each corresponding RCT. Within the trial-mimicking populations, we conducted propensity score matching to control for &gt;120 preexposure confounders. All study measures were prospectively defined and protocols registered before hazard ratios and 95% CIs were computed. Success criteria for the primary analysis were prespecified for each replication.\nRESULTS: Despite attempts to emulate RCT design as closely as possible, differences between the RCT and corresponding RWE study populations remained. The regulatory conclusions were equivalent in 6 of 10. The RWE emulations achieved a hazard ratio estimate that was within the 95% CI from the corresponding RCT in 8 of 10 studies. In 9 of 10, either the regulatory or estimate agreement success criteria were fulfilled. The largest differences in effect estimates were found for RCTs where second-generation sulfonylureas were used as a proxy for placebo regarding cardiovascular effects. Nine of 10 replications had a standardized difference between effect estimates of &lt;2, which suggests differences within expected random variation.\nCONCLUSIONS: Agreement between RCT and RWE findings varies depending on which agreement metric is used. Interim findings indicate that selection of active comparator therapies with similar indications and use patterns enhances the validity of RWE. Even in the context of active comparators, concordance between RCT and RWE findings is not guaranteed, partially because trials are not emulated exactly. More trial emulations are needed to understand how often and in what contexts RWE findings match RCTs.","container-title":"Circulation","DOI":"10.1161/CIRCULATIONAHA.120.051718","ISSN":"0009-7322, 1524-4539","issue":"10","journalAbbreviation":"Circulation","language":"en","page":"1002-1013","source":"DOI.org (Crossref)","title":"Emulating Randomized Clinical Trials With Nonrandomized Real-World Evidence Studies: First Results From the RCT DUPLICATE Initiative","title-short":"Emulating Randomized Clinical Trials With Nonrandomized Real-World Evidence Studies","volume":"143","author":[{"family":"Franklin","given":"Jessica M."},{"family":"Patorno","given":"Elisabetta"},{"family":"Desai","given":"Rishi J."},{"family":"Glynn","given":"Robert J."},{"family":"Martin","given":"David"},{"family":"Quinto","given":"Kenneth"},{"family":"Pawar","given":"Ajinkya"},{"family":"Bessette","given":"Lily G."},{"family":"Lee","given":"Hemin"},{"family":"Garry","given":"Elizabeth M."},{"family":"Gautam","given":"Nileesa"},{"family":"Schneeweiss","given":"Sebastian"}],"issued":{"date-parts":[["2021",3,9]]}}},{"id":229,"uris":["http://zotero.org/users/10619303/items/LKT5VMIT"],"itemData":{"id":229,"type":"article-journal","abstract":"OBJECTIVE To emulate the design of 30 completed and 2 ongoing randomized clinical trials (RCTs) of medications with database studies using observational analogues of the RCT design parameters (population, intervention, comparator, outcome, time [PICOT]) and to quantify agreement in RCT-database study pairs. DESIGN, SETTING, AND PARTICIPANTS New-user cohort studies with propensity score matching using 3 US claims databases (Optum Clinformatics, MarketScan, and Medicare). Inclusion-exclusion criteria for each database study were prespecified to emulate the corresponding RCT. RCTs were explicitly selected based on feasibility, including power, key confounders, and end points more likely to be emulated with real-world data. All 32 protocols were registered on ClinicalTrials.gov before conducting analyses. Emulations were conducted from 2017 through 2022. EXPOSURES Therapies for multiple clinical conditions were included. MAIN OUTCOMES AND MEASURES Database study emulations focused on the primary outcome of the corresponding RCT. Findings of database studies were compared with RCTs using predefined metrics, including Pearson correlation coefficients and binary metrics based on statistical significance agreement, estimate agreement, and standardized difference.\nRESULTS In these highly selected RCTs, the overall observed agreement between the RCT and the database emulation results was a Pearson correlation of 0.82 (95% CI, 0.64-0.91), with 75% meeting statistical significance, 66% estimate agreement, and 75% standardized difference agreement. In a post hoc analysis limited to 16 RCTs with closer emulation of trial design and measurements, concordance was higher (Pearson r, 0.93; 95% CI, 0.79-0.97; 94% meeting statistical significance, 88% estimate agreement, 88% standardized difference agreement). Weaker concordance occurred among 16 RCTs for which close emulation of certain design elements that define the research question (PICOT) with data from insurance claims was not possible (Pearson r, 0.53; 95% CI, 0.00-0.83; 56% meeting statistical significance, 50% estimate agreement, 69% standardized difference agreement).\nCONCLUSIONS AND RELEVANCE Real-world evidence studies can reach similar conclusions as RCTs when design and measurements can be closely emulated, but this may be difficult to achieve. Concordance in results varied depending on the agreement metric. Emulation differences, chance, and residual confounding can contribute to divergence in results and are difficult to disentangle.","container-title":"JAMA","DOI":"10.1001/jama.2023.4221","ISSN":"0098-7484","issue":"16","journalAbbreviation":"JAMA","language":"en","page":"1376","source":"DOI.org (Crossref)","title":"Emulation of Randomized Clinical Trials With Nonrandomized Database Analyses: Results of 32 Clinical Trials","title-short":"Emulation of Randomized Clinical Trials With Nonrandomized Database Analyses","volume":"329","author":[{"family":"Wang","given":"Shirley V."},{"family":"Schneeweiss","given":"Sebastian"},{"literal":"RCT-DUPLICATE Initiative"},{"family":"Franklin","given":"Jessica M."},{"family":"Desai","given":"Rishi J."},{"family":"Feldman","given":"William"},{"family":"Garry","given":"Elizabeth M."},{"family":"Glynn","given":"Robert J."},{"family":"Lin","given":"Kueiyu Joshua"},{"family":"Paik","given":"Julie"},{"family":"Patorno","given":"Elisabetta"},{"family":"Suissa","given":"Samy"},{"family":"D’Andrea","given":"Elvira"},{"family":"Jawaid","given":"Dureshahwar"},{"family":"Lee","given":"Hemin"},{"family":"Pawar","given":"Ajinkya"},{"family":"Sreedhara","given":"Sushama Kattinakere"},{"family":"Tesfaye","given":"Helen"},{"family":"Bessette","given":"Lily G."},{"family":"Zabotka","given":"Luke"},{"family":"Lee","given":"Su Been"},{"family":"Gautam","given":"Nileesa"},{"family":"York","given":"Cassie"},{"family":"Zakoul","given":"Heidi"},{"family":"Concato","given":"John"},{"family":"Martin","given":"David"},{"family":"Paraoan","given":"Dianne"},{"family":"Quinto","given":"Kenneth"}],"issued":{"date-parts":[["2023",4,25]]}}}],"schema":"https://github.com/citation-style-language/schema/raw/master/csl-citation.json"} </w:instrText>
      </w:r>
      <w:r w:rsidR="004C6F8B">
        <w:rPr>
          <w:lang w:eastAsia="ko-KR"/>
        </w:rPr>
        <w:fldChar w:fldCharType="separate"/>
      </w:r>
      <w:r w:rsidR="004C6F8B" w:rsidRPr="004C6F8B">
        <w:rPr>
          <w:vertAlign w:val="superscript"/>
        </w:rPr>
        <w:t>1,2</w:t>
      </w:r>
      <w:r w:rsidR="004C6F8B">
        <w:rPr>
          <w:lang w:eastAsia="ko-KR"/>
        </w:rPr>
        <w:fldChar w:fldCharType="end"/>
      </w:r>
      <w:r w:rsidR="00A9140A">
        <w:rPr>
          <w:lang w:eastAsia="ko-KR"/>
        </w:rPr>
        <w:t xml:space="preserve"> </w:t>
      </w:r>
      <w:r w:rsidR="00A9140A" w:rsidRPr="00A9140A">
        <w:rPr>
          <w:lang w:eastAsia="ko-KR"/>
        </w:rPr>
        <w:t>However, high agreement was observed only when close emulation was conducted.</w:t>
      </w:r>
      <w:r w:rsidRPr="00BB751C">
        <w:rPr>
          <w:lang w:eastAsia="ko-KR"/>
        </w:rPr>
        <w:t xml:space="preserve"> In addition, Averitt et al compared data from four RCTs with actual data and found significant differences in the clinical characteristics of patients, questioning the generalizability of the RCT results.</w:t>
      </w:r>
      <w:r w:rsidR="004C6F8B">
        <w:rPr>
          <w:lang w:eastAsia="ko-KR"/>
        </w:rPr>
        <w:fldChar w:fldCharType="begin"/>
      </w:r>
      <w:r w:rsidR="004C6F8B">
        <w:rPr>
          <w:lang w:eastAsia="ko-KR"/>
        </w:rPr>
        <w:instrText xml:space="preserve"> ADDIN ZOTERO_ITEM CSL_CITATION {"citationID":"OkGi4nzo","properties":{"formattedCitation":"\\super 3\\nosupersub{}","plainCitation":"3","noteIndex":0},"citationItems":[{"id":95,"uris":["http://zotero.org/users/10619303/items/5Z3NHLMJ"],"itemData":{"id":95,"type":"article-journal","abstract":"Abstract\n            Randomized controlled trials (RCTs) are regarded as the most reputable source of evidence. In some studies, factors beyond the intervention itself may contribute to the measured effect, an occurrence known as heterogeneity of treatment effect (HTE). If the RCT population differs from the real-world population on factors that induce HTE, the trials effect will not replicate. The RCTs eligibility criteria should identify the sub-population in which its evidence will replicate. However, the extent to which the eligibility criteria identify the appropriate population is unknown, which raises concerns for generalizability. We compared reported data from RCTs with real-world data from the electronic health records of a large, academic medical center that was curated according to RCT eligibility criteria. Our results show fundamental differences between the RCT population and our observational cohorts, which suggests that eligibility criteria may be insufficient for identifying the applicable real-world population in which RCT evidence will replicate.","container-title":"npj Digital Medicine","DOI":"10.1038/s41746-020-0277-8","ISSN":"2398-6352","issue":"1","journalAbbreviation":"npj Digit. Med.","language":"en","page":"67","source":"DOI.org (Crossref)","title":"Translating evidence into practice: eligibility criteria fail to eliminate clinically significant differences between real-world and study populations","title-short":"Translating evidence into practice","volume":"3","author":[{"family":"Averitt","given":"Amelia J."},{"family":"Weng","given":"Chunhua"},{"family":"Ryan","given":"Patrick"},{"family":"Perotte","given":"Adler"}],"issued":{"date-parts":[["2020",5,11]]}}}],"schema":"https://github.com/citation-style-language/schema/raw/master/csl-citation.json"} </w:instrText>
      </w:r>
      <w:r w:rsidR="004C6F8B">
        <w:rPr>
          <w:lang w:eastAsia="ko-KR"/>
        </w:rPr>
        <w:fldChar w:fldCharType="separate"/>
      </w:r>
      <w:r w:rsidR="004C6F8B" w:rsidRPr="004C6F8B">
        <w:rPr>
          <w:vertAlign w:val="superscript"/>
        </w:rPr>
        <w:t>3</w:t>
      </w:r>
      <w:r w:rsidR="004C6F8B">
        <w:rPr>
          <w:lang w:eastAsia="ko-KR"/>
        </w:rPr>
        <w:fldChar w:fldCharType="end"/>
      </w:r>
      <w:r>
        <w:rPr>
          <w:lang w:eastAsia="ko-KR"/>
        </w:rPr>
        <w:t xml:space="preserve"> </w:t>
      </w:r>
    </w:p>
    <w:p w14:paraId="7876322E" w14:textId="03A13D51" w:rsidR="00A9140A" w:rsidRPr="00A9140A" w:rsidRDefault="00B306FA" w:rsidP="00B306FA">
      <w:pPr>
        <w:pStyle w:val="BodyText12"/>
        <w:rPr>
          <w:rFonts w:cstheme="minorHAnsi"/>
        </w:rPr>
      </w:pPr>
      <w:r>
        <w:rPr>
          <w:rFonts w:cstheme="minorHAnsi"/>
        </w:rPr>
        <w:t>Therefore, w</w:t>
      </w:r>
      <w:r w:rsidRPr="00847B3A">
        <w:rPr>
          <w:rFonts w:cstheme="minorHAnsi"/>
        </w:rPr>
        <w:t xml:space="preserve">e </w:t>
      </w:r>
      <w:r>
        <w:rPr>
          <w:rFonts w:cstheme="minorHAnsi"/>
        </w:rPr>
        <w:t>initiated</w:t>
      </w:r>
      <w:r w:rsidRPr="00847B3A">
        <w:rPr>
          <w:rFonts w:cstheme="minorHAnsi"/>
        </w:rPr>
        <w:t xml:space="preserve"> ‘Trials Replication through Observational study by Yonsei (TROY)’</w:t>
      </w:r>
      <w:r>
        <w:rPr>
          <w:rFonts w:cstheme="minorHAnsi"/>
        </w:rPr>
        <w:t xml:space="preserve"> </w:t>
      </w:r>
      <w:r w:rsidRPr="006116AF">
        <w:rPr>
          <w:rFonts w:cstheme="minorHAnsi"/>
        </w:rPr>
        <w:t>project to generate large population-level evidence for 15 pivotal RCTs in the real</w:t>
      </w:r>
      <w:r>
        <w:rPr>
          <w:rFonts w:cstheme="minorHAnsi"/>
        </w:rPr>
        <w:t xml:space="preserve"> world</w:t>
      </w:r>
      <w:r w:rsidRPr="00847B3A">
        <w:rPr>
          <w:rFonts w:cstheme="minorHAnsi"/>
        </w:rPr>
        <w:t xml:space="preserve">: Type 2 diabetes mellitus, atrial </w:t>
      </w:r>
      <w:r>
        <w:rPr>
          <w:rFonts w:cstheme="minorHAnsi" w:hint="eastAsia"/>
          <w:lang w:eastAsia="ko-KR"/>
        </w:rPr>
        <w:t>a</w:t>
      </w:r>
      <w:r>
        <w:rPr>
          <w:rFonts w:cstheme="minorHAnsi"/>
          <w:lang w:eastAsia="ko-KR"/>
        </w:rPr>
        <w:t>rrhythmia</w:t>
      </w:r>
      <w:r w:rsidRPr="00847B3A">
        <w:rPr>
          <w:rFonts w:cstheme="minorHAnsi"/>
        </w:rPr>
        <w:t xml:space="preserve">, acute coronary syndrome, and rheumatoid arthritis. We compare outcomes between drugs for each pivotal RCT emulated using the packages included in HADES </w:t>
      </w:r>
      <w:r w:rsidRPr="00847B3A">
        <w:rPr>
          <w:rFonts w:cstheme="minorHAnsi"/>
          <w:lang w:eastAsia="ko-KR"/>
        </w:rPr>
        <w:t>(formally known as the OHDSI Methods Library)</w:t>
      </w:r>
      <w:r w:rsidRPr="00847B3A">
        <w:rPr>
          <w:rFonts w:cstheme="minorHAnsi"/>
        </w:rPr>
        <w:t>.</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7" w:name="_Toc141269614"/>
      <w:r>
        <w:t>Research Questions</w:t>
      </w:r>
      <w:bookmarkEnd w:id="6"/>
      <w:bookmarkEnd w:id="7"/>
    </w:p>
    <w:p w14:paraId="48558AA6" w14:textId="4FF93188" w:rsidR="00651B3E" w:rsidRDefault="00A9140A" w:rsidP="0092304D">
      <w:bookmarkStart w:id="8" w:name="_Hlk524444353"/>
      <w:r w:rsidRPr="00A9140A">
        <w:t xml:space="preserve">In this study, we will try to emulate the RCTs already published their results publicly. Detailed research </w:t>
      </w:r>
      <w:r w:rsidRPr="00A9140A">
        <w:lastRenderedPageBreak/>
        <w:t>questions for each trial are below.</w:t>
      </w:r>
    </w:p>
    <w:p w14:paraId="41E8BFF3" w14:textId="77777777" w:rsidR="00A9140A" w:rsidRDefault="00A9140A" w:rsidP="00A9140A">
      <w:pPr>
        <w:pStyle w:val="paragraph"/>
        <w:spacing w:before="0" w:beforeAutospacing="0" w:after="0" w:afterAutospacing="0"/>
        <w:textAlignment w:val="baseline"/>
        <w:rPr>
          <w:rFonts w:ascii="맑은 고딕" w:eastAsia="맑은 고딕" w:hAnsi="맑은 고딕"/>
          <w:color w:val="000000"/>
          <w:sz w:val="18"/>
          <w:szCs w:val="18"/>
        </w:rPr>
      </w:pPr>
      <w:r>
        <w:rPr>
          <w:rStyle w:val="normaltextrun"/>
          <w:rFonts w:ascii="Calibri" w:eastAsia="맑은 고딕" w:hAnsi="Calibri" w:cs="Calibri"/>
          <w:b/>
          <w:bCs/>
          <w:color w:val="000000"/>
          <w:sz w:val="22"/>
          <w:szCs w:val="22"/>
        </w:rPr>
        <w:t>Research questions</w:t>
      </w:r>
      <w:r>
        <w:rPr>
          <w:rStyle w:val="eop"/>
          <w:rFonts w:ascii="Calibri" w:eastAsia="맑은 고딕" w:hAnsi="Calibri" w:cs="Calibri"/>
          <w:color w:val="000000"/>
          <w:sz w:val="22"/>
          <w:szCs w:val="22"/>
        </w:rPr>
        <w:t> </w:t>
      </w:r>
    </w:p>
    <w:p w14:paraId="1918B7C1" w14:textId="77777777" w:rsidR="00A9140A" w:rsidRDefault="00A9140A">
      <w:pPr>
        <w:pStyle w:val="paragraph"/>
        <w:numPr>
          <w:ilvl w:val="0"/>
          <w:numId w:val="23"/>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LEADER Trial</w:t>
      </w:r>
      <w:r>
        <w:rPr>
          <w:rStyle w:val="eop"/>
          <w:rFonts w:ascii="Calibri" w:eastAsia="맑은 고딕" w:hAnsi="Calibri" w:cs="Calibri"/>
          <w:color w:val="000000"/>
          <w:sz w:val="22"/>
          <w:szCs w:val="22"/>
        </w:rPr>
        <w:t> </w:t>
      </w:r>
    </w:p>
    <w:p w14:paraId="644E1EDC" w14:textId="77777777" w:rsidR="00A9140A" w:rsidRDefault="00A9140A">
      <w:pPr>
        <w:pStyle w:val="paragraph"/>
        <w:numPr>
          <w:ilvl w:val="0"/>
          <w:numId w:val="24"/>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liraglutide and DPP-4?</w:t>
      </w:r>
      <w:r>
        <w:rPr>
          <w:rStyle w:val="eop"/>
          <w:rFonts w:ascii="Calibri" w:eastAsia="맑은 고딕" w:hAnsi="Calibri" w:cs="Calibri"/>
          <w:color w:val="000000"/>
          <w:sz w:val="22"/>
          <w:szCs w:val="22"/>
        </w:rPr>
        <w:t> </w:t>
      </w:r>
    </w:p>
    <w:p w14:paraId="2402BD28" w14:textId="77777777" w:rsidR="00A9140A" w:rsidRDefault="00A9140A">
      <w:pPr>
        <w:pStyle w:val="paragraph"/>
        <w:numPr>
          <w:ilvl w:val="0"/>
          <w:numId w:val="25"/>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LEADER trial and those treated according to the liraglutide or DPP-4 indication?</w:t>
      </w:r>
      <w:r>
        <w:rPr>
          <w:rStyle w:val="eop"/>
          <w:rFonts w:ascii="Calibri" w:eastAsia="맑은 고딕" w:hAnsi="Calibri" w:cs="Calibri"/>
          <w:color w:val="000000"/>
          <w:sz w:val="22"/>
          <w:szCs w:val="22"/>
        </w:rPr>
        <w:t> </w:t>
      </w:r>
    </w:p>
    <w:p w14:paraId="181F7C34" w14:textId="77777777" w:rsidR="00A9140A" w:rsidRDefault="00A9140A">
      <w:pPr>
        <w:pStyle w:val="paragraph"/>
        <w:numPr>
          <w:ilvl w:val="0"/>
          <w:numId w:val="26"/>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DECLARE-TIMI 58 Trial</w:t>
      </w:r>
      <w:r>
        <w:rPr>
          <w:rStyle w:val="eop"/>
          <w:rFonts w:ascii="Calibri" w:eastAsia="맑은 고딕" w:hAnsi="Calibri" w:cs="Calibri"/>
          <w:color w:val="000000"/>
          <w:sz w:val="22"/>
          <w:szCs w:val="22"/>
        </w:rPr>
        <w:t> </w:t>
      </w:r>
    </w:p>
    <w:p w14:paraId="0AEC941C" w14:textId="77777777" w:rsidR="00A9140A" w:rsidRDefault="00A9140A">
      <w:pPr>
        <w:pStyle w:val="paragraph"/>
        <w:numPr>
          <w:ilvl w:val="0"/>
          <w:numId w:val="2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HHF + cardiovascular death between treatment dapagliflozin and DPP-4?</w:t>
      </w:r>
      <w:r>
        <w:rPr>
          <w:rStyle w:val="eop"/>
          <w:rFonts w:ascii="Calibri" w:eastAsia="맑은 고딕" w:hAnsi="Calibri" w:cs="Calibri"/>
          <w:color w:val="000000"/>
          <w:sz w:val="22"/>
          <w:szCs w:val="22"/>
        </w:rPr>
        <w:t> </w:t>
      </w:r>
    </w:p>
    <w:p w14:paraId="30FAB902" w14:textId="77777777" w:rsidR="00A9140A" w:rsidRDefault="00A9140A">
      <w:pPr>
        <w:pStyle w:val="paragraph"/>
        <w:numPr>
          <w:ilvl w:val="0"/>
          <w:numId w:val="2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DECLARE-TIMI 58 trial and those treated according to the dapagliflozin or DPP-4 indication?</w:t>
      </w:r>
      <w:r>
        <w:rPr>
          <w:rStyle w:val="eop"/>
          <w:rFonts w:ascii="Calibri" w:eastAsia="맑은 고딕" w:hAnsi="Calibri" w:cs="Calibri"/>
          <w:color w:val="000000"/>
          <w:sz w:val="22"/>
          <w:szCs w:val="22"/>
        </w:rPr>
        <w:t> </w:t>
      </w:r>
    </w:p>
    <w:p w14:paraId="1D985C78" w14:textId="77777777" w:rsidR="00A9140A" w:rsidRDefault="00A9140A">
      <w:pPr>
        <w:pStyle w:val="paragraph"/>
        <w:numPr>
          <w:ilvl w:val="0"/>
          <w:numId w:val="28"/>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EMPA-REG OUTCOME Trial</w:t>
      </w:r>
      <w:r>
        <w:rPr>
          <w:rStyle w:val="eop"/>
          <w:rFonts w:ascii="Calibri" w:eastAsia="맑은 고딕" w:hAnsi="Calibri" w:cs="Calibri"/>
          <w:color w:val="000000"/>
          <w:sz w:val="22"/>
          <w:szCs w:val="22"/>
        </w:rPr>
        <w:t> </w:t>
      </w:r>
    </w:p>
    <w:p w14:paraId="792019CB" w14:textId="77777777" w:rsidR="00A9140A" w:rsidRDefault="00A9140A">
      <w:pPr>
        <w:pStyle w:val="paragraph"/>
        <w:numPr>
          <w:ilvl w:val="0"/>
          <w:numId w:val="29"/>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empagliflozin and DPP-4?</w:t>
      </w:r>
      <w:r>
        <w:rPr>
          <w:rStyle w:val="eop"/>
          <w:rFonts w:ascii="Calibri" w:eastAsia="맑은 고딕" w:hAnsi="Calibri" w:cs="Calibri"/>
          <w:color w:val="000000"/>
          <w:sz w:val="22"/>
          <w:szCs w:val="22"/>
        </w:rPr>
        <w:t> </w:t>
      </w:r>
    </w:p>
    <w:p w14:paraId="5F8A7568" w14:textId="77777777" w:rsidR="00A9140A" w:rsidRDefault="00A9140A">
      <w:pPr>
        <w:pStyle w:val="paragraph"/>
        <w:numPr>
          <w:ilvl w:val="0"/>
          <w:numId w:val="29"/>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EMPA-REG OUTCOME trial and those treated according to the empagliflozin or DPP-4 indication?</w:t>
      </w:r>
      <w:r>
        <w:rPr>
          <w:rStyle w:val="eop"/>
          <w:rFonts w:ascii="Calibri" w:eastAsia="맑은 고딕" w:hAnsi="Calibri" w:cs="Calibri"/>
          <w:color w:val="000000"/>
          <w:sz w:val="22"/>
          <w:szCs w:val="22"/>
        </w:rPr>
        <w:t> </w:t>
      </w:r>
    </w:p>
    <w:p w14:paraId="5DC70FF0" w14:textId="77777777" w:rsidR="00A9140A" w:rsidRDefault="00A9140A">
      <w:pPr>
        <w:pStyle w:val="paragraph"/>
        <w:numPr>
          <w:ilvl w:val="0"/>
          <w:numId w:val="30"/>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CANVAS Trial </w:t>
      </w:r>
      <w:r>
        <w:rPr>
          <w:rStyle w:val="eop"/>
          <w:rFonts w:ascii="Calibri" w:eastAsia="맑은 고딕" w:hAnsi="Calibri" w:cs="Calibri"/>
          <w:color w:val="000000"/>
          <w:sz w:val="22"/>
          <w:szCs w:val="22"/>
        </w:rPr>
        <w:t> </w:t>
      </w:r>
    </w:p>
    <w:p w14:paraId="38BB5F60" w14:textId="77777777" w:rsidR="00A9140A" w:rsidRDefault="00A9140A">
      <w:pPr>
        <w:pStyle w:val="paragraph"/>
        <w:numPr>
          <w:ilvl w:val="0"/>
          <w:numId w:val="31"/>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canagliflozin and DPP-4?</w:t>
      </w:r>
      <w:r>
        <w:rPr>
          <w:rStyle w:val="eop"/>
          <w:rFonts w:ascii="Calibri" w:eastAsia="맑은 고딕" w:hAnsi="Calibri" w:cs="Calibri"/>
          <w:color w:val="000000"/>
          <w:sz w:val="22"/>
          <w:szCs w:val="22"/>
        </w:rPr>
        <w:t> </w:t>
      </w:r>
    </w:p>
    <w:p w14:paraId="0746C304" w14:textId="77777777" w:rsidR="00A9140A" w:rsidRDefault="00A9140A">
      <w:pPr>
        <w:pStyle w:val="paragraph"/>
        <w:numPr>
          <w:ilvl w:val="0"/>
          <w:numId w:val="31"/>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CANVAS trial and those treated according to the canagliflozin or DPP-4 indication?</w:t>
      </w:r>
      <w:r>
        <w:rPr>
          <w:rStyle w:val="eop"/>
          <w:rFonts w:ascii="Calibri" w:eastAsia="맑은 고딕" w:hAnsi="Calibri" w:cs="Calibri"/>
          <w:color w:val="000000"/>
          <w:sz w:val="22"/>
          <w:szCs w:val="22"/>
        </w:rPr>
        <w:t> </w:t>
      </w:r>
    </w:p>
    <w:p w14:paraId="40B41B76" w14:textId="77777777" w:rsidR="00A9140A" w:rsidRDefault="00A9140A">
      <w:pPr>
        <w:pStyle w:val="paragraph"/>
        <w:numPr>
          <w:ilvl w:val="0"/>
          <w:numId w:val="32"/>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CARMELINA Trial</w:t>
      </w:r>
      <w:r>
        <w:rPr>
          <w:rStyle w:val="eop"/>
          <w:rFonts w:ascii="Calibri" w:eastAsia="맑은 고딕" w:hAnsi="Calibri" w:cs="Calibri"/>
          <w:color w:val="000000"/>
          <w:sz w:val="22"/>
          <w:szCs w:val="22"/>
        </w:rPr>
        <w:t> </w:t>
      </w:r>
    </w:p>
    <w:p w14:paraId="588E61BF" w14:textId="77777777" w:rsidR="00A9140A" w:rsidRDefault="00A9140A">
      <w:pPr>
        <w:pStyle w:val="paragraph"/>
        <w:numPr>
          <w:ilvl w:val="0"/>
          <w:numId w:val="3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linagliptin and SU?</w:t>
      </w:r>
      <w:r>
        <w:rPr>
          <w:rStyle w:val="eop"/>
          <w:rFonts w:ascii="Calibri" w:eastAsia="맑은 고딕" w:hAnsi="Calibri" w:cs="Calibri"/>
          <w:color w:val="000000"/>
          <w:sz w:val="22"/>
          <w:szCs w:val="22"/>
        </w:rPr>
        <w:t> </w:t>
      </w:r>
    </w:p>
    <w:p w14:paraId="6948BB18" w14:textId="77777777" w:rsidR="00A9140A" w:rsidRDefault="00A9140A">
      <w:pPr>
        <w:pStyle w:val="paragraph"/>
        <w:numPr>
          <w:ilvl w:val="0"/>
          <w:numId w:val="3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CARMELINA trial and those treated according to the linagliptin or SU indication?</w:t>
      </w:r>
      <w:r>
        <w:rPr>
          <w:rStyle w:val="eop"/>
          <w:rFonts w:ascii="Calibri" w:eastAsia="맑은 고딕" w:hAnsi="Calibri" w:cs="Calibri"/>
          <w:color w:val="000000"/>
          <w:sz w:val="22"/>
          <w:szCs w:val="22"/>
        </w:rPr>
        <w:t> </w:t>
      </w:r>
    </w:p>
    <w:p w14:paraId="263E7856" w14:textId="77777777" w:rsidR="00A9140A" w:rsidRDefault="00A9140A">
      <w:pPr>
        <w:pStyle w:val="paragraph"/>
        <w:numPr>
          <w:ilvl w:val="0"/>
          <w:numId w:val="34"/>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TECOS Trial</w:t>
      </w:r>
      <w:r>
        <w:rPr>
          <w:rStyle w:val="eop"/>
          <w:rFonts w:ascii="Calibri" w:eastAsia="맑은 고딕" w:hAnsi="Calibri" w:cs="Calibri"/>
          <w:color w:val="000000"/>
          <w:sz w:val="22"/>
          <w:szCs w:val="22"/>
        </w:rPr>
        <w:t> </w:t>
      </w:r>
    </w:p>
    <w:p w14:paraId="459B554E" w14:textId="77777777" w:rsidR="00A9140A" w:rsidRDefault="00A9140A">
      <w:pPr>
        <w:pStyle w:val="paragraph"/>
        <w:numPr>
          <w:ilvl w:val="0"/>
          <w:numId w:val="35"/>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sitagliptin and SU?</w:t>
      </w:r>
      <w:r>
        <w:rPr>
          <w:rStyle w:val="eop"/>
          <w:rFonts w:ascii="Calibri" w:eastAsia="맑은 고딕" w:hAnsi="Calibri" w:cs="Calibri"/>
          <w:color w:val="000000"/>
          <w:sz w:val="22"/>
          <w:szCs w:val="22"/>
        </w:rPr>
        <w:t> </w:t>
      </w:r>
    </w:p>
    <w:p w14:paraId="732477E9" w14:textId="77777777" w:rsidR="00A9140A" w:rsidRDefault="00A9140A">
      <w:pPr>
        <w:pStyle w:val="paragraph"/>
        <w:numPr>
          <w:ilvl w:val="0"/>
          <w:numId w:val="36"/>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TECOS trial and those treated according to the sitagliptin or SU indication?</w:t>
      </w:r>
      <w:r>
        <w:rPr>
          <w:rStyle w:val="eop"/>
          <w:rFonts w:ascii="Calibri" w:eastAsia="맑은 고딕" w:hAnsi="Calibri" w:cs="Calibri"/>
          <w:color w:val="000000"/>
          <w:sz w:val="22"/>
          <w:szCs w:val="22"/>
        </w:rPr>
        <w:t> </w:t>
      </w:r>
    </w:p>
    <w:p w14:paraId="59191908" w14:textId="77777777" w:rsidR="00A9140A" w:rsidRDefault="00A9140A">
      <w:pPr>
        <w:pStyle w:val="paragraph"/>
        <w:numPr>
          <w:ilvl w:val="0"/>
          <w:numId w:val="37"/>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SAVOR-TIMI 53 Trial </w:t>
      </w:r>
      <w:r>
        <w:rPr>
          <w:rStyle w:val="eop"/>
          <w:rFonts w:ascii="Calibri" w:eastAsia="맑은 고딕" w:hAnsi="Calibri" w:cs="Calibri"/>
          <w:color w:val="000000"/>
          <w:sz w:val="22"/>
          <w:szCs w:val="22"/>
        </w:rPr>
        <w:t> </w:t>
      </w:r>
    </w:p>
    <w:p w14:paraId="32E23D9F" w14:textId="77777777" w:rsidR="00A9140A" w:rsidRDefault="00A9140A">
      <w:pPr>
        <w:pStyle w:val="paragraph"/>
        <w:numPr>
          <w:ilvl w:val="0"/>
          <w:numId w:val="38"/>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 xml:space="preserve">What is the hazard ratio for the occurrence of 3P MACE between treatment </w:t>
      </w:r>
      <w:proofErr w:type="spellStart"/>
      <w:r>
        <w:rPr>
          <w:rStyle w:val="normaltextrun"/>
          <w:rFonts w:ascii="Calibri" w:eastAsia="맑은 고딕" w:hAnsi="Calibri" w:cs="Calibri"/>
          <w:color w:val="000000"/>
          <w:sz w:val="22"/>
          <w:szCs w:val="22"/>
        </w:rPr>
        <w:t>saxagliptin</w:t>
      </w:r>
      <w:proofErr w:type="spellEnd"/>
      <w:r>
        <w:rPr>
          <w:rStyle w:val="normaltextrun"/>
          <w:rFonts w:ascii="Calibri" w:eastAsia="맑은 고딕" w:hAnsi="Calibri" w:cs="Calibri"/>
          <w:color w:val="000000"/>
          <w:sz w:val="22"/>
          <w:szCs w:val="22"/>
        </w:rPr>
        <w:t xml:space="preserve"> and SU?</w:t>
      </w:r>
      <w:r>
        <w:rPr>
          <w:rStyle w:val="eop"/>
          <w:rFonts w:ascii="Calibri" w:eastAsia="맑은 고딕" w:hAnsi="Calibri" w:cs="Calibri"/>
          <w:color w:val="000000"/>
          <w:sz w:val="22"/>
          <w:szCs w:val="22"/>
        </w:rPr>
        <w:t> </w:t>
      </w:r>
    </w:p>
    <w:p w14:paraId="2C62BDF3" w14:textId="77777777" w:rsidR="00A9140A" w:rsidRDefault="00A9140A">
      <w:pPr>
        <w:pStyle w:val="paragraph"/>
        <w:numPr>
          <w:ilvl w:val="0"/>
          <w:numId w:val="38"/>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 xml:space="preserve">What are the differences in the clinical characteristics of patients included in the SAVOR-TIMI 53 trial and those treated according to the </w:t>
      </w:r>
      <w:proofErr w:type="spellStart"/>
      <w:r>
        <w:rPr>
          <w:rStyle w:val="normaltextrun"/>
          <w:rFonts w:ascii="Calibri" w:eastAsia="맑은 고딕" w:hAnsi="Calibri" w:cs="Calibri"/>
          <w:color w:val="000000"/>
          <w:sz w:val="22"/>
          <w:szCs w:val="22"/>
        </w:rPr>
        <w:t>saxagliptin</w:t>
      </w:r>
      <w:proofErr w:type="spellEnd"/>
      <w:r>
        <w:rPr>
          <w:rStyle w:val="normaltextrun"/>
          <w:rFonts w:ascii="Calibri" w:eastAsia="맑은 고딕" w:hAnsi="Calibri" w:cs="Calibri"/>
          <w:color w:val="000000"/>
          <w:sz w:val="22"/>
          <w:szCs w:val="22"/>
        </w:rPr>
        <w:t xml:space="preserve"> or SU indication?</w:t>
      </w:r>
      <w:r>
        <w:rPr>
          <w:rStyle w:val="eop"/>
          <w:rFonts w:ascii="Calibri" w:eastAsia="맑은 고딕" w:hAnsi="Calibri" w:cs="Calibri"/>
          <w:color w:val="000000"/>
          <w:sz w:val="22"/>
          <w:szCs w:val="22"/>
        </w:rPr>
        <w:t> </w:t>
      </w:r>
    </w:p>
    <w:p w14:paraId="631DEE2A" w14:textId="77777777" w:rsidR="00A9140A" w:rsidRDefault="00A9140A">
      <w:pPr>
        <w:pStyle w:val="paragraph"/>
        <w:numPr>
          <w:ilvl w:val="0"/>
          <w:numId w:val="39"/>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CAROLINA Trial</w:t>
      </w:r>
      <w:r>
        <w:rPr>
          <w:rStyle w:val="eop"/>
          <w:rFonts w:ascii="Calibri" w:eastAsia="맑은 고딕" w:hAnsi="Calibri" w:cs="Calibri"/>
          <w:color w:val="000000"/>
          <w:sz w:val="22"/>
          <w:szCs w:val="22"/>
        </w:rPr>
        <w:t> </w:t>
      </w:r>
    </w:p>
    <w:p w14:paraId="0E46A7C3" w14:textId="77777777" w:rsidR="00A9140A" w:rsidRDefault="00A9140A">
      <w:pPr>
        <w:pStyle w:val="paragraph"/>
        <w:numPr>
          <w:ilvl w:val="0"/>
          <w:numId w:val="40"/>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linagliptin and SU?</w:t>
      </w:r>
      <w:r>
        <w:rPr>
          <w:rStyle w:val="eop"/>
          <w:rFonts w:ascii="Calibri" w:eastAsia="맑은 고딕" w:hAnsi="Calibri" w:cs="Calibri"/>
          <w:color w:val="000000"/>
          <w:sz w:val="22"/>
          <w:szCs w:val="22"/>
        </w:rPr>
        <w:t> </w:t>
      </w:r>
    </w:p>
    <w:p w14:paraId="479EA9E6" w14:textId="77777777" w:rsidR="00A9140A" w:rsidRDefault="00A9140A">
      <w:pPr>
        <w:pStyle w:val="paragraph"/>
        <w:numPr>
          <w:ilvl w:val="0"/>
          <w:numId w:val="40"/>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CAROLINA trial and those treated according to the linagliptin or glimepiride indication?</w:t>
      </w:r>
      <w:r>
        <w:rPr>
          <w:rStyle w:val="eop"/>
          <w:rFonts w:ascii="Calibri" w:eastAsia="맑은 고딕" w:hAnsi="Calibri" w:cs="Calibri"/>
          <w:color w:val="000000"/>
          <w:sz w:val="22"/>
          <w:szCs w:val="22"/>
        </w:rPr>
        <w:t> </w:t>
      </w:r>
    </w:p>
    <w:p w14:paraId="2CE8B007" w14:textId="77777777" w:rsidR="00A9140A" w:rsidRDefault="00A9140A">
      <w:pPr>
        <w:pStyle w:val="paragraph"/>
        <w:numPr>
          <w:ilvl w:val="0"/>
          <w:numId w:val="41"/>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TRITON-TIMI 38 Trial</w:t>
      </w:r>
      <w:r>
        <w:rPr>
          <w:rStyle w:val="eop"/>
          <w:rFonts w:ascii="Calibri" w:eastAsia="맑은 고딕" w:hAnsi="Calibri" w:cs="Calibri"/>
          <w:color w:val="000000"/>
          <w:sz w:val="22"/>
          <w:szCs w:val="22"/>
        </w:rPr>
        <w:t> </w:t>
      </w:r>
    </w:p>
    <w:p w14:paraId="75B5BD5A" w14:textId="77777777" w:rsidR="00A9140A" w:rsidRDefault="00A9140A">
      <w:pPr>
        <w:pStyle w:val="paragraph"/>
        <w:numPr>
          <w:ilvl w:val="0"/>
          <w:numId w:val="42"/>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lastRenderedPageBreak/>
        <w:t>What is the hazard ratio for the occurrence of 3P MACE between treatment prasugrel and clopidogrel?</w:t>
      </w:r>
      <w:r>
        <w:rPr>
          <w:rStyle w:val="eop"/>
          <w:rFonts w:ascii="Calibri" w:eastAsia="맑은 고딕" w:hAnsi="Calibri" w:cs="Calibri"/>
          <w:color w:val="000000"/>
          <w:sz w:val="22"/>
          <w:szCs w:val="22"/>
        </w:rPr>
        <w:t> </w:t>
      </w:r>
    </w:p>
    <w:p w14:paraId="582E2A78" w14:textId="77777777" w:rsidR="00A9140A" w:rsidRDefault="00A9140A">
      <w:pPr>
        <w:pStyle w:val="paragraph"/>
        <w:numPr>
          <w:ilvl w:val="0"/>
          <w:numId w:val="42"/>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TRITON-TIMI 38 trial and those treated according to the prasugrel or clopidogrel indication?</w:t>
      </w:r>
      <w:r>
        <w:rPr>
          <w:rStyle w:val="eop"/>
          <w:rFonts w:ascii="Calibri" w:eastAsia="맑은 고딕" w:hAnsi="Calibri" w:cs="Calibri"/>
          <w:color w:val="000000"/>
          <w:sz w:val="22"/>
          <w:szCs w:val="22"/>
        </w:rPr>
        <w:t> </w:t>
      </w:r>
    </w:p>
    <w:p w14:paraId="7E201256" w14:textId="77777777" w:rsidR="00A9140A" w:rsidRDefault="00A9140A">
      <w:pPr>
        <w:pStyle w:val="paragraph"/>
        <w:numPr>
          <w:ilvl w:val="0"/>
          <w:numId w:val="43"/>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PLATO Trial</w:t>
      </w:r>
      <w:r>
        <w:rPr>
          <w:rStyle w:val="eop"/>
          <w:rFonts w:ascii="Calibri" w:eastAsia="맑은 고딕" w:hAnsi="Calibri" w:cs="Calibri"/>
          <w:color w:val="000000"/>
          <w:sz w:val="22"/>
          <w:szCs w:val="22"/>
        </w:rPr>
        <w:t> </w:t>
      </w:r>
    </w:p>
    <w:p w14:paraId="2F6C57CB" w14:textId="77777777" w:rsidR="00A9140A" w:rsidRDefault="00A9140A">
      <w:pPr>
        <w:pStyle w:val="paragraph"/>
        <w:numPr>
          <w:ilvl w:val="0"/>
          <w:numId w:val="44"/>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ticagrelor and clopidogrel?</w:t>
      </w:r>
      <w:r>
        <w:rPr>
          <w:rStyle w:val="eop"/>
          <w:rFonts w:ascii="Calibri" w:eastAsia="맑은 고딕" w:hAnsi="Calibri" w:cs="Calibri"/>
          <w:color w:val="000000"/>
          <w:sz w:val="22"/>
          <w:szCs w:val="22"/>
        </w:rPr>
        <w:t> </w:t>
      </w:r>
    </w:p>
    <w:p w14:paraId="6A70C59C" w14:textId="77777777" w:rsidR="00A9140A" w:rsidRDefault="00A9140A">
      <w:pPr>
        <w:pStyle w:val="paragraph"/>
        <w:numPr>
          <w:ilvl w:val="0"/>
          <w:numId w:val="44"/>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PLATO trial and those treated according to the ticagrelor or clopidogrel indication?</w:t>
      </w:r>
      <w:r>
        <w:rPr>
          <w:rStyle w:val="eop"/>
          <w:rFonts w:ascii="Calibri" w:eastAsia="맑은 고딕" w:hAnsi="Calibri" w:cs="Calibri"/>
          <w:color w:val="000000"/>
          <w:sz w:val="22"/>
          <w:szCs w:val="22"/>
        </w:rPr>
        <w:t> </w:t>
      </w:r>
    </w:p>
    <w:p w14:paraId="0359DABA" w14:textId="77777777" w:rsidR="00A9140A" w:rsidRDefault="00A9140A">
      <w:pPr>
        <w:pStyle w:val="paragraph"/>
        <w:numPr>
          <w:ilvl w:val="0"/>
          <w:numId w:val="45"/>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ROCKET AF Trial</w:t>
      </w:r>
      <w:r>
        <w:rPr>
          <w:rStyle w:val="eop"/>
          <w:rFonts w:ascii="Calibri" w:eastAsia="맑은 고딕" w:hAnsi="Calibri" w:cs="Calibri"/>
          <w:color w:val="000000"/>
          <w:sz w:val="22"/>
          <w:szCs w:val="22"/>
        </w:rPr>
        <w:t> </w:t>
      </w:r>
    </w:p>
    <w:p w14:paraId="2928B803" w14:textId="77777777" w:rsidR="00A9140A" w:rsidRDefault="00A9140A">
      <w:pPr>
        <w:pStyle w:val="paragraph"/>
        <w:numPr>
          <w:ilvl w:val="0"/>
          <w:numId w:val="46"/>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stroke + systemic embolism between treatment rivaroxaban and warfarin?</w:t>
      </w:r>
      <w:r>
        <w:rPr>
          <w:rStyle w:val="eop"/>
          <w:rFonts w:ascii="Calibri" w:eastAsia="맑은 고딕" w:hAnsi="Calibri" w:cs="Calibri"/>
          <w:color w:val="000000"/>
          <w:sz w:val="22"/>
          <w:szCs w:val="22"/>
        </w:rPr>
        <w:t> </w:t>
      </w:r>
    </w:p>
    <w:p w14:paraId="1A280589" w14:textId="77777777" w:rsidR="00A9140A" w:rsidRDefault="00A9140A">
      <w:pPr>
        <w:pStyle w:val="paragraph"/>
        <w:numPr>
          <w:ilvl w:val="0"/>
          <w:numId w:val="4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ROCKET AF trial and those treated according to the rivaroxaban or warfarin indication?</w:t>
      </w:r>
      <w:r>
        <w:rPr>
          <w:rStyle w:val="eop"/>
          <w:rFonts w:ascii="Calibri" w:eastAsia="맑은 고딕" w:hAnsi="Calibri" w:cs="Calibri"/>
          <w:color w:val="000000"/>
          <w:sz w:val="22"/>
          <w:szCs w:val="22"/>
        </w:rPr>
        <w:t> </w:t>
      </w:r>
    </w:p>
    <w:p w14:paraId="0C692653" w14:textId="77777777" w:rsidR="00A9140A" w:rsidRDefault="00A9140A">
      <w:pPr>
        <w:pStyle w:val="paragraph"/>
        <w:numPr>
          <w:ilvl w:val="0"/>
          <w:numId w:val="48"/>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ARISTOTLE Trial</w:t>
      </w:r>
      <w:r>
        <w:rPr>
          <w:rStyle w:val="eop"/>
          <w:rFonts w:ascii="Calibri" w:eastAsia="맑은 고딕" w:hAnsi="Calibri" w:cs="Calibri"/>
          <w:color w:val="000000"/>
          <w:sz w:val="22"/>
          <w:szCs w:val="22"/>
        </w:rPr>
        <w:t> </w:t>
      </w:r>
    </w:p>
    <w:p w14:paraId="38EFF18E" w14:textId="77777777" w:rsidR="00A9140A" w:rsidRDefault="00A9140A">
      <w:pPr>
        <w:pStyle w:val="paragraph"/>
        <w:numPr>
          <w:ilvl w:val="0"/>
          <w:numId w:val="49"/>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stroke + systemic embolism between treatment apixaban and warfarin?</w:t>
      </w:r>
      <w:r>
        <w:rPr>
          <w:rStyle w:val="eop"/>
          <w:rFonts w:ascii="Calibri" w:eastAsia="맑은 고딕" w:hAnsi="Calibri" w:cs="Calibri"/>
          <w:color w:val="000000"/>
          <w:sz w:val="22"/>
          <w:szCs w:val="22"/>
        </w:rPr>
        <w:t> </w:t>
      </w:r>
    </w:p>
    <w:p w14:paraId="68129F4A" w14:textId="77777777" w:rsidR="00A9140A" w:rsidRDefault="00A9140A">
      <w:pPr>
        <w:pStyle w:val="paragraph"/>
        <w:numPr>
          <w:ilvl w:val="0"/>
          <w:numId w:val="49"/>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ARISTOTLE trial and those treated according to the apixaban or warfarin indication?</w:t>
      </w:r>
      <w:r>
        <w:rPr>
          <w:rStyle w:val="eop"/>
          <w:rFonts w:ascii="Calibri" w:eastAsia="맑은 고딕" w:hAnsi="Calibri" w:cs="Calibri"/>
          <w:color w:val="000000"/>
          <w:sz w:val="22"/>
          <w:szCs w:val="22"/>
        </w:rPr>
        <w:t> </w:t>
      </w:r>
    </w:p>
    <w:p w14:paraId="2D75B765" w14:textId="77777777" w:rsidR="00A9140A" w:rsidRDefault="00A9140A">
      <w:pPr>
        <w:pStyle w:val="paragraph"/>
        <w:numPr>
          <w:ilvl w:val="0"/>
          <w:numId w:val="50"/>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ENGAGE AF-TIMI 48 Trial</w:t>
      </w:r>
      <w:r>
        <w:rPr>
          <w:rStyle w:val="eop"/>
          <w:rFonts w:ascii="Calibri" w:eastAsia="맑은 고딕" w:hAnsi="Calibri" w:cs="Calibri"/>
          <w:color w:val="000000"/>
          <w:sz w:val="22"/>
          <w:szCs w:val="22"/>
        </w:rPr>
        <w:t> </w:t>
      </w:r>
    </w:p>
    <w:p w14:paraId="18096B8B" w14:textId="77777777" w:rsidR="00A9140A" w:rsidRDefault="00A9140A">
      <w:pPr>
        <w:pStyle w:val="paragraph"/>
        <w:numPr>
          <w:ilvl w:val="0"/>
          <w:numId w:val="51"/>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 xml:space="preserve">What is the hazard ratio for the occurrence of stroke + systemic embolism between treatment </w:t>
      </w:r>
      <w:proofErr w:type="spellStart"/>
      <w:r>
        <w:rPr>
          <w:rStyle w:val="normaltextrun"/>
          <w:rFonts w:ascii="Calibri" w:eastAsia="맑은 고딕" w:hAnsi="Calibri" w:cs="Calibri"/>
          <w:color w:val="000000"/>
          <w:sz w:val="22"/>
          <w:szCs w:val="22"/>
        </w:rPr>
        <w:t>edoxaban</w:t>
      </w:r>
      <w:proofErr w:type="spellEnd"/>
      <w:r>
        <w:rPr>
          <w:rStyle w:val="normaltextrun"/>
          <w:rFonts w:ascii="Calibri" w:eastAsia="맑은 고딕" w:hAnsi="Calibri" w:cs="Calibri"/>
          <w:color w:val="000000"/>
          <w:sz w:val="22"/>
          <w:szCs w:val="22"/>
        </w:rPr>
        <w:t xml:space="preserve"> and warfarin?</w:t>
      </w:r>
      <w:r>
        <w:rPr>
          <w:rStyle w:val="eop"/>
          <w:rFonts w:ascii="Calibri" w:eastAsia="맑은 고딕" w:hAnsi="Calibri" w:cs="Calibri"/>
          <w:color w:val="000000"/>
          <w:sz w:val="22"/>
          <w:szCs w:val="22"/>
        </w:rPr>
        <w:t> </w:t>
      </w:r>
    </w:p>
    <w:p w14:paraId="3C6F82C5" w14:textId="77777777" w:rsidR="00A9140A" w:rsidRDefault="00A9140A">
      <w:pPr>
        <w:pStyle w:val="paragraph"/>
        <w:numPr>
          <w:ilvl w:val="0"/>
          <w:numId w:val="51"/>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 xml:space="preserve">What are the differences in the clinical characteristics of patients included in the ENGAGE AF-TIMI 48 trial and those treated according to the </w:t>
      </w:r>
      <w:proofErr w:type="spellStart"/>
      <w:r>
        <w:rPr>
          <w:rStyle w:val="normaltextrun"/>
          <w:rFonts w:ascii="Calibri" w:eastAsia="맑은 고딕" w:hAnsi="Calibri" w:cs="Calibri"/>
          <w:color w:val="000000"/>
          <w:sz w:val="22"/>
          <w:szCs w:val="22"/>
        </w:rPr>
        <w:t>edoxaban</w:t>
      </w:r>
      <w:proofErr w:type="spellEnd"/>
      <w:r>
        <w:rPr>
          <w:rStyle w:val="normaltextrun"/>
          <w:rFonts w:ascii="Calibri" w:eastAsia="맑은 고딕" w:hAnsi="Calibri" w:cs="Calibri"/>
          <w:color w:val="000000"/>
          <w:sz w:val="22"/>
          <w:szCs w:val="22"/>
        </w:rPr>
        <w:t xml:space="preserve"> or warfarin indication?</w:t>
      </w:r>
      <w:r>
        <w:rPr>
          <w:rStyle w:val="eop"/>
          <w:rFonts w:ascii="Calibri" w:eastAsia="맑은 고딕" w:hAnsi="Calibri" w:cs="Calibri"/>
          <w:color w:val="000000"/>
          <w:sz w:val="22"/>
          <w:szCs w:val="22"/>
        </w:rPr>
        <w:t> </w:t>
      </w:r>
    </w:p>
    <w:p w14:paraId="1CF8A027" w14:textId="77777777" w:rsidR="00A9140A" w:rsidRDefault="00A9140A">
      <w:pPr>
        <w:pStyle w:val="paragraph"/>
        <w:numPr>
          <w:ilvl w:val="0"/>
          <w:numId w:val="52"/>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ORAL Trial</w:t>
      </w:r>
      <w:r>
        <w:rPr>
          <w:rStyle w:val="eop"/>
          <w:rFonts w:ascii="Calibri" w:eastAsia="맑은 고딕" w:hAnsi="Calibri" w:cs="Calibri"/>
          <w:color w:val="000000"/>
          <w:sz w:val="22"/>
          <w:szCs w:val="22"/>
        </w:rPr>
        <w:t> </w:t>
      </w:r>
    </w:p>
    <w:p w14:paraId="0924B0D1" w14:textId="77777777" w:rsidR="00A9140A" w:rsidRDefault="00A9140A">
      <w:pPr>
        <w:pStyle w:val="paragraph"/>
        <w:numPr>
          <w:ilvl w:val="0"/>
          <w:numId w:val="5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cancer between treatment tofacitinib and TNF inhibitor?</w:t>
      </w:r>
      <w:r>
        <w:rPr>
          <w:rStyle w:val="eop"/>
          <w:rFonts w:ascii="Calibri" w:eastAsia="맑은 고딕" w:hAnsi="Calibri" w:cs="Calibri"/>
          <w:color w:val="000000"/>
          <w:sz w:val="22"/>
          <w:szCs w:val="22"/>
        </w:rPr>
        <w:t> </w:t>
      </w:r>
    </w:p>
    <w:p w14:paraId="5FA001B0" w14:textId="77777777" w:rsidR="00A9140A" w:rsidRDefault="00A9140A">
      <w:pPr>
        <w:pStyle w:val="paragraph"/>
        <w:numPr>
          <w:ilvl w:val="0"/>
          <w:numId w:val="5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ORAL trial and those treated according to the tofacitinib or TNF inhibitor indication?</w:t>
      </w:r>
      <w:r>
        <w:rPr>
          <w:rStyle w:val="eop"/>
          <w:rFonts w:ascii="Calibri" w:eastAsia="맑은 고딕" w:hAnsi="Calibri" w:cs="Calibri"/>
          <w:color w:val="000000"/>
          <w:sz w:val="22"/>
          <w:szCs w:val="22"/>
        </w:rPr>
        <w:t> </w:t>
      </w:r>
    </w:p>
    <w:p w14:paraId="186DACE2" w14:textId="77777777" w:rsidR="00A9140A" w:rsidRDefault="00A9140A">
      <w:pPr>
        <w:pStyle w:val="paragraph"/>
        <w:numPr>
          <w:ilvl w:val="0"/>
          <w:numId w:val="54"/>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STAR-RA Trial</w:t>
      </w:r>
      <w:r>
        <w:rPr>
          <w:rStyle w:val="eop"/>
          <w:rFonts w:ascii="Calibri" w:eastAsia="맑은 고딕" w:hAnsi="Calibri" w:cs="Calibri"/>
          <w:color w:val="000000"/>
          <w:sz w:val="22"/>
          <w:szCs w:val="22"/>
        </w:rPr>
        <w:t> </w:t>
      </w:r>
    </w:p>
    <w:p w14:paraId="428E1BD0" w14:textId="77777777" w:rsidR="00A9140A" w:rsidRDefault="00A9140A">
      <w:pPr>
        <w:pStyle w:val="paragraph"/>
        <w:numPr>
          <w:ilvl w:val="0"/>
          <w:numId w:val="55"/>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MI + stroke between treatment tofacitinib and TNF inhibitor?</w:t>
      </w:r>
      <w:r>
        <w:rPr>
          <w:rStyle w:val="eop"/>
          <w:rFonts w:ascii="Calibri" w:eastAsia="맑은 고딕" w:hAnsi="Calibri" w:cs="Calibri"/>
          <w:color w:val="000000"/>
          <w:sz w:val="22"/>
          <w:szCs w:val="22"/>
        </w:rPr>
        <w:t> </w:t>
      </w:r>
    </w:p>
    <w:p w14:paraId="60CDDFDD" w14:textId="77777777" w:rsidR="00A9140A" w:rsidRDefault="00A9140A">
      <w:pPr>
        <w:pStyle w:val="paragraph"/>
        <w:numPr>
          <w:ilvl w:val="0"/>
          <w:numId w:val="55"/>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STAR-RA trial and those treated according to the tofacitinib or TNF inhibitor indication?</w:t>
      </w:r>
      <w:r>
        <w:rPr>
          <w:rStyle w:val="eop"/>
          <w:rFonts w:ascii="Calibri" w:eastAsia="맑은 고딕" w:hAnsi="Calibri" w:cs="Calibri"/>
          <w:color w:val="000000"/>
          <w:sz w:val="22"/>
          <w:szCs w:val="22"/>
        </w:rPr>
        <w:t> </w:t>
      </w:r>
    </w:p>
    <w:p w14:paraId="25EE101D" w14:textId="74FB304A" w:rsidR="00A9140A" w:rsidRPr="00A9140A" w:rsidRDefault="00A9140A" w:rsidP="00A9140A">
      <w:pPr>
        <w:pStyle w:val="paragraph"/>
        <w:spacing w:before="0" w:beforeAutospacing="0" w:after="0" w:afterAutospacing="0"/>
        <w:textAlignment w:val="baseline"/>
        <w:rPr>
          <w:rFonts w:ascii="맑은 고딕" w:eastAsia="맑은 고딕" w:hAnsi="맑은 고딕"/>
          <w:color w:val="000000"/>
          <w:sz w:val="18"/>
          <w:szCs w:val="18"/>
        </w:rPr>
      </w:pPr>
      <w:r>
        <w:rPr>
          <w:rStyle w:val="normaltextrun"/>
          <w:rFonts w:ascii="Calibri" w:eastAsia="맑은 고딕" w:hAnsi="Calibri" w:cs="Calibri"/>
          <w:color w:val="000000"/>
          <w:sz w:val="22"/>
          <w:szCs w:val="22"/>
        </w:rPr>
        <w:t xml:space="preserve">We summarized the comparative questions (target drug [class] Vs comparator drug [class]) in table 1. </w:t>
      </w:r>
      <w:r>
        <w:rPr>
          <w:rStyle w:val="eop"/>
          <w:rFonts w:ascii="Calibri" w:eastAsia="맑은 고딕" w:hAnsi="Calibri" w:cs="Calibri"/>
          <w:color w:val="000000"/>
          <w:sz w:val="22"/>
          <w:szCs w:val="22"/>
        </w:rPr>
        <w:t> </w:t>
      </w:r>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9" w:name="_Hlk98423651"/>
            <w:bookmarkStart w:id="10"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9"/>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27FB727C"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63D2AA" w14:textId="1A352953" w:rsidR="00D4606F" w:rsidRDefault="00D4606F"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01/26/2010</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18B9AE6" w14:textId="2F7E039D" w:rsidR="00D4606F" w:rsidRP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sidR="00075FE0">
              <w:rPr>
                <w:rFonts w:asciiTheme="minorHAnsi" w:eastAsia="맑은 고딕" w:hAnsiTheme="minorHAnsi" w:cstheme="minorHAnsi"/>
                <w:lang w:eastAsia="ko-KR"/>
              </w:rPr>
              <w:t>1</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08</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2014</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11/26/2013</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38211EB" w14:textId="17B16A67"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03/31/2014</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A4034E5" w14:textId="64CC3438"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03/29/2013</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p>
        </w:tc>
      </w:tr>
      <w:tr w:rsidR="00226FA3" w:rsidRPr="00FF3844" w14:paraId="64B3D13D" w14:textId="1D8CD65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01651942" w14:textId="1B1A04C3"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05/02/2011</w:t>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7E2E0711" w14:textId="14222CDC"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CD420B0" w14:textId="52AA71AA"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10/16/2006</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p>
        </w:tc>
      </w:tr>
      <w:tr w:rsidR="00226FA3" w:rsidRPr="00FF3844" w14:paraId="26272FD4" w14:textId="20659A3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맑은 고딕" w:hAnsiTheme="minorHAnsi" w:cstheme="minorHAnsi"/>
              </w:rPr>
              <w:t>Saxagliptin</w:t>
            </w:r>
            <w:proofErr w:type="spellEnd"/>
            <w:r w:rsidRPr="00164EAC">
              <w:rPr>
                <w:rFonts w:asciiTheme="minorHAnsi" w:eastAsia="맑은 고딕" w:hAnsiTheme="minorHAnsi" w:cstheme="minorHAnsi"/>
              </w:rPr>
              <w:t xml:space="preserve">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p>
        </w:tc>
      </w:tr>
      <w:tr w:rsidR="00226FA3" w:rsidRPr="00FF3844" w14:paraId="57752671" w14:textId="6E2FF282"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971C0FE" w:rsidR="00226FA3" w:rsidRPr="00164EAC" w:rsidRDefault="008A5440"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Pr>
                <w:rFonts w:asciiTheme="minorHAnsi" w:eastAsia="맑은 고딕" w:hAnsiTheme="minorHAnsi" w:cstheme="minorHAnsi"/>
                <w:lang w:eastAsia="ko-KR"/>
              </w:rPr>
              <w:t>Glimepiride</w:t>
            </w:r>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794574BD" w14:textId="3C53A47D"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07/31/2009</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446BC99C" w14:textId="3BCC29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2ECE99C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p>
        </w:tc>
        <w:tc>
          <w:tcPr>
            <w:tcW w:w="2466" w:type="dxa"/>
            <w:noWrap/>
          </w:tcPr>
          <w:p w14:paraId="12EDB600" w14:textId="02FD26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3D40AFE0" w14:textId="65AA6BD4" w:rsidR="00D4606F" w:rsidRP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07/10/2009</w:t>
            </w:r>
          </w:p>
          <w:p w14:paraId="225299FA" w14:textId="0DDEF3EE"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p>
        </w:tc>
      </w:tr>
      <w:tr w:rsidR="00226FA3" w:rsidRPr="00FF3844" w14:paraId="168C0044" w14:textId="55E9CE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255BE85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p>
        </w:tc>
        <w:tc>
          <w:tcPr>
            <w:tcW w:w="2466" w:type="dxa"/>
            <w:noWrap/>
          </w:tcPr>
          <w:p w14:paraId="05728CB0" w14:textId="4D91B3F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0C6AA83E" w14:textId="1C885F39"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07/20/2011</w:t>
            </w:r>
          </w:p>
          <w:p w14:paraId="0595BEAE" w14:textId="697A1AFF"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07/22/2011</w:t>
            </w:r>
          </w:p>
        </w:tc>
      </w:tr>
      <w:tr w:rsidR="00226FA3" w:rsidRPr="00FF3844" w14:paraId="2804BF97" w14:textId="5CC0C1E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76567B0B" w14:textId="6AE48A3F"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07/01/2011</w:t>
            </w:r>
          </w:p>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p>
        </w:tc>
      </w:tr>
      <w:tr w:rsidR="00226FA3" w:rsidRPr="00FF3844" w14:paraId="134E65C6" w14:textId="2007A2CF"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F3B5DE7" w14:textId="2020C8CD"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12/28/2012</w:t>
            </w:r>
          </w:p>
          <w:p w14:paraId="5FFD9DD6" w14:textId="690B3D4B"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p>
        </w:tc>
      </w:tr>
      <w:tr w:rsidR="00226FA3" w:rsidRPr="00FF3844" w14:paraId="571317B0" w14:textId="1F9D154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proofErr w:type="spellStart"/>
            <w:r w:rsidRPr="00164EAC">
              <w:rPr>
                <w:rFonts w:asciiTheme="minorHAnsi" w:eastAsiaTheme="minorHAnsi" w:hAnsiTheme="minorHAnsi" w:cstheme="minorHAnsi"/>
              </w:rPr>
              <w:t>Edoxaban</w:t>
            </w:r>
            <w:proofErr w:type="spellEnd"/>
            <w:r w:rsidRPr="00164EAC">
              <w:rPr>
                <w:rFonts w:asciiTheme="minorHAnsi" w:eastAsiaTheme="minorHAnsi" w:hAnsiTheme="minorHAnsi" w:cstheme="minorHAnsi"/>
              </w:rPr>
              <w:t> ​</w:t>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37DAE119" w14:textId="48432553"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07/01/2015</w:t>
            </w:r>
          </w:p>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p>
        </w:tc>
      </w:tr>
      <w:tr w:rsidR="00226FA3" w:rsidRPr="00FF3844" w14:paraId="231DC4D5" w14:textId="3CB9EF3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r w:rsidR="00226FA3" w:rsidRPr="00FF3844" w14:paraId="6795C4B5" w14:textId="34EEBC3A"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bl>
    <w:bookmarkEnd w:id="8"/>
    <w:bookmarkEnd w:id="10"/>
    <w:p w14:paraId="005BF7B4" w14:textId="369B5B5C" w:rsidR="00BB2F74" w:rsidRDefault="00BB2F74" w:rsidP="0092304D">
      <w:r w:rsidRPr="009B77DA">
        <w:rPr>
          <w:b/>
        </w:rPr>
        <w:t>Table 1</w:t>
      </w:r>
      <w:r>
        <w:t>. List of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3352AA" w:rsidRPr="00240DB9" w14:paraId="18035A5D" w14:textId="77777777" w:rsidTr="003352AA">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4F72828" w14:textId="7058A450"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4</w:t>
            </w:r>
            <w:r>
              <w:rPr>
                <w:rFonts w:cs="Times New Roman" w:hint="eastAsia"/>
                <w:lang w:eastAsia="ko-KR"/>
              </w:rPr>
              <w:t>P</w:t>
            </w:r>
            <w:r>
              <w:rPr>
                <w:rFonts w:cs="Times New Roman"/>
                <w:lang w:eastAsia="ko-KR"/>
              </w:rPr>
              <w:t xml:space="preserve"> </w:t>
            </w:r>
            <w:r>
              <w:rPr>
                <w:rFonts w:cs="Times New Roman" w:hint="eastAsia"/>
                <w:lang w:eastAsia="ko-KR"/>
              </w:rPr>
              <w:t>MACE</w:t>
            </w:r>
          </w:p>
        </w:tc>
        <w:tc>
          <w:tcPr>
            <w:tcW w:w="4536" w:type="dxa"/>
            <w:noWrap/>
          </w:tcPr>
          <w:p w14:paraId="78CC6E01" w14:textId="2ED19A2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3352AA">
              <w:rPr>
                <w:rFonts w:asciiTheme="minorHAnsi" w:hAnsiTheme="minorHAnsi" w:cstheme="minorHAnsi"/>
                <w:lang w:eastAsia="ko-KR"/>
              </w:rPr>
              <w:t>4P MACE is the composite outcome of 3P MACE with the addition of unstable angina.</w:t>
            </w:r>
          </w:p>
        </w:tc>
        <w:tc>
          <w:tcPr>
            <w:tcW w:w="2588" w:type="dxa"/>
            <w:noWrap/>
          </w:tcPr>
          <w:p w14:paraId="55A516A5" w14:textId="5537077F"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3352AA" w:rsidRPr="00240DB9" w14:paraId="415E6453"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0BA1C83D"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tcPr>
          <w:p w14:paraId="67DA45EB" w14:textId="588B93F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3BB92DD3" w14:textId="7DB75ED6"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3352AA" w:rsidRPr="00240DB9" w14:paraId="152C58EB"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7EBE3338"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545F5CFA" w14:textId="61BFF8B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697ECB7E" w14:textId="1CB614D9"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3352AA"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F1AAC84"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6807F153" w14:textId="7D59270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Pr>
                <w:rFonts w:asciiTheme="minorHAnsi" w:hAnsiTheme="minorHAnsi" w:cstheme="minorHAnsi"/>
                <w:lang w:eastAsia="ko-KR"/>
              </w:rPr>
              <w:t>.</w:t>
            </w:r>
          </w:p>
        </w:tc>
        <w:tc>
          <w:tcPr>
            <w:tcW w:w="2588" w:type="dxa"/>
            <w:noWrap/>
          </w:tcPr>
          <w:p w14:paraId="13C1EE5F" w14:textId="603A5682"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3352AA" w:rsidRPr="00240DB9" w14:paraId="4DD0CBD9"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4181F8A3" w14:textId="3915B0E3" w:rsidR="003352AA"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cs="Times New Roman"/>
                <w:lang w:eastAsia="ko-KR"/>
              </w:rPr>
            </w:pPr>
            <w:r>
              <w:rPr>
                <w:rFonts w:cs="Times New Roman" w:hint="eastAsia"/>
                <w:lang w:eastAsia="ko-KR"/>
              </w:rPr>
              <w:t>MI</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322C5E61" w14:textId="102FD16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Pr>
                <w:rFonts w:asciiTheme="minorHAnsi" w:hAnsiTheme="minorHAnsi" w:cstheme="minorHAnsi"/>
                <w:lang w:eastAsia="ko-KR"/>
              </w:rPr>
              <w:t>.</w:t>
            </w:r>
          </w:p>
        </w:tc>
        <w:tc>
          <w:tcPr>
            <w:tcW w:w="2588" w:type="dxa"/>
            <w:noWrap/>
          </w:tcPr>
          <w:p w14:paraId="6B2D8EEB" w14:textId="158032B5" w:rsidR="003352AA" w:rsidRPr="00867D87"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141269615"/>
      <w:r>
        <w:t>Objectives</w:t>
      </w:r>
      <w:bookmarkEnd w:id="11"/>
      <w:bookmarkEnd w:id="12"/>
    </w:p>
    <w:p w14:paraId="78795D02" w14:textId="77777777" w:rsidR="006E0447" w:rsidRPr="005B15B0" w:rsidRDefault="006E0447" w:rsidP="006E0447">
      <w:r>
        <w:t>Primary objective</w:t>
      </w:r>
    </w:p>
    <w:p w14:paraId="385E5173" w14:textId="77777777" w:rsidR="00471DCF" w:rsidDel="00471DCF" w:rsidRDefault="00471DCF" w:rsidP="00471DC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rPr>
          <w:del w:id="13" w:author="조재형(의생명시스템정보학교실)" w:date="2023-08-07T15:16:00Z"/>
          <w:moveTo w:id="14" w:author="조재형(의생명시스템정보학교실)" w:date="2023-08-07T15:16:00Z"/>
        </w:rPr>
      </w:pPr>
      <w:moveToRangeStart w:id="15" w:author="조재형(의생명시스템정보학교실)" w:date="2023-08-07T15:16:00Z" w:name="move142313812"/>
      <w:moveTo w:id="16" w:author="조재형(의생명시스템정보학교실)" w:date="2023-08-07T15:16:00Z">
        <w:r>
          <w:rPr>
            <w:rFonts w:hint="eastAsia"/>
            <w:lang w:eastAsia="ko-KR"/>
          </w:rPr>
          <w:t>G</w:t>
        </w:r>
        <w:r>
          <w:rPr>
            <w:lang w:eastAsia="ko-KR"/>
          </w:rPr>
          <w:t>enerate</w:t>
        </w:r>
        <w:r w:rsidRPr="00752AB4">
          <w:t xml:space="preserve"> evidence for differences in clinical characteristics of each trial-RWD </w:t>
        </w:r>
        <w:r>
          <w:t>pair</w:t>
        </w:r>
        <w:r w:rsidRPr="00752AB4">
          <w:t xml:space="preserve"> in the intervention for the pivotal trial of interest</w:t>
        </w:r>
      </w:moveTo>
    </w:p>
    <w:moveToRangeEnd w:id="15"/>
    <w:p w14:paraId="21095779" w14:textId="77777777" w:rsidR="00471DCF" w:rsidRDefault="00471DCF" w:rsidP="00471DC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rPr>
          <w:ins w:id="17" w:author="조재형(의생명시스템정보학교실)" w:date="2023-08-07T15:16:00Z"/>
        </w:rPr>
      </w:pPr>
    </w:p>
    <w:p w14:paraId="62F205F8" w14:textId="6E179E01" w:rsidR="006E0447" w:rsidRDefault="00471DCF"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ins w:id="18" w:author="조재형(의생명시스템정보학교실)" w:date="2023-08-07T15:15:00Z">
        <w:r w:rsidRPr="00471DCF">
          <w:t xml:space="preserve">Using </w:t>
        </w:r>
      </w:ins>
      <w:ins w:id="19" w:author="조재형(의생명시스템정보학교실)" w:date="2023-08-07T15:17:00Z">
        <w:r>
          <w:t>RWD</w:t>
        </w:r>
      </w:ins>
      <w:ins w:id="20" w:author="조재형(의생명시스템정보학교실)" w:date="2023-08-07T15:15:00Z">
        <w:r w:rsidRPr="00471DCF">
          <w:t>, diagnose whether each pair of treatments for the outcome of interest can be compared without bias, and generate evidence of comparative effectiveness.</w:t>
        </w:r>
      </w:ins>
      <w:del w:id="21" w:author="조재형(의생명시스템정보학교실)" w:date="2023-08-07T15:16:00Z">
        <w:r w:rsidR="006E0447" w:rsidDel="00471DCF">
          <w:delText>Generate evidence for the comparative effectiveness for each pairwise comparison of treatments for the outcomes of interest.</w:delText>
        </w:r>
      </w:del>
    </w:p>
    <w:p w14:paraId="0CB763C2" w14:textId="2592CCB7" w:rsidR="00752AB4" w:rsidDel="00471DCF" w:rsidRDefault="00752AB4"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rPr>
          <w:moveFrom w:id="22" w:author="조재형(의생명시스템정보학교실)" w:date="2023-08-07T15:16:00Z"/>
        </w:rPr>
      </w:pPr>
      <w:moveFromRangeStart w:id="23" w:author="조재형(의생명시스템정보학교실)" w:date="2023-08-07T15:16:00Z" w:name="move142313812"/>
      <w:moveFrom w:id="24" w:author="조재형(의생명시스템정보학교실)" w:date="2023-08-07T15:16:00Z">
        <w:r w:rsidDel="00471DCF">
          <w:rPr>
            <w:rFonts w:hint="eastAsia"/>
            <w:lang w:eastAsia="ko-KR"/>
          </w:rPr>
          <w:t>G</w:t>
        </w:r>
        <w:r w:rsidDel="00471DCF">
          <w:rPr>
            <w:lang w:eastAsia="ko-KR"/>
          </w:rPr>
          <w:t>enerate</w:t>
        </w:r>
        <w:r w:rsidRPr="00752AB4" w:rsidDel="00471DCF">
          <w:t xml:space="preserve"> evidence for differences in clinical characteristics of each trial-RWD </w:t>
        </w:r>
        <w:r w:rsidDel="00471DCF">
          <w:t>pair</w:t>
        </w:r>
        <w:r w:rsidRPr="00752AB4" w:rsidDel="00471DCF">
          <w:t xml:space="preserve"> in the intervention for the pivotal trial of interest</w:t>
        </w:r>
      </w:moveFrom>
    </w:p>
    <w:moveFromRangeEnd w:id="23"/>
    <w:p w14:paraId="79DBD8D3" w14:textId="77777777" w:rsidR="006E0447" w:rsidRDefault="006E0447" w:rsidP="006E0447">
      <w:r>
        <w:t>Secondary objectives</w:t>
      </w:r>
    </w:p>
    <w:p w14:paraId="021A1FC6" w14:textId="4320F81D"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w:t>
      </w:r>
      <w:r w:rsidR="00A9140A">
        <w:t>s</w:t>
      </w:r>
      <w:r>
        <w:t xml:space="preserve"> the bias inherent in each analysis by including negative and positive control outcomes.</w:t>
      </w:r>
    </w:p>
    <w:p w14:paraId="25B2F7F0" w14:textId="77777777" w:rsidR="00303216" w:rsidRDefault="005F1FE2" w:rsidP="00EC2721">
      <w:pPr>
        <w:pStyle w:val="1"/>
      </w:pPr>
      <w:bookmarkStart w:id="25" w:name="_Toc141269616"/>
      <w:r>
        <w:lastRenderedPageBreak/>
        <w:t>Research methods</w:t>
      </w:r>
      <w:bookmarkEnd w:id="25"/>
    </w:p>
    <w:p w14:paraId="60A4C69E" w14:textId="31D89BFC" w:rsidR="00FC16B4" w:rsidRDefault="005F1FE2" w:rsidP="00EC2721">
      <w:pPr>
        <w:pStyle w:val="2"/>
      </w:pPr>
      <w:bookmarkStart w:id="26" w:name="_Toc141269617"/>
      <w:bookmarkStart w:id="27" w:name="_Hlk504658775"/>
      <w:r>
        <w:t>Study Design</w:t>
      </w:r>
      <w:bookmarkEnd w:id="26"/>
    </w:p>
    <w:p w14:paraId="07169E8B" w14:textId="316B18F9" w:rsidR="00493F9F" w:rsidRDefault="00493F9F" w:rsidP="00493F9F">
      <w:pPr>
        <w:rPr>
          <w:rFonts w:hint="eastAsia"/>
          <w:lang w:eastAsia="ko-KR"/>
        </w:rPr>
      </w:pPr>
      <w:bookmarkStart w:id="28" w:name="_Toc504125179"/>
      <w:r>
        <w:t xml:space="preserve">This study will be a set of </w:t>
      </w:r>
      <w:proofErr w:type="gramStart"/>
      <w:r>
        <w:t>retrospective</w:t>
      </w:r>
      <w:proofErr w:type="gramEnd"/>
      <w:r>
        <w:t xml:space="preserve">, observational, cohort studies. By ‘retrospective’ we mean the study will use data already collected at the start of the study. By ‘observational’ we mean no intervention will take place </w:t>
      </w:r>
      <w:proofErr w:type="gramStart"/>
      <w:r>
        <w:t>in the course of</w:t>
      </w:r>
      <w:proofErr w:type="gramEnd"/>
      <w:r>
        <w:t xml:space="preserve"> this study.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r w:rsidR="00A66FA1" w:rsidRPr="00A66FA1">
        <w:t>By 'Clinical characteristics,' we refer to clinical information captured within a specific period based on the index date in each database, and the difference between cohorts is calculated as a standardized mean difference.</w:t>
      </w:r>
    </w:p>
    <w:p w14:paraId="5E819F72" w14:textId="6D47A70D" w:rsidR="00870524" w:rsidRDefault="00870524" w:rsidP="00EC2721">
      <w:pPr>
        <w:pStyle w:val="2"/>
      </w:pPr>
      <w:bookmarkStart w:id="29" w:name="_Toc141269618"/>
      <w:r>
        <w:t>Data Source(s)</w:t>
      </w:r>
      <w:bookmarkEnd w:id="28"/>
      <w:bookmarkEnd w:id="29"/>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2"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proofErr w:type="spellStart"/>
      <w:r>
        <w:t>Ajou</w:t>
      </w:r>
      <w:proofErr w:type="spellEnd"/>
      <w:r>
        <w:t xml:space="preserve"> University School </w:t>
      </w:r>
      <w:r>
        <w:rPr>
          <w:rFonts w:hint="eastAsia"/>
          <w:lang w:eastAsia="ko-KR"/>
        </w:rPr>
        <w:t>o</w:t>
      </w:r>
      <w:r>
        <w:t>f Medicine database (</w:t>
      </w:r>
      <w:r>
        <w:rPr>
          <w:rFonts w:hint="eastAsia"/>
          <w:lang w:eastAsia="ko-KR"/>
        </w:rPr>
        <w:t>AUSOM</w:t>
      </w:r>
      <w:r>
        <w:t>)</w:t>
      </w:r>
    </w:p>
    <w:p w14:paraId="5D61BB36" w14:textId="5297EC5A" w:rsidR="0007143D" w:rsidRDefault="0007143D" w:rsidP="00BC6515">
      <w:pPr>
        <w:pStyle w:val="3"/>
        <w:rPr>
          <w:ins w:id="30" w:author="조재형(의생명시스템정보학교실) [2]" w:date="2023-08-09T16:43:00Z"/>
        </w:rPr>
      </w:pPr>
      <w:bookmarkStart w:id="31" w:name="_Toc141269619"/>
      <w:r w:rsidRPr="0007143D">
        <w:t>Yonsei University Health System (YUHS)</w:t>
      </w:r>
      <w:bookmarkEnd w:id="31"/>
    </w:p>
    <w:p w14:paraId="295317C8" w14:textId="5438239C" w:rsidR="00923BE0" w:rsidRPr="00923BE0" w:rsidRDefault="00923BE0" w:rsidP="00923BE0">
      <w:pPr>
        <w:pPrChange w:id="32" w:author="조재형(의생명시스템정보학교실) [2]" w:date="2023-08-09T16:43:00Z">
          <w:pPr>
            <w:pStyle w:val="3"/>
          </w:pPr>
        </w:pPrChange>
      </w:pPr>
      <w:ins w:id="33" w:author="조재형(의생명시스템정보학교실) [2]" w:date="2023-08-09T16:49:00Z">
        <w:r w:rsidRPr="00923BE0">
          <w:t>The Yonsei University Health System (YUHS) database is an EHR database of n patients who visited three Severance Hospitals (</w:t>
        </w:r>
        <w:proofErr w:type="spellStart"/>
        <w:r w:rsidRPr="00923BE0">
          <w:t>Sinchon</w:t>
        </w:r>
        <w:proofErr w:type="spellEnd"/>
        <w:r w:rsidRPr="00923BE0">
          <w:t xml:space="preserve">, Gangnam, and </w:t>
        </w:r>
        <w:proofErr w:type="spellStart"/>
        <w:r w:rsidRPr="00923BE0">
          <w:t>Yongin</w:t>
        </w:r>
        <w:proofErr w:type="spellEnd"/>
        <w:r w:rsidRPr="00923BE0">
          <w:t xml:space="preserve">) in Korea from </w:t>
        </w:r>
        <w:r>
          <w:t xml:space="preserve">January </w:t>
        </w:r>
        <w:r w:rsidRPr="00923BE0">
          <w:t xml:space="preserve">2006 to December 2022, and contains the following medical information: </w:t>
        </w:r>
      </w:ins>
      <w:ins w:id="34" w:author="조재형(의생명시스템정보학교실) [2]" w:date="2023-08-09T16:50:00Z">
        <w:r>
          <w:t>d</w:t>
        </w:r>
        <w:r w:rsidRPr="00923BE0">
          <w:t>iagnosis,</w:t>
        </w:r>
      </w:ins>
      <w:ins w:id="35" w:author="조재형(의생명시스템정보학교실) [2]" w:date="2023-08-09T16:49:00Z">
        <w:r w:rsidRPr="00923BE0">
          <w:t xml:space="preserve"> medication prescriptions, laboratory test results, procedures, </w:t>
        </w:r>
        <w:r>
          <w:t>devices</w:t>
        </w:r>
        <w:r w:rsidRPr="00923BE0">
          <w:t xml:space="preserve">, in-hospital death records, etc. </w:t>
        </w:r>
      </w:ins>
      <w:ins w:id="36" w:author="조재형(의생명시스템정보학교실) [2]" w:date="2023-08-09T16:50:00Z">
        <w:r w:rsidRPr="00A9140A">
          <w:t>This data used for this study was formatted according to the OMOP CDM version 5.</w:t>
        </w:r>
      </w:ins>
    </w:p>
    <w:p w14:paraId="09AD4659" w14:textId="62DB5BAE" w:rsidR="0007143D" w:rsidRDefault="0007143D" w:rsidP="00BC6515">
      <w:pPr>
        <w:pStyle w:val="3"/>
      </w:pPr>
      <w:bookmarkStart w:id="37" w:name="_Toc141269620"/>
      <w:proofErr w:type="spellStart"/>
      <w:r w:rsidRPr="00C07DC5">
        <w:t>Ajou</w:t>
      </w:r>
      <w:proofErr w:type="spellEnd"/>
      <w:r w:rsidRPr="00C07DC5">
        <w:t xml:space="preserve">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37"/>
    </w:p>
    <w:p w14:paraId="145918AD" w14:textId="0C2C40B1" w:rsidR="00A9140A" w:rsidRPr="00A9140A" w:rsidRDefault="00A9140A" w:rsidP="00A9140A">
      <w:r w:rsidRPr="00A9140A">
        <w:t xml:space="preserve">The </w:t>
      </w:r>
      <w:proofErr w:type="spellStart"/>
      <w:r w:rsidRPr="00A9140A">
        <w:t>Ajou</w:t>
      </w:r>
      <w:proofErr w:type="spellEnd"/>
      <w:r w:rsidRPr="00A9140A">
        <w:t xml:space="preserve"> University School of Medicine (AUSOM) database is the EHR database of 2,752,765 patients who visited the </w:t>
      </w:r>
      <w:proofErr w:type="spellStart"/>
      <w:r w:rsidRPr="00A9140A">
        <w:t>Ajou</w:t>
      </w:r>
      <w:proofErr w:type="spellEnd"/>
      <w:r w:rsidRPr="00A9140A">
        <w:t xml:space="preserve"> University Medical Center from 1994 to Feb 2023. Data elements containing this database include diagnosis code, medications, laboratory measurements, procedures, devices, cost, and death records</w:t>
      </w:r>
      <w:ins w:id="38" w:author="조재형(의생명시스템정보학교실) [2]" w:date="2023-08-09T16:49:00Z">
        <w:r w:rsidR="00923BE0">
          <w:t>.</w:t>
        </w:r>
      </w:ins>
      <w:r w:rsidRPr="00A9140A">
        <w:t xml:space="preserve"> This data used for this study was formatted according to the OMOP CDM version 5.</w:t>
      </w:r>
    </w:p>
    <w:p w14:paraId="77E85271" w14:textId="50D0D93B" w:rsidR="00BC09A2" w:rsidRPr="00BC6515" w:rsidRDefault="00D7319E" w:rsidP="00003981">
      <w:pPr>
        <w:pStyle w:val="2"/>
      </w:pPr>
      <w:bookmarkStart w:id="39" w:name="_Toc141269621"/>
      <w:commentRangeStart w:id="40"/>
      <w:r w:rsidRPr="00BC6515">
        <w:t xml:space="preserve">Study </w:t>
      </w:r>
      <w:r w:rsidR="0036158A" w:rsidRPr="00BC6515">
        <w:t>population</w:t>
      </w:r>
      <w:bookmarkEnd w:id="39"/>
      <w:commentRangeEnd w:id="40"/>
      <w:r w:rsidR="00366C2D">
        <w:rPr>
          <w:rStyle w:val="a7"/>
          <w:rFonts w:ascii="Calibri" w:eastAsiaTheme="minorEastAsia" w:hAnsi="Calibri" w:cs="Calibri"/>
          <w:b w:val="0"/>
          <w:color w:val="000000"/>
        </w:rPr>
        <w:commentReference w:id="40"/>
      </w:r>
    </w:p>
    <w:p w14:paraId="772A7B8E" w14:textId="2768851E" w:rsidR="00BC09A2" w:rsidRDefault="000C746E" w:rsidP="00BC09A2">
      <w:pPr>
        <w:rPr>
          <w:rFonts w:hint="eastAsia"/>
          <w:lang w:eastAsia="ko-KR"/>
        </w:rPr>
      </w:pPr>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298CF9E7"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Replication study 1: LEADER trial</w:t>
      </w:r>
      <w:r w:rsidR="001360E3">
        <w:fldChar w:fldCharType="begin"/>
      </w:r>
      <w:r w:rsidR="004C6F8B">
        <w:instrText xml:space="preserve"> ADDIN ZOTERO_ITEM CSL_CITATION {"citationID":"G4Ko1ELh","properties":{"formattedCitation":"\\super 4\\nosupersub{}","plainCitation":"4","noteIndex":0},"citationItems":[{"id":284,"uris":["http://zotero.org/users/10619303/items/QTLKZIAK"],"itemData":{"id":284,"type":"article-journal","abstract":"BACKGROUND The cardiovascular effect of liraglutide, a glucagon-like peptide 1 analogue, when added to standard care in patients with type 2 diabetes, remains unknown.\nMETHODS In this double-blind trial, we randomly assigned patients with type 2 diabetes and high cardiovascular risk to receive liraglutide or placebo. The primary composite outcome in the time-to-event analysis was the first occurrence of death from cardiovascular causes, nonfatal myocardial infarction, or nonfatal stroke. The primary hypothesis was that liraglutide would be noninferior to placebo with regard to the primary outcome, with a margin of 1.30 for the upper boundary of the 95% confidence interval of the hazard ratio. No adjustments for multiplicity were performed for the prespecified exploratory outcomes.\nRESULTS A total of 9340 patients underwent randomization. The median follow-up was 3.8 years. The primary outcome occurred in significantly fewer patients in the liraglutide group (608 of 4668 patients [13.0%]) than in the placebo group (694 of 4672 [14.9%]) (hazard ratio, 0.87; 95% confidence interval [CI], 0.78 to 0.97; P&lt;0.001 for noninferiority; P = 0.01 for superiority). Fewer patients died from cardiovascular causes in the liraglutide group (219 patients [4.7%]) than in the placebo group (278 [6.0%]) (hazard ratio, 0.78; 95% CI, 0.66 to 0.93; P = 0.007). The rate of death from any cause was lower in the liraglutide group (381 patients [8.2%]) than in the placebo group (447 [9.6%]) (hazard ratio, 0.85; 95% CI, 0.74 to 0.97; P = 0.02). The rates of nonfatal myocardial infarction, nonfatal stroke, and hospitalization for heart failure were nonsignificantly lower in the liraglutide group than in the placebo group. The most common adverse events leading to the discontinuation of liraglutide were gastrointestinal events. The incidence of pancreatitis was nonsignificantly lower in the liraglutide group than in the placebo group.\nCONCLUSIONS In the time-to-event analysis, the rate of the first occurrence of death from cardiovascular causes, nonfatal myocardial infarction, or nonfatal stroke among patients with type 2 diabetes mellitus was lower with liraglutide than with placebo. (Funded by Novo Nordisk and the National Institutes of Health; LEADER ClinicalTrials.gov number, NCT01179048.)","container-title":"New England Journal of Medicine","DOI":"10.1056/NEJMoa1603827","ISSN":"0028-4793, 1533-4406","issue":"4","journalAbbreviation":"N Engl J Med","language":"en","page":"311-322","source":"DOI.org (Crossref)","title":"Liraglutide and Cardiovascular Outcomes in Type 2 Diabetes","volume":"375","author":[{"family":"Marso","given":"Steven P."},{"family":"Daniels","given":"Gilbert H."},{"family":"Brown-Frandsen","given":"Kirstine"},{"family":"Kristensen","given":"Peter"},{"family":"Mann","given":"Johannes F.E."},{"family":"Nauck","given":"Michael A."},{"family":"Nissen","given":"Steven E."},{"family":"Pocock","given":"Stuart"},{"family":"Poulter","given":"Neil R."},{"family":"Ravn","given":"Lasse S."},{"family":"Steinberg","given":"William M."},{"family":"Stockner","given":"Mette"},{"family":"Zinman","given":"Bernard"},{"family":"Bergenstal","given":"Richard M."},{"family":"Buse","given":"John B."}],"issued":{"date-parts":[["2016",7,28]]}}}],"schema":"https://github.com/citation-style-language/schema/raw/master/csl-citation.json"} </w:instrText>
      </w:r>
      <w:r w:rsidR="001360E3">
        <w:fldChar w:fldCharType="separate"/>
      </w:r>
      <w:r w:rsidR="004C6F8B" w:rsidRPr="004C6F8B">
        <w:rPr>
          <w:vertAlign w:val="superscript"/>
        </w:rPr>
        <w:t>4</w:t>
      </w:r>
      <w:r w:rsidR="001360E3">
        <w:fldChar w:fldCharType="end"/>
      </w:r>
    </w:p>
    <w:p w14:paraId="04D2F362" w14:textId="5169097F" w:rsidR="00CE0544" w:rsidRDefault="00CE0544">
      <w:pPr>
        <w:pStyle w:val="af"/>
        <w:numPr>
          <w:ilvl w:val="0"/>
          <w:numId w:val="17"/>
        </w:numPr>
        <w:rPr>
          <w:lang w:eastAsia="ko-KR"/>
        </w:rPr>
      </w:pPr>
      <w:r>
        <w:t xml:space="preserve">Replication study 2: </w:t>
      </w:r>
      <w:r w:rsidR="00B52765" w:rsidRPr="00B52765">
        <w:t xml:space="preserve">DECLARE-TIMI 58 </w:t>
      </w:r>
      <w:r>
        <w:t>trial</w:t>
      </w:r>
      <w:r w:rsidR="001360E3">
        <w:fldChar w:fldCharType="begin"/>
      </w:r>
      <w:r w:rsidR="004C6F8B">
        <w:instrText xml:space="preserve"> ADDIN ZOTERO_ITEM CSL_CITATION {"citationID":"zyoWd1LK","properties":{"formattedCitation":"\\super 5\\nosupersub{}","plainCitation":"5","noteIndex":0},"citationItems":[{"id":281,"uris":["http://zotero.org/users/10619303/items/34X6VBK5"],"itemData":{"id":281,"type":"article-journal","abstract":"BACKGROUND The cardiovascular safety profile of dapagliflozin, a selective inhibitor of sodium–glucose cotransporter 2 that promotes glucosuria in patients with type 2 diabetes, is undefined.\nMETHODS We randomly assigned patients with type 2 diabetes who had or were at risk for atherosclerotic cardiovascular disease to receive either dapagliflozin or placebo. The primary safety outcome was a composite of major adverse cardiovascular events (MACE), defined as cardi</w:instrText>
      </w:r>
      <w:r w:rsidR="004C6F8B">
        <w:rPr>
          <w:rFonts w:hint="eastAsia"/>
        </w:rPr>
        <w:instrText>ovascular death, myocardial infarction, or ischemic stroke. The primary efficacy outcomes were MACE and a composite of cardiovascular death or hospitalization for heart failure. Secondary efficacy outcomes were a renal composite (</w:instrText>
      </w:r>
      <w:r w:rsidR="004C6F8B">
        <w:rPr>
          <w:rFonts w:hint="eastAsia"/>
        </w:rPr>
        <w:instrText>≥</w:instrText>
      </w:r>
      <w:r w:rsidR="004C6F8B">
        <w:rPr>
          <w:rFonts w:hint="eastAsia"/>
        </w:rPr>
        <w:instrText>40% decrease in estimate</w:instrText>
      </w:r>
      <w:r w:rsidR="004C6F8B">
        <w:instrText>d glomerular filtration rate to &lt;60 ml per minute per 1.73 m2 of body-surface area, new end-stage renal disease, or death from renal or cardiovascular causes) and death from any cause.\nRESULTS We evaluated 17,160 patients, including 10,186 without atherosclerotic cardiovascular disease, who were followed for a median of 4.2 years. In the primary safety outcome analysis, dapagliflozin met the prespecified criterion for noninferiority to placebo with respect to MACE (upper boundary of the 95% confidence interval [CI], &lt;1.3; P&lt;0.001 for noninferiority). In the two primary efficacy analyses, dapagliflozin did not result in a lower rate of MACE (8.8% in the dapagliflozin group and 9.4% in the placebo group; hazard ratio, 0.93; 95% CI, 0.84 to 1.03; P = 0.17) but did result in a lower rate of cardiovascular death or hospitalization for heart failure (4.9% vs. 5.8%; hazard ratio, 0.83; 95% CI, 0.73 to 0.95; P = 0.005), which reflected a lower rate of hospitalization for heart failure (hazard ratio, 0.73; 95% CI, 0.61 to 0.88); there was no between-group difference in cardiovascular death (hazard ratio, 0.98; 95% CI, 0.82 to 1.17). A renal event occurred in 4.3% in the dapagliflozin group and in 5.6% in the placebo group (hazard ratio, 0.76; 95% CI, 0.67 to 0.87), and death from any cause occurred in 6.2% and 6.6%, respectively (hazard ratio, 0.93; 95% CI, 0.82 to 1.04). Diabetic ketoacidosis was more common with dapagliflozin than with placebo (0.3% vs. 0.1%, P = 0.02), as was the rate of genital infections that led to discontinuation of the regimen or that were considered to be serious adverse events (0.9% vs. 0.1%, P&lt;0.001).\nCONCLUSIONS In patients with type 2 diabetes who had or were at risk for atherosclerotic cardiovascular disease, treatment with dapagliflozin did not result in a higher or lower rate of MACE than placebo but did resu</w:instrText>
      </w:r>
      <w:r w:rsidR="004C6F8B">
        <w:rPr>
          <w:lang w:eastAsia="ko-KR"/>
        </w:rPr>
        <w:instrText xml:space="preserve">lt in a lower rate of cardiovascular death or hospitalization for heart failure, a finding that reflects a lower rate of hospitalization for heart failure. (Funded by AstraZeneca; DECLARE–TIMI 58 ClinicalTrials.gov number, NCT01730534.)","container-title":"New England Journal of Medicine","DOI":"10.1056/NEJMoa1812389","ISSN":"0028-4793, 1533-4406","issue":"4","journalAbbreviation":"N Engl J Med","language":"en","page":"347-357","source":"DOI.org (Crossref)","title":"Dapagliflozin and Cardiovascular Outcomes in Type 2 Diabetes","volume":"380","author":[{"family":"Wiviott","given":"Stephen D."},{"family":"Raz","given":"Itamar"},{"family":"Bonaca","given":"Marc P."},{"family":"Mosenzon","given":"Ofri"},{"family":"Kato","given":"Eri T."},{"family":"Cahn","given":"Avivit"},{"family":"Silverman","given":"Michael G."},{"family":"Zelniker","given":"Thomas A."},{"family":"Kuder","given":"Julia F."},{"family":"Murphy","given":"Sabina A."},{"family":"Bhatt","given":"Deepak L."},{"family":"Leiter","given":"Lawrence A."},{"family":"McGuire","given":"Darren K."},{"family":"Wilding","given":"John P.H."},{"family":"Ruff","given":"Christian T."},{"family":"Gause-Nilsson","given":"Ingrid A.M."},{"family":"Fredriksson","given":"Martin"},{"family":"Johansson","given":"Peter A."},{"family":"Langkilde","given":"Anna-Maria"},{"family":"Sabatine","given":"Marc S."}],"issued":{"date-parts":[["2019",1,24]]}}}],"schema":"https://github.com/citation-style-language/schema/raw/master/csl-citation.json"} </w:instrText>
      </w:r>
      <w:r w:rsidR="001360E3">
        <w:fldChar w:fldCharType="separate"/>
      </w:r>
      <w:r w:rsidR="004C6F8B" w:rsidRPr="004C6F8B">
        <w:rPr>
          <w:vertAlign w:val="superscript"/>
          <w:lang w:eastAsia="ko-KR"/>
        </w:rPr>
        <w:t>5</w:t>
      </w:r>
      <w:r w:rsidR="001360E3">
        <w:fldChar w:fldCharType="end"/>
      </w:r>
    </w:p>
    <w:p w14:paraId="09AE7534" w14:textId="110E3FA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3: </w:t>
      </w:r>
      <w:r w:rsidR="00B52765" w:rsidRPr="00B52765">
        <w:rPr>
          <w:lang w:eastAsia="ko-KR"/>
        </w:rPr>
        <w:t xml:space="preserve">EMPA-REG OUTCOME </w:t>
      </w:r>
      <w:r>
        <w:rPr>
          <w:lang w:eastAsia="ko-KR"/>
        </w:rPr>
        <w:t>trial</w:t>
      </w:r>
      <w:r w:rsidR="001360E3">
        <w:fldChar w:fldCharType="begin"/>
      </w:r>
      <w:r w:rsidR="004C6F8B">
        <w:rPr>
          <w:lang w:eastAsia="ko-KR"/>
        </w:rPr>
        <w:instrText xml:space="preserve"> ADDIN ZOTERO_ITEM CSL_CITATION {"citationID":"59CPhlEd","properties":{"formattedCitation":"\\super 6\\nosupersub{}","plainCitation":"6","noteIndex":0},"citationItems":[{"id":282,"uris":["http://zotero.org/users/10619303/items/U7KMWK8Z"],"itemData":{"id":282,"type":"article-journal","abstract":"BACKGROUND The effects of empagliflozin, an inhibitor of sodium–glucose cotransporter 2, in addition to standard care, on cardiovascular morbidity and mortality in patients with type 2 diabetes at high cardiovascular risk are not known.\nMETHODS We randomly assigned patients to receive 10 mg or 25 mg of empagliflozin or placebo once daily. The primary composite outcome was death from cardiovascular causes, nonfatal myocardial infarction, or nonfatal stroke, as analyzed in the pooled empagliflozin group versus the placebo group. The key secondary composite outcome was the primary outcome plus hospitalization for unstable angina.\nRESULTS A total of 7020 patients were treated (median observation time, 3.1 years). The primary outcome occurred in 490 of 4687 patients (10.5%) in the pooled empagliflozin group and in 282 of 2333 patients (12.1%) in the pla</w:instrText>
      </w:r>
      <w:r w:rsidR="004C6F8B">
        <w:instrText>cebo group (hazard ratio in the empagliflozin group, 0.86; 95.02% confidence interval, 0.74 to 0.99; P = 0.04 for superiority). There were no significant between-group differences in the rates of myocardial infarction or stroke, but in the empagliflozin group there were significantly lower rates of death from cardiovascular causes (3.7%, vs. 5.9% in the placebo group; 38% relative risk reduction), hospitalization for heart failure (2.7% and 4.1%, respectively; 35% relative risk reduction), and death from any cause (5.7% and 8.3%, respectively; 32% relative risk reduction). There was no significant between-group difference in the key secondary outcome (P = 0.08 for superiority). Among patients receiving empagliflozin, there was an increased rate of genital infection but no increase in other adverse events. From the Lunenfeld-Tanenbaum Research Institute, Mount Sinai Hospital (B.Z.) and the Divisions of Endocrinology (B.Z.) and Cardiology (D.F.), University of Toronto — all in Toronto; the Department of Medicine, Division of Nephrology, Würzburg University Clinic, Würzburg (C.W.), Boehringer Ingelheim Pharma, Biberach (E.B., S.H.), and Boehringer ­Ingelheim Pharma, Ingelheim (M.M., H.J.W., U.C.B.) — all in Germany; the Biostatistics Center, George Washington University, Rockville, MD (J.M.L.); Boehringer Ingelheim Pharmaceuticals, Ridgefield, CT (T.D.); Boehringer Ingelheim Norway, Asker, Norway (O.E.J.); and the Section of Endocrinology, Yale University School of Medicine, New Haven, CT (S.E.I.). Address reprint requests to Dr. Zinman at Mount Sinai Hospital, 60 Murray St., Suite L5-024, Box 17, Toronto, ONT M5T 3L9, Canada, or at ­zinman@ ­lune</w:instrText>
      </w:r>
      <w:r w:rsidR="004C6F8B">
        <w:rPr>
          <w:lang w:eastAsia="ko-KR"/>
        </w:rPr>
        <w:instrText xml:space="preserve">nfeld.­ca. This article was published on September 17, 2015, at NEJM.org. N Engl J Med 2015;373:2117-28. DOI: 10.1056/NEJMoa1504720 Copyright © 2015 Massachusetts Medical Society.\nCONCLUSIONS Patients with type 2 diabetes at high risk for cardiovascular events who received empagliflozin, as compared with placebo, had a lower rate of the primary composite cardiovascular outcome and of death from any cause when the study drug was added to standard care. (Funded by Boehringer Ingelheim and Eli Lilly; EMPA-REG OUTCOME ClinicalTrials.gov number, NCT01131676.)","container-title":"New England Journal of Medicine","DOI":"10.1056/NEJMoa1504720","ISSN":"0028-4793, 1533-4406","issue":"22","journalAbbreviation":"N Engl J Med","language":"en","page":"2117-2128","source":"DOI.org (Crossref)","title":"Empagliflozin, Cardiovascular Outcomes, and Mortality in Type 2 Diabetes","volume":"373","author":[{"family":"Zinman","given":"Bernard"},{"family":"Wanner","given":"Christoph"},{"family":"Lachin","given":"John M."},{"family":"Fitchett","given":"David"},{"family":"Bluhmki","given":"Erich"},{"family":"Hantel","given":"Stefan"},{"family":"Mattheus","given":"Michaela"},{"family":"Devins","given":"Theresa"},{"family":"Johansen","given":"Odd Erik"},{"family":"Woerle","given":"Hans J."},{"family":"Broedl","given":"Uli C."},{"family":"Inzucchi","given":"Silvio E."}],"issued":{"date-parts":[["2015",11,26]]}}}],"schema":"https://github.com/citation-style-language/schema/raw/master/csl-citation.json"} </w:instrText>
      </w:r>
      <w:r w:rsidR="001360E3">
        <w:fldChar w:fldCharType="separate"/>
      </w:r>
      <w:r w:rsidR="004C6F8B" w:rsidRPr="004C6F8B">
        <w:rPr>
          <w:vertAlign w:val="superscript"/>
          <w:lang w:eastAsia="ko-KR"/>
        </w:rPr>
        <w:t>6</w:t>
      </w:r>
      <w:r w:rsidR="001360E3">
        <w:fldChar w:fldCharType="end"/>
      </w:r>
    </w:p>
    <w:p w14:paraId="4837DDD3" w14:textId="7F37ADBC"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4: </w:t>
      </w:r>
      <w:r w:rsidR="00B52765" w:rsidRPr="00B52765">
        <w:rPr>
          <w:lang w:eastAsia="ko-KR"/>
        </w:rPr>
        <w:t>CANVAS</w:t>
      </w:r>
      <w:r>
        <w:rPr>
          <w:lang w:eastAsia="ko-KR"/>
        </w:rPr>
        <w:t xml:space="preserve"> trial</w:t>
      </w:r>
      <w:r w:rsidR="001360E3">
        <w:fldChar w:fldCharType="begin"/>
      </w:r>
      <w:r w:rsidR="004C6F8B">
        <w:rPr>
          <w:lang w:eastAsia="ko-KR"/>
        </w:rPr>
        <w:instrText xml:space="preserve"> ADDIN ZOTERO_ITEM CSL_CITATION {"citationID":"tFjtfCAg","properties":{"formattedCitation":"\\super 7\\nosupersub{}","plainCitation":"7","noteIndex":0},"citationItems":[{"id":278,"uris":["http://zotero.org/users/10619303/items/HG977IYN"],"itemData":{"id":278,"type":"article-journal","abstract":"BACKGROUND Canagliflozin is a sodium–glucose cotransporter 2 inhibitor that reduces glycemia as well as blood pressure, body weight, and albuminuria in people with diabetes. We report the effects of treatment with canagliflozin on cardiovascular, renal, and safety outcomes.\nMETHODS The CANVAS Program integrated data from two trials involving a total of 10,142 participants with type 2 diabetes and high cardiovascular risk. Participants in each trial were randomly assigned to receive canagliflozin or placebo and were followed for a mean of 188.2 weeks. The primary outcome was a composite of death from cardiovascular causes, nonfatal myocardial infarction, or nonfatal stroke.\nRESULTS The mean age of the participants was 63.3 years, 35.8% were women, the mean duration of diabetes was 13.5 years, and 65.6% had a history of cardiovascular disease. The rate of the </w:instrText>
      </w:r>
      <w:r w:rsidR="004C6F8B">
        <w:instrText>primary outcome was lower with canagliflozin than with placebo (occurring in 26.9 vs. 31.5 participants per 1000 patient-years; hazard ratio, 0.86; 95% confidence interval [CI], 0.75 to 0.97; P&lt;0.001 for noninferiority; P = 0.02 for superiority). Although on the basis of the prespecified hypothesis testing sequence the renal outcomes are not viewed as statistically significant, the results showed a possible benefit of canagliflozin with respect to the progression of albuminuria (hazard ratio, 0.73; 95% CI, 0.67 to 0.79) and the composite outcome of a sustained 40% reduction in the estimated glomerular filtration rate, the need for renal-replacement therapy, or death from renal causes (hazard ratio, 0.60; 95% CI, 0.47 to 0.77). Adverse reactions were consistent with the previously reported risks associated</w:instrText>
      </w:r>
      <w:r w:rsidR="004C6F8B">
        <w:rPr>
          <w:lang w:eastAsia="ko-KR"/>
        </w:rPr>
        <w:instrText xml:space="preserve"> with canagliflozin except for an increased risk of amputation (6.3 vs. 3.4 participants per 1000 patient-years; hazard ratio, 1.97; 95% CI, 1.41 to 2.75); amputations were primarily at the level of the toe or metatarsal.\nCONCLUSIONS In two trials involving patients with type 2 diabetes and an elevated risk of cardiovascular disease, patients treated with canagliflozin had a lower risk of cardiovascular events than those who received placebo but a greater risk of amputation, primarily at the level of the toe or metatarsal. (Funded by Janssen Research and Development; CANVAS and CANVAS-R ClinicalTrials.gov numbers, NCT01032629 and NCT01989754, respectively.)","container-title":"New England Journal of Medicine","DOI":"10.1056/NEJMoa1611925","ISSN":"0028-4793, 1533-4406","issue":"7","journalAbbreviation":"N Engl J Med","language":"en","page":"644-657","source":"DOI.org (Crossref)","title":"Canagliflozin and Cardiovascular and Renal Events in Type 2 Diabetes","volume":"377","author":[{"family":"Neal","given":"Bruce"},{"family":"Perkovic","given":"Vlado"},{"family":"Mahaffey","given":"Kenneth W."},{"family":"De Zeeuw","given":"Dick"},{"family":"Fulcher","given":"Greg"},{"family":"Erondu","given":"Ngozi"},{"family":"Shaw","given":"Wayne"},{"family":"Law","given":"Gordon"},{"family":"Desai","given":"Mehul"},{"family":"Matthews","given":"David R."}],"issued":{"date-parts":[["2017",8,17]]}}}],"schema":"https://github.com/citation-style-language/schema/raw/master/csl-citation.json"} </w:instrText>
      </w:r>
      <w:r w:rsidR="001360E3">
        <w:fldChar w:fldCharType="separate"/>
      </w:r>
      <w:r w:rsidR="004C6F8B" w:rsidRPr="004C6F8B">
        <w:rPr>
          <w:vertAlign w:val="superscript"/>
          <w:lang w:eastAsia="ko-KR"/>
        </w:rPr>
        <w:t>7</w:t>
      </w:r>
      <w:r w:rsidR="001360E3">
        <w:fldChar w:fldCharType="end"/>
      </w:r>
    </w:p>
    <w:p w14:paraId="2245C4DE" w14:textId="4D6DCF3C"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Pr>
          <w:lang w:eastAsia="ko-KR"/>
        </w:rPr>
        <w:t xml:space="preserve">Replication study </w:t>
      </w:r>
      <w:r w:rsidR="002F1F54">
        <w:rPr>
          <w:lang w:eastAsia="ko-KR"/>
        </w:rPr>
        <w:t>5</w:t>
      </w:r>
      <w:r>
        <w:rPr>
          <w:lang w:eastAsia="ko-KR"/>
        </w:rPr>
        <w:t xml:space="preserve">: </w:t>
      </w:r>
      <w:r w:rsidR="00B52765" w:rsidRPr="00B52765">
        <w:rPr>
          <w:lang w:eastAsia="ko-KR"/>
        </w:rPr>
        <w:t xml:space="preserve">CARMELINA </w:t>
      </w:r>
      <w:r>
        <w:rPr>
          <w:lang w:eastAsia="ko-KR"/>
        </w:rPr>
        <w:t>trial</w:t>
      </w:r>
      <w:r w:rsidR="001360E3">
        <w:fldChar w:fldCharType="begin"/>
      </w:r>
      <w:r w:rsidR="004C6F8B">
        <w:rPr>
          <w:lang w:eastAsia="ko-KR"/>
        </w:rPr>
        <w:instrText xml:space="preserve"> ADDIN ZOTERO_ITEM CSL_CITATION {"citationID":"hW8GUo5k","properties":{"formattedCitation":"\\super 8\\nosupersub{}","plainCitation":"8","noteIndex":0},"citationItems":[{"id":279,"uris":["http://zotero.org/users/10619303/items/XJK6MVBY"],"itemData":{"id":279,"type":"article-journal","abstract":"OBJECTIVE To evaluate the effect of linagliptin, a selective DPP-4 inhibitor, on CV outcomes and kidney outcomes in patients with type 2 diabetes at high risk of CV and kidney events. DESIGN, SETTING, AND PARTICIPANTS Randomized, placebo-controlled, multicenter noninferiority trial conducted from August 2013 to August 2016 at 605 clinic sites in 27 countries among adults with type 2 diabetes, hemoglobin A1c of 6.5% to 10.0%, high CV risk (history of vascular disease and urine-albumin creatinine ratio [UACR] &gt;200 mg/g), and high renal risk (reduced eGFR and micro- or macroalbuminuria). Participants with end-stage renal disease (ESRD) were excluded. Final follow-up occurred on January 18, 2018. INTERVENTIONS Patients were randomized to receive linagliptin, 5 mg once daily (n = 3494), or placebo once daily (n = 3485) added to usual care. Other glucose-lowering</w:instrText>
      </w:r>
      <w:r w:rsidR="004C6F8B">
        <w:instrText xml:space="preserve"> medications or insulin could be added based on clinical need and local clinical guidelines. MAIN OUTCOMES AND MEASURES Primary outcome was time to first occurrence of the composite of CV death, nonfatal myocardial infarction, or nonfatal stroke. Criteria for noninferiority of linagliptin vs placebo was defined by the upper limit of the 2-sided 95% CI for the hazard ratio (HR) of linagliptin relative to placebo being less than 1.3. Secondary outcome was time to first occurrence of adjudicated death due to renal failure, ESRD, or sustained 40% or higher decrease in eGFR from baseline.\nRESULTS Of 6991 enrollees, 6979 (mean age, 65.9 years; eGFR, 54.6 mL/min/1.73 m2; 80.1% with UACR &gt;30 mg/g) received at least 1 dose of study medication and 98.7% completed the study. During a median follow-up of 2.2 years, the primary outcome occurred in 434 of 3494 (12.4%) and 420 of 3485 (12.1%) in the linagliptin and placebo groups, respectively, (absolute incidence rate difference, 0.13 [95% CI, −0.63 to 0.90] per 100 person-years) (HR, 1.02; 95% CI, 0.89-1.17; P &lt; .001 for noninferiority). The kidney outcome occurred in 327 of 3494 (9.4%) and 306 of 3485 (8.8%), respectively (absolute incidence rate difference, 0.22 [95% CI, −0.52 to 0.97] per 100 person-years) (HR, 1.04; 95% CI, 0.89-1.22; P = .62). Adverse events occurred in 2697 (77.2%) and 2723 (78.1%) patients in the linagliptin and placebo groups; 1036 (29.7%) and 1024 (29.4%) had 1 or more episodes of hypoglycemia; and there were 9 (0.3%) vs 5 (0.1%) events of adjudication-confirmed acute pancreatitis.\nCONCLUSIONS AND RELEVANCE Among adults with type 2 diabetes and high CV and renal risk, linagliptin added to usual care compared with placebo added to usual care resulted in a noninferior risk of a composite CV outcome over a median 2.2 years.","container-title":"JAMA","DOI":"10.1001/jama.2018.18269","ISSN":"0098-7484","issue":"1","journalAbbreviation":"JAMA","language":"en","page":"69","source":"DOI.org (Crossref)","title":"Effect of Linagliptin vs Placebo on Major Cardiovascular Events in Adults With Type 2 Diabetes and High Cardiovascular and Renal Risk: The CARMELINA Randomized Clinical Trial","title-short":"Effect of Linagliptin vs Placebo on Major Cardiovascular Events in Adults With Type 2 Diabetes and High Cardiovascular and Renal Risk","volume":"321","author":[{"family":"Rosenstock","given":"Julio"},{"family":"Perkovic","given":"Vlado"},{"family":"Johansen","given":"Odd Erik"},{"family":"Cooper","given":"Mark E."},{"family":"Kahn","given":"Steven E."},{"family":"Marx","given":"Nikolaus"},{"family":"Alexander","given":"John H."},{"family":"Pencina","given":"Michael"},{"family":"Toto","given":"Robert D."},{"family":"Wanner","given":"Christoph"},{"family":"Zinman","given":"Bernard"},{"family":"Woerle","given":"Hans Juergen"},{"family":"Baanstra","given":"David"},{"family":"Pfarr","given":"Egon"},{"family":"Schnaidt","given":"Sven"},{"family":"Meinicke","given":"Thomas"},{"family":"George","given":"Jyothis T."},{"family":"Von Eynatten","given":"Maximilian"},{"family":"McGuire","given":"Darren K."},{"literal":"for the CARMELINA Investigators"}],"issued":{"date-parts":[["2019",1,1]]}}}],"schema":"https://github.com/citation-style-language/schema/raw/master/csl-citation.json"} </w:instrText>
      </w:r>
      <w:r w:rsidR="001360E3">
        <w:fldChar w:fldCharType="separate"/>
      </w:r>
      <w:r w:rsidR="004C6F8B" w:rsidRPr="004C6F8B">
        <w:rPr>
          <w:vertAlign w:val="superscript"/>
        </w:rPr>
        <w:t>8</w:t>
      </w:r>
      <w:r w:rsidR="001360E3">
        <w:fldChar w:fldCharType="end"/>
      </w:r>
    </w:p>
    <w:p w14:paraId="699E2AA0" w14:textId="70893F6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6</w:t>
      </w:r>
      <w:r>
        <w:t xml:space="preserve">: </w:t>
      </w:r>
      <w:r w:rsidR="00B52765" w:rsidRPr="00B52765">
        <w:t xml:space="preserve">TECOS </w:t>
      </w:r>
      <w:r>
        <w:t>trial</w:t>
      </w:r>
      <w:r w:rsidR="001360E3">
        <w:fldChar w:fldCharType="begin"/>
      </w:r>
      <w:r w:rsidR="004C6F8B">
        <w:instrText xml:space="preserve"> ADDIN ZOTERO_ITEM CSL_CITATION {"citationID":"YSoe0b08","properties":{"formattedCitation":"\\super 9\\nosupersub{}","plainCitation":"9","noteIndex":0},"citationItems":[{"id":290,"uris":["http://zotero.org/users/10619303/items/KEDWW8QR"],"itemData":{"id":290,"type":"article-journal","abstract":"BACKGROUND Data are lacking on the long-term effect on cardiovascular events of adding sitagliptin, a dipeptidyl peptidase 4 inhibitor, to usual care in patients with type 2 diabetes and cardiovascular disease.\nMETHODS In this randomized, double-blind study, we assigned 14,671 patients to add either sitagliptin or placebo to their existing therapy. Open-label use of antihyperglycemic therapy was encouraged as required, aimed at reaching individually appropriate glycemic targets in all patients. To determine whether sitagliptin was noninferior to placebo, we used a relative risk of 1.3 as the marginal upper boundary. The primary cardiovascular outcome was a composite of cardiovascular death, nonfatal myocardial infarction, nonfatal stroke, or hospitalization for unstable angina.\nRESULTS During a median follow-up of 3.0 years, there was a small difference in glycated hemoglobin levels (least-squares mean difference for sitagliptin vs. placebo, −0.29 percentage points; 95% confidence interval [CI], −0.32 to −0.27). Overall, the primary outcome occurred in 839 patients in the sitagliptin group (11.4%; 4.06 per 100 person-years) and 851 patients in the placebo group (11.6%; 4.17 per 100 person-years). Sitagliptin was noninferior to placebo for the primary composite cardiovascular outcome (hazard ratio, 0.98; 95% CI, 0.88 to 1.09; P&lt;0.001). Rates of hospitalization for heart failure did not differ between the two groups (hazard ratio, 1.00; 95% CI, 0.83 to 1.20; P = 0.98). There were no significant between-group differences in rates of acute pancreatitis (P = 0.07) or pancreatic cancer (P = 0.32).\nCONCLUSIONS Among patients with type 2 diabetes and established cardiovascular disease, adding sitagliptin to usual care did not appear to increase the risk of major adverse cardiovascular events, hospitalization for heart failure, or other adverse events. (Funded by Merck Sharp &amp; Dohme; TECOS ClinicalTrials.gov number, NCT00790205.)","container-title":"New England Journal of Medicine","DOI":"10.1056/NEJMoa1501352","ISSN":"0028-4793, 1533-4406","issue":"3","journalAbbreviation":"N Engl J Med","language":"en","page":"232-242","source":"DOI.org (Crossref)","title":"Effect of Sitagliptin on Cardiovascular Outcomes in Type 2 Diabetes","volume":"373","author":[{"family":"Green","given":"Jennifer B."},{"family":"Bethel","given":"M. Angelyn"},{"family":"Armstrong","given":"Paul W."},{"family":"Buse","given":"John B."},{"family":"Engel","given":"Samuel S."},{"family":"Garg","given":"Jyotsna"},{"family":"Josse","given":"Robert"},{"family":"Kaufman","given":"Keith D."},{"family":"Koglin","given":"Joerg"},{"family":"Korn","given":"Scott"},{"family":"Lachin","given":"John M."},{"family":"McGuire","given":"Darren K."},{"family":"Pencina","given":"Michael J."},{"family":"Standl","given":"Eberhard"},{"family":"Stein","given":"Peter P."},{"family":"Suryawanshi","given":"Shailaja"},{"family":"Van De Werf","given":"Frans"},{"family":"Peterson","given":"Eric D."},{"family":"Holman","given":"Rury R."}],"issued":{"date-parts":[["2015",7,16]]}}}],"schema":"https://github.com/citation-style-language/schema/raw/master/csl-citation.json"} </w:instrText>
      </w:r>
      <w:r w:rsidR="001360E3">
        <w:fldChar w:fldCharType="separate"/>
      </w:r>
      <w:r w:rsidR="004C6F8B" w:rsidRPr="004C6F8B">
        <w:rPr>
          <w:vertAlign w:val="superscript"/>
        </w:rPr>
        <w:t>9</w:t>
      </w:r>
      <w:r w:rsidR="001360E3">
        <w:fldChar w:fldCharType="end"/>
      </w:r>
    </w:p>
    <w:p w14:paraId="73D61BE1" w14:textId="490FE11A"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lastRenderedPageBreak/>
        <w:t xml:space="preserve">Replication study </w:t>
      </w:r>
      <w:r w:rsidR="002F1F54">
        <w:t>7</w:t>
      </w:r>
      <w:r>
        <w:t xml:space="preserve">: </w:t>
      </w:r>
      <w:r w:rsidR="00B52765" w:rsidRPr="00B52765">
        <w:t xml:space="preserve">SAVOR-TIMI 53 </w:t>
      </w:r>
      <w:r>
        <w:t>trial</w:t>
      </w:r>
      <w:r w:rsidR="001360E3">
        <w:fldChar w:fldCharType="begin"/>
      </w:r>
      <w:r w:rsidR="004C6F8B">
        <w:instrText xml:space="preserve"> ADDIN ZOTERO_ITEM CSL_CITATION {"citationID":"0hWnryJb","properties":{"formattedCitation":"\\super 10\\nosupersub{}","plainCitation":"10","noteIndex":0},"citationItems":[{"id":288,"uris":["http://zotero.org/users/10619303/items/A4A2P4PA"],"itemData":{"id":288,"type":"article-journal","abstract":"Background The cardiovascular safety and efficacy of many current antihyperglycemic agents, including saxagliptin, a dipeptidyl peptidase 4 (DPP-4) inhibitor, are unclear.\nMethods We randomly assigned 16,492 patients with type 2 diabetes who had a history of, or were at risk for, cardiovascular events to receive saxagliptin or placebo and followed them for a median of 2.1 years. Physicians were permitted to adjust other medications, including antihyperglycemic agents. The primary end point was a composite of cardiovascular death, myocardial infarction, or ischemic stroke.\nResults A primary end-point event occurred in 613 patients in the saxagliptin group and in 609 patients in the placebo group (7.3% and 7.2%, respectively, according to 2-year Kaplan–Meier estimates; hazard ratio with saxagliptin, 1.00; 95% confidence interval [CI], 0.89 to 1.12; P = 0.99 for superiority; P&lt;0.001 for noninferiority); the results were similar in the “on-treatment” analysis (hazard ratio, 1.03; 95% CI, 0.91 to 1.17). The major secondary end point of a composite of cardiovascular death, myocardial infarction, stroke, hospitalization for unstable angina, coronary revascularization, or heart failure occurred in 1059 patients in the saxagliptin group and in 1034 patients in the placebo group (12.8% and 12.4%, respectively, according to 2-year Kaplan–Meier estimates; hazard ratio, 1.02; 95% CI, 0.94 to 1.11; P = 0.66). More patients in the saxagliptin group than in the placebo group were hospitalized for heart failure (3.5% vs. 2.8%; hazard ratio, 1.27; 95% CI, 1.07 to 1.51; P = 0.007). Rates of adjudicated cases of acute and chronic pancreatitis were similar in the two groups (acute pancreatitis, 0.3% in the saxagliptin group and 0.2% in the placebo group; chronic pancreatitis, &lt;0.1% and 0.1% in the two groups, respectively).\nConclusions DPP-4 inhibition with saxagliptin did not increase or decrease the rate of ischemic events, though the rate of hospitalization for heart failure was increased. Although saxagliptin improves glycemic control, other approaches are necessary to reduce cardiovascular risk in patients with diabetes. (Funded by AstraZeneca and BristolMyers Squibb; SAVOR-TIMI 53 ClinicalTrials.gov number, NCT01107886.)","container-title":"New England Journal of Medicine","DOI":"10.1056/NEJMoa1307684","ISSN":"0028-4793, 1533-4406","issue":"14","journalAbbreviation":"N Engl J Med","language":"en","page":"1317-1326","source":"DOI.org (Crossref)","title":"Saxagliptin and Cardiovascular Outcomes in Patients with Type 2 Diabetes Mellitus","volume":"369","author":[{"family":"Scirica","given":"Benjamin M."},{"family":"Bhatt","given":"Deepak L."},{"family":"Braunwald","given":"Eugene"},{"family":"Steg","given":"P. Gabriel"},{"family":"Davidson","given":"Jaime"},{"family":"Hirshberg","given":"Boaz"},{"family":"Ohman","given":"Peter"},{"family":"Frederich","given":"Robert"},{"family":"Wiviott","given":"Stephen D."},{"family":"Hoffman","given":"Elaine B."},{"family":"Cavender","given":"Matthew A."},{"family":"Udell","given":"Jacob A."},{"family":"Desai","given":"Nihar R."},{"family":"Mosenzon","given":"Ofri"},{"family":"McGuire","given":"Darren K."},{"family":"Ray","given":"Kausik K."},{"family":"Leiter","given":"Lawrence A."},{"family":"Raz","given":"Itamar"}],"issued":{"date-parts":[["2013",10,3]]}}}],"schema":"https://github.com/citation-style-language/schema/raw/master/csl-citation.json"} </w:instrText>
      </w:r>
      <w:r w:rsidR="001360E3">
        <w:fldChar w:fldCharType="separate"/>
      </w:r>
      <w:r w:rsidR="004C6F8B" w:rsidRPr="004C6F8B">
        <w:rPr>
          <w:vertAlign w:val="superscript"/>
        </w:rPr>
        <w:t>10</w:t>
      </w:r>
      <w:r w:rsidR="001360E3">
        <w:fldChar w:fldCharType="end"/>
      </w:r>
    </w:p>
    <w:p w14:paraId="77F88C2F" w14:textId="1E104A63"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8</w:t>
      </w:r>
      <w:r>
        <w:t xml:space="preserve">: </w:t>
      </w:r>
      <w:r w:rsidR="00B52765" w:rsidRPr="00B52765">
        <w:t xml:space="preserve">CAROLINA </w:t>
      </w:r>
      <w:r>
        <w:t>trial</w:t>
      </w:r>
      <w:r w:rsidR="001360E3">
        <w:fldChar w:fldCharType="begin"/>
      </w:r>
      <w:r w:rsidR="004C6F8B">
        <w:instrText xml:space="preserve"> ADDIN ZOTERO_ITEM CSL_CITATION {"citationID":"QTzwAuBQ","properties":{"formattedCitation":"\\super 11\\nosupersub{}","plainCitation":"11","noteIndex":0},"citationItems":[{"id":280,"uris":["http://zotero.org/users/10619303/items/IA4A426E"],"itemData":{"id":280,"type":"article-journal","abstract":"OBJECTIVE This trial assessed cardiovascular outcomes of linagliptin vs glimepiride (sulfonylurea) in patients with relatively early type 2 diabetes and risk factors for or established atherosclerotic cardiovascular disease. DESIGN, SETTING, AND PARTICIPANTS Randomized, double-blind, active-controlled, noninferiority trial, with participant screening from November 2010 to December 2012, conducted at 607 hospital and primary care sites in 43 countries involving 6042 participants. Adults with type 2 diabetes, glycated hemoglobin of 6.5% to 8.5%, and elevated cardiovascular risk were eligible for inclusion. Elevated cardiovascular risk was defined as documented atherosclerotic cardiovascular disease, multiple cardiovascular risk factors, aged at least 70 years, and evidence of microvascular complications. Follow-up ended in August 2018. INTERVENTIONS Patients were randomized to receive 5 mg of linagliptin once daily (n = 3023) or 1 to 4 mg of glimepiride once daily (n = 3010) in addition to usual care. Investigators were encouraged to intensify glycemic treatment, primarily by adding or adjusting metformin, α-glucosidase inhibitors, thiazolidinediones, or insulin, according to clinical need. MAIN OUTCOMES AND MEASURES The primary outcome was time to first occurrence of cardiovascular death, nonfatal myocardial infarction, or nonfatal stroke with the aim to establish noninferiority of linagliptin vs glimepiride, defined by the upper limit of the 2-sided 95.47% CI for the hazard ratio (HR) of linagliptin relative to glimepiride of less than 1.3.\nRESULTS Of 6042 participants randomized, 6033 (mean age, 64.0 years; 2414 [39.9%] women; mean glycated hemoglobin, 7.2%; median duration of diabetes, 6.3 years; 42% with macrovascular disease; 59% had undergone metformin monotherapy) were treated and analyzed. The median duration of follow-up was 6.3 years. The primary outcome occurred in 356 of 3023 participants (11.8%) in the linagliptin group and 362 of 3010 (12.0%) in the glimepiride group (HR, 0.98 [95.47% CI, 0.84-1.14]; P &lt; .001 for noninferiority), meeting the noninferiority criterion but not superiority (P = .76). Adverse events occurred in 2822 participants (93.4%) in the linagliptin group and 2856 (94.9%) in the glimepiride group, with 15 participants (0.5%) in the linagliptin group vs 16 (0.5%) in the glimepiride group with adjudicated-confirmed acute pancreatitis. At least 1 episode of hypoglycemic adverse events occurred in 320 (10.6%) participants in the linagliptin group and 1132 (37.7%) in the glimepiride group (HR, 0.23 [95% CI, 0.21-0.26]).\nCONCLUSIONS AND RELEVANCE Among adults with relatively early type 2 diabetes and elevated cardiovascular risk, the use of linagliptin compared with glimepiride over a median 6.3 years resulted in a noninferior risk of a composite cardiovascular outcome.","container-title":"JAMA","DOI":"10.1001/jama.2019.13772","ISSN":"0098-7484","issue":"12","journalAbbreviation":"JAMA","language":"en","page":"1155","source":"DOI.org (Crossref)","title":"Effect of Linagliptin vs Glimepiride on Major Adverse Cardiovascular Outcomes in Patients With Type 2 Diabetes: The CAROLINA Randomized Clinical Trial","title-short":"Effect of Linagliptin vs Glimepiride on Major Adverse Cardiovascular Outcomes in Patients With Type 2 Diabetes","volume":"322","author":[{"family":"Rosenstock","given":"Julio"},{"family":"Kahn","given":"Steven E."},{"family":"Johansen","given":"Odd Erik"},{"family":"Zinman","given":"Bernard"},{"family":"Espeland","given":"Mark A."},{"family":"Woerle","given":"Hans J."},{"family":"Pfarr","given":"Egon"},{"family":"Keller","given":"Annett"},{"family":"Mattheus","given":"Michaela"},{"family":"Baanstra","given":"David"},{"family":"Meinicke","given":"Thomas"},{"family":"George","given":"Jyothis T."},{"family":"Von Eynatten","given":"Maximilian"},{"family":"McGuire","given":"Darren K."},{"family":"Marx","given":"Nikolaus"},{"literal":"for the CAROLINA Investigators"}],"issued":{"date-parts":[["2019",9,24]]}}}],"schema":"https://github.com/citation-style-language/schema/raw/master/csl-citation.json"} </w:instrText>
      </w:r>
      <w:r w:rsidR="001360E3">
        <w:fldChar w:fldCharType="separate"/>
      </w:r>
      <w:r w:rsidR="004C6F8B" w:rsidRPr="004C6F8B">
        <w:rPr>
          <w:vertAlign w:val="superscript"/>
        </w:rPr>
        <w:t>11</w:t>
      </w:r>
      <w:r w:rsidR="001360E3">
        <w:fldChar w:fldCharType="end"/>
      </w:r>
    </w:p>
    <w:p w14:paraId="1526D43F" w14:textId="6F0F3C2E"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9</w:t>
      </w:r>
      <w:r>
        <w:t xml:space="preserve">: </w:t>
      </w:r>
      <w:r w:rsidR="00B52765" w:rsidRPr="00B52765">
        <w:t xml:space="preserve">TRITON-TIMI 38 </w:t>
      </w:r>
      <w:r>
        <w:t>trial</w:t>
      </w:r>
      <w:r w:rsidR="001360E3">
        <w:fldChar w:fldCharType="begin"/>
      </w:r>
      <w:r w:rsidR="004C6F8B">
        <w:instrText xml:space="preserve"> ADDIN ZOTERO_ITEM CSL_CITATION {"citationID":"vM4smyAf","properties":{"formattedCitation":"\\super 12\\nosupersub{}","plainCitation":"12","noteIndex":0},"citationItems":[{"id":291,"uris":["http://zotero.org/users/10619303/items/B83M2392"],"itemData":{"id":291,"type":"article-journal","abstract":"Background Dual-antiplatelet therapy with aspirin and a thienopyridine is a cornerstone of treatment to prevent thrombotic complications of acute coronary syndromes and percutaneous coronary intervention.\nMethods To compare prasugrel, a new thienopyridine, with clopidogrel, we randomly assigned 13,608 patients with moderate-to-high-risk acute coronary syndromes with scheduled percutaneous coronary intervention to receive prasugrel (a 60-mg loading dose and a 10-mg daily maintenance dose) or clopidogrel (a 300-mg loading dose and a 75-mg daily maintenance dose), for 6 to 15 months. The primary efficacy end point was death from cardiovascular causes, nonfatal myocardial infarction, or nonfatal stroke. The key safety end point was major bleeding.\nResults The primary efficacy end point occurred in 12.1% of patients receiving clopidogrel and 9.9% of patients receiving prasugrel (hazard ratio for prasugrel vs. clopidogrel, 0.81; 95% confidence interval [CI], 0.73 to 0.90; P&lt;0.001). We also found significant reductions in the prasugrel group in the rates of myocardial infarction (9.7% for clopidogrel vs. 7.4% for prasugrel; P&lt;0.001), urgent target-vessel revascularization (3.7% vs. 2.5%; P&lt;0.001), and stent thrombosis (2.4% vs. 1.1%; P&lt;0.001). Major bleeding was observed in 2.4% of patients receiving prasugrel and in 1.8% of patients receiving clopidogrel (hazard ratio, 1.32; 95% CI, 1.03 to 1.68; P = 0.03). Also greater in the prasugrel group was the rate of life-threatening bleeding (1.4% vs. 0.9%; P = 0.01), including nonfatal bleeding (1.1% vs. 0.9%; hazard ratio, 1.25; P = 0.23) and fatal bleeding (0.4% vs. 0.1%; P = 0.002).\nConclusions In patients with acute coronary syndromes with scheduled percutaneous coronary intervention, prasugrel therapy was associated with significantly reduced rates of ischemic events, including stent thrombosis, but with an increased risk of major bleeding, including fatal bleeding. Overall mortality did not differ significantly between treatment groups. (ClinicalTrials.gov number, NCT00097591.)","container-title":"New England Journal of Medicine","DOI":"10.1056/NEJMoa0706482","ISSN":"0028-4793, 1533-4406","issue":"20","journalAbbreviation":"N Engl J Med","language":"en","page":"2001-2015","source":"DOI.org (Crossref)","title":"Prasugrel versus Clopidogrel in Patients with Acute Coronary Syndromes","volume":"357","author":[{"family":"Wiviott","given":"Stephen D."},{"family":"Braunwald","given":"Eugene"},{"family":"McCabe","given":"Carolyn H."},{"family":"Montalescot","given":"Gilles"},{"family":"Ruzyllo","given":"Witold"},{"family":"Gottlieb","given":"Shmuel"},{"family":"Neumann","given":"Franz-Joseph"},{"family":"Ardissino","given":"Diego"},{"family":"De Servi","given":"Stefano"},{"family":"Murphy","given":"Sabina A."},{"family":"Riesmeyer","given":"Jeffrey"},{"family":"Weerakkody","given":"Govinda"},{"family":"Gibson","given":"C. Michael"},{"family":"Antman","given":"Elliott M."}],"issued":{"date-parts":[["2007",11,15]]}}}],"schema":"https://github.com/citation-style-language/schema/raw/master/csl-citation.json"} </w:instrText>
      </w:r>
      <w:r w:rsidR="001360E3">
        <w:fldChar w:fldCharType="separate"/>
      </w:r>
      <w:r w:rsidR="004C6F8B" w:rsidRPr="004C6F8B">
        <w:rPr>
          <w:vertAlign w:val="superscript"/>
        </w:rPr>
        <w:t>12</w:t>
      </w:r>
      <w:r w:rsidR="001360E3">
        <w:fldChar w:fldCharType="end"/>
      </w:r>
    </w:p>
    <w:p w14:paraId="0DA94164" w14:textId="0C76EB70"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10</w:t>
      </w:r>
      <w:r>
        <w:t xml:space="preserve">: </w:t>
      </w:r>
      <w:r w:rsidR="00B52765" w:rsidRPr="00B52765">
        <w:t xml:space="preserve">PLATO </w:t>
      </w:r>
      <w:r>
        <w:t>trial</w:t>
      </w:r>
      <w:r w:rsidR="001360E3">
        <w:fldChar w:fldCharType="begin"/>
      </w:r>
      <w:r w:rsidR="004C6F8B">
        <w:instrText xml:space="preserve"> ADDIN ZOTERO_ITEM CSL_CITATION {"citationID":"m4YozEHT","properties":{"formattedCitation":"\\super 13\\nosupersub{}","plainCitation":"13","noteIndex":0},"citationItems":[{"id":286,"uris":["http://zotero.org/users/10619303/items/UUCLVB9U"],"itemData":{"id":286,"type":"article-journal","abstract":"Background Ticagrelor is an oral, reversible, direct-acting inhibitor of the adenosine diphosphate receptor P2Y12 that has a more rapid onset and more pronounced platelet inhibition than clopidogrel.\nMethods In this multicenter, double-blind, randomized trial, we compared ticagrelor (180-mg loading dose, 90 mg twice daily thereafter) and clopidogrel (300-to-600-mg loading dose, 75 mg daily thereafter) for the prevention of cardiovascular events in 18,624 patients admitted to the hospital with an acute coronary syndrome, with or without ST-segment elevation.\nResults At 12 months, the primary end point — a composite of death from vascular causes, myocardial infarction, or stroke — had occurred in 9.8% of patients receiving ticagrelor as compared with 11.7% of those receiving clopidogrel (hazard ratio, 0.84; 95% confidence interval [CI], 0.77 to 0.92; P&lt;0.001). Predefined hierarchical testing of secondary end points showed significant differences in the rates of other composite end points, as well as myocardial infarction alone (5.8% in the ticagrelor group vs. 6.9% in the clopidogrel group, P = 0.005) and death from vascular causes (4.0% vs. 5.1%, P = 0.001) but not stroke alone (1.5% vs. 1.3%, P = 0.22). The rate of death from any cause was also reduced with ticagrelor (4.5%, vs. 5.9% with clopid­ ogrel; P&lt;0.001). No significant difference in the rates of major bleeding was found between the ticagrelor and clopidogrel groups (11.6% and 11.2%, respectively; P = 0.43), but ticagrelor was associated with a higher rate of major bleeding not related to coronary-artery bypass grafting (4.5% vs. 3.8%, P = 0.03), including more instances of fatal intracranial bleeding and fewer of fatal bleeding of other types. From the Uppsala Clinical Research Center, Uppsala, Sweden (L.W., C.H., S.J.); Duke Clinical Research Institute, Durham, NC (R.C.B., K.W.M., R.A.H.); Grochowski Hospital, Warsaw, Poland (A.B.); Thrombolysis in Myocardial Infarction Study Group, Brigham and Women’s Hospital, Boston (C.P.C., B.M.S.); AstraZeneca Research and Development, Mölndal, Sweden (H.E.), and Wilmington, DE (J.H.); Århus University Hospital, Århus, Denmark (S.H.); Universitätsklinikum Heidelberg, Heidelberg, Germany (H.K.); Worldwide Clinical Trials U.K., Nottingham, United Kingdom (A.S.); INSERM Unité 698, Assistance Publique–Hôpitaux de Paris and Université Paris 7, Paris (P.G.S.); and the University of Sheffield, Sheffield, United Kingdom (R.F.S.). Address reprint requests to Dr. Wallentin at Uppsala ­Clinical Research Center, University Hospital, 75185 Uppsala, Sweden, or at lars. wallentin@ucr.uu.se. *The Study of Platelet Inhibition and Patient Outcomes (PLATO) investigators are listed in the Appendix and the Supplementary Appendix, available with the full text of this article at NEJM.org. This article (10.1056/NEJMoa0904327) was published on August 30, 2009, at NEJM. org.\nConclusions In patients who have an acute coronary syndrome with or without ST-segment elevation, treatment with ticagrelor as compared with clopidogrel significantly reduced the rate of death from vascular causes, myocardial infarction, or stroke without an increase in the rate of overall major bleeding but with an increase in the rate of non–procedure-related bleeding. (ClinicalTrials.gov number, NCT00391872.)","container-title":"New England Journal of Medicine","DOI":"10.1056/NEJMoa0904327","ISSN":"0028-4793, 1533-4406","issue":"11","journalAbbreviation":"N Engl J Med","language":"en","page":"1045-1057","source":"DOI.org (Crossref)","title":"Ticagrelor versus Clopidogrel in Patients with Acute Coronary Syndromes","volume":"361","author":[{"family":"Wallentin","given":"Lars"},{"family":"Becker","given":"Richard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1360E3">
        <w:fldChar w:fldCharType="separate"/>
      </w:r>
      <w:r w:rsidR="004C6F8B" w:rsidRPr="004C6F8B">
        <w:rPr>
          <w:vertAlign w:val="superscript"/>
        </w:rPr>
        <w:t>13</w:t>
      </w:r>
      <w:r w:rsidR="001360E3">
        <w:fldChar w:fldCharType="end"/>
      </w:r>
    </w:p>
    <w:p w14:paraId="313E5E43" w14:textId="6A695DFB"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11</w:t>
      </w:r>
      <w:r>
        <w:t xml:space="preserve">: </w:t>
      </w:r>
      <w:r w:rsidR="00B52765" w:rsidRPr="00B52765">
        <w:t xml:space="preserve">ROCKET AF </w:t>
      </w:r>
      <w:r>
        <w:t>trial</w:t>
      </w:r>
      <w:r w:rsidR="001360E3">
        <w:fldChar w:fldCharType="begin"/>
      </w:r>
      <w:r w:rsidR="004C6F8B">
        <w:instrText xml:space="preserve"> ADDIN ZOTERO_ITEM CSL_CITATION {"citationID":"r4jKpBut","properties":{"formattedCitation":"\\super 14\\nosupersub{}","plainCitation":"14","noteIndex":0},"citationItems":[{"id":287,"uris":["http://zotero.org/users/10619303/items/KEPLWUU2"],"itemData":{"id":287,"type":"article-journal","abstract":"Background The use of warfarin reduces the rate of ischemic stroke in patients with atrial fibrillation but requires frequent monitoring and dose adjustment. Rivaroxaban, an oral factor Xa inhibitor, may provide more consistent and predictable anticoagulation than warfarin.\nMethods In a double-blind trial, we randomly assigned 14,264 patients with nonvalvular atrial fibrillation who were at increased risk for stroke to receive either rivaroxaban (at a daily dose of 20 mg) or dose-adjusted warfarin. The per-protocol, as-treated primary analysis was designed to determine whether rivaroxaban was noninferior to warfarin for the primary end point of stroke or systemic embolism.\nResults In the primary analysis, the primary end point occurred in 188 patients in the rivaroxaban group (1.7% per year) and in 241 in the warfarin group (2.2% per year) (hazard ratio in the rivaroxaban group, 0.79; 95% confidence interval [CI], 0.66 to 0.96; P&lt;0.001 for noninferiority). In the intention-to-treat analysis, the primary end point occurred in 269 patients in the rivaroxaban group (2.1% per year) and in 306 patients in the warfarin group (2.4% per year) (hazard ratio, 0.88; 95% CI, 0.74 to 1.03; P&lt;0.001 for noninferiority; P = 0.12 for superiority). Major and nonmajor clinically relevant bleeding occurred in 1475 patients in the rivaroxaban group (14.9% per year) and in 1449 in the warfarin group (14.5% per year) (hazard ratio, 1.03; 95% CI, 0.96 to 1.11; P = 0.44), with significant reductions in intracranial hemorrhage (0.5% vs. 0.7%, P = 0.02) and fatal bleeding (0.2% vs. 0.5%, P = 0.003) in the rivaroxaban group.\nConclusions In patients with atrial fibrillation, rivaroxaban was noninferior to warfarin for the prevention of stroke or systemic embolism. There was no significant between-group difference in the risk of major bleeding, although intracranial and fatal bleeding occurred less frequently in the rivaroxaban group. (Funded by Johnson &amp; Johnson and Bayer; ROCKET AF ClinicalTrials.gov number, NCT00403767.)","container-title":"New England Journal of Medicine","DOI":"10.1056/NEJMoa1009638","ISSN":"0028-4793, 1533-4406","issue":"10","journalAbbreviation":"N Engl J Med","language":"en","page":"883-891","source":"DOI.org (Crossref)","title":"Rivaroxaban versus Warfarin in Nonvalvular Atrial Fibrillation","volume":"365","author":[{"family":"Patel","given":"Manesh R."},{"family":"Mahaffey","given":"Kenneth W."},{"family":"Garg","given":"Jyotsna"},{"family":"Pan","given":"Guohua"},{"family":"Singer","given":"Daniel E."},{"family":"Hacke","given":"Werner"},{"family":"Breithardt","given":"Günter"},{"family":"Halperin","given":"Jonathan L."},{"family":"Hankey","given":"Graeme J."},{"family":"Piccini","given":"Jonathan P."},{"family":"Becker","given":"Richard C."},{"family":"Nessel","given":"Christopher C."},{"family":"Paolini","given":"John F."},{"family":"Berkowitz","given":"Scott D."},{"family":"Fox","given":"Keith A.A."},{"family":"Califf","given":"Robert M."},{"literal":"the ROCKET AF Steering Committee"}],"issued":{"date-parts":[["2011",9,8]]}}}],"schema":"https://github.com/citation-style-language/schema/raw/master/csl-citation.json"} </w:instrText>
      </w:r>
      <w:r w:rsidR="001360E3">
        <w:fldChar w:fldCharType="separate"/>
      </w:r>
      <w:r w:rsidR="004C6F8B" w:rsidRPr="004C6F8B">
        <w:rPr>
          <w:vertAlign w:val="superscript"/>
        </w:rPr>
        <w:t>14</w:t>
      </w:r>
      <w:r w:rsidR="001360E3">
        <w:fldChar w:fldCharType="end"/>
      </w:r>
    </w:p>
    <w:p w14:paraId="40B30E60" w14:textId="3677EB6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12</w:t>
      </w:r>
      <w:r>
        <w:t xml:space="preserve">: </w:t>
      </w:r>
      <w:r w:rsidR="00B52765" w:rsidRPr="00B52765">
        <w:t xml:space="preserve">ARISTOTLE </w:t>
      </w:r>
      <w:r>
        <w:t>trial</w:t>
      </w:r>
      <w:r w:rsidR="001360E3">
        <w:fldChar w:fldCharType="begin"/>
      </w:r>
      <w:r w:rsidR="004C6F8B">
        <w:instrText xml:space="preserve"> ADDIN ZOTERO_ITEM CSL_CITATION {"citationID":"vpjA5mpk","properties":{"formattedCitation":"\\super 15\\nosupersub{}","plainCitation":"15","noteIndex":0},"citationItems":[{"id":277,"uris":["http://zotero.org/users/10619303/items/MDQJH39T"],"itemData":{"id":277,"type":"article-journal","abstract":"Background Vitamin K antagonists are highly effective in preventing stroke in patients with atrial fibrillation but have several limitations. Apixaban is a novel oral direct factor Xa inhibitor that has been shown to reduce the risk of stroke in a similar population in comparison with aspirin.\nMethods In this randomized, double-blind trial, we compared apixaban (at a dose of 5 mg twice daily) with warfarin (target international normalized ratio, 2.0 to 3.0) in 18,201 patients with atrial fibrillation and at least one additional risk factor for stroke. The primary outcome was ischemic or hemorrhagic stroke or systemic embolism. The trial was designed to test for noninferiority, with key secondary objectives of testing for superiority with respect to the primary outcome and to the rates of major bleeding and death from any cause.\nResults The median duration of follow-up was 1.8 years. The rate of the primary outcome was 1.27% per year in the apixaban group, as compared with 1.60% per year in the warfarin group (hazard ratio with apixaban, 0.79; 95% confidence interval [CI], 0.66 to 0.95; P&lt;0.001 for noninferiority; P = 0.01 for superiority). The rate of major bleeding was 2.13% per year in the apixaban group, as compared with 3.09% per year in the warfarin group (hazard ratio, 0.69; 95% CI, 0.60 to 0.80; P&lt;0.001), and the rates of death from any cause were 3.52% and 3.94%, respectively (hazard ratio, 0.89; 95% CI, 0.80 to 0.99; P = 0.047). The rate of hemorrhagic stroke was 0.24% per year in the apixaban group, as compared with 0.47% per year in the warfarin group (hazard ratio, 0.51; 95% CI, 0.35 to 0.75; P&lt;0.001), and the rate of ischemic or uncertain type of stroke was 0.97% per year in the apixaban group and 1.05% per year in the warfarin group (hazard ratio, 0.92; 95% CI, 0.74 to 1.13; P = 0.42). The authors’ affiliations are listed in the Appendix. Address reprint requests to Dr. Granger at the Duke Clinical Research Institute, Duke University Medical Center, DUMC Box 3850, Durham, NC 27715, or at christopher.granger@duke.edu. *The members of the steering committee, as well as other committee members and investi­gators in the Apixaban for Reduction in Stroke and Other Thromboembolic Events in Atrial Fibrillation (ARISTOTLE) study, are listed in the Supplementary Appendix, available at NEJM.org. This article (10.1056/NEJMoa1107039) was published on August 28, 2011, and updated on August 30, 2011, at NEJM.org. N Engl J Med 2011;365:981-92. Copyright © 2011 Massachusetts Medical Society.\nConclusions In patients with atrial fibrillation, apixaban was superior to warfarin in preventing stroke or systemic embolism, caused less bleeding, and resulted in lower mortality. (Funded by Bristol-Myers Squibb and Pfizer; ARISTOTLE ClinicalTrials.gov number, NCT00412984.)","container-title":"New England Journal of Medicine","DOI":"10.1056/NEJMoa1107039","ISSN":"0028-4793, 1533-4406","issue":"11","journalAbbreviation":"N Engl J Med","language":"en","page":"981-992","source":"DOI.org (Crossref)","title":"Apixaban versus Warfarin in Patients with Atrial Fibrillation","volume":"365","author":[{"family":"Granger","given":"Christopher B."},{"family":"Alexander","given":"John H."},{"family":"McMurray","given":"John J.V."},{"family":"Lopes","given":"Renato D."},{"family":"Hylek","given":"Elaine M."},{"family":"Hanna","given":"Michael"},{"family":"Al-Khalidi","given":"Hussein R."},{"family":"Ansell","given":"Jack"},{"family":"Atar","given":"Dan"},{"family":"Avezum","given":"Alvaro"},{"family":"Bahit","given":"M. Cecilia"},{"family":"Diaz","given":"Rafael"},{"family":"Easton","given":"J. Donald"},{"family":"Ezekowitz","given":"Justin A."},{"family":"Flaker","given":"Greg"},{"family":"Garcia","given":"David"},{"family":"Geraldes","given":"Margarida"},{"family":"Gersh","given":"Bernard J."},{"family":"Golitsyn","given":"Sergey"},{"family":"Goto","given":"Shinya"},{"family":"Hermosillo","given":"Antonio G."},{"family":"Hohnloser","given":"Stefan H."},{"family":"Horowitz","given":"John"},{"family":"Mohan","given":"Puneet"},{"family":"Jansky","given":"Petr"},{"family":"Lewis","given":"Basil S."},{"family":"Lopez-Sendon","given":"Jose Luis"},{"family":"Pais","given":"Prem"},{"family":"Parkhomenko","given":"Alexander"},{"family":"Verheugt","given":"Freek W.A."},{"family":"Zhu","given":"Jun"},{"family":"Wallentin","given":"Lars"}],"issued":{"date-parts":[["2011",9,15]]}}}],"schema":"https://github.com/citation-style-language/schema/raw/master/csl-citation.json"} </w:instrText>
      </w:r>
      <w:r w:rsidR="001360E3">
        <w:fldChar w:fldCharType="separate"/>
      </w:r>
      <w:r w:rsidR="004C6F8B" w:rsidRPr="004C6F8B">
        <w:rPr>
          <w:vertAlign w:val="superscript"/>
        </w:rPr>
        <w:t>15</w:t>
      </w:r>
      <w:r w:rsidR="001360E3">
        <w:fldChar w:fldCharType="end"/>
      </w:r>
    </w:p>
    <w:p w14:paraId="303B5124" w14:textId="5121C219"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13</w:t>
      </w:r>
      <w:r>
        <w:t xml:space="preserve">: </w:t>
      </w:r>
      <w:r w:rsidR="00B52765" w:rsidRPr="00B52765">
        <w:t xml:space="preserve">ENGAGE AF-TIMI 48 </w:t>
      </w:r>
      <w:r>
        <w:t>trial</w:t>
      </w:r>
      <w:r w:rsidR="001360E3">
        <w:fldChar w:fldCharType="begin"/>
      </w:r>
      <w:r w:rsidR="004C6F8B">
        <w:instrText xml:space="preserve"> ADDIN ZOTERO_ITEM CSL_CITATION {"citationID":"fZXuKICy","properties":{"formattedCitation":"\\super 16\\nosupersub{}","plainCitation":"16","noteIndex":0},"citationItems":[{"id":283,"uris":["http://zotero.org/users/10619303/items/9DNV6HSW"],"itemData":{"id":283,"type":"article-journal","abstract":"BACKGROUND Edoxaban is a direct oral factor Xa inhibitor with proven antithrombotic effects. The long-term efficacy and safety of edoxaban as compared with warfarin in patients with atrial fibrillation is not known.\nMETHODS We conducted a randomized, double-blind, double-dummy trial comparing two once-daily regimens of edoxaban with warfarin in 21,105 patients with moderateto-high-risk atrial fibrillation (median follow-up, 2.8 years). The primary efficacy end point was stroke or systemic embolism. Each edoxaban regimen was tested for noninferiority to warfarin during the treatment period. The principal safety end point was major bleeding.\nRESULTS The annualized rate of the primary end point during treatment was 1.50% with warfarin (median time in the therapeutic range, 68.4%), as compared with 1.18% with high-dose edoxaban (hazard ratio, 0.79; 97.5% confidence interval [CI], 0.63 to 0.99; P&lt;0.001 for noninferiority) and 1.61% with low-dose edoxaban (hazard ratio, 1.07; 97.5% CI, 0.87 to 1.31; P = 0.005 for noninferiority). In the intention-to-treat analysis, there was a trend favoring high-dose edoxaban versus warfarin (hazard ratio, 0.87; 97.5% CI, 0.73 to 1.04; P = 0.08) and an unfavorable trend with low-dose edoxaban versus warfarin (hazard ratio, 1.13; 97.5% CI, 0.96 to 1.34; P = 0.10). The annualized rate of major bleeding was 3.43% with warfarin versus 2.75% with highdose edoxaban (hazard ratio, 0.80; 95% CI, 0.71 to 0.91; P&lt;0.001) and 1.61% with low-dose edoxaban (hazard ratio, 0.47; 95% CI, 0.41 to 0.55; P&lt;0.001). The corresponding annualized rates of death from cardiovascular causes were 3.17% versus 2.74% (hazard ratio, 0.86; 95% CI, 0.77 to 0.97; P = 0.01), and 2.71% (hazard ratio, 0.85; 95% CI, 0.76 to 0.96; P = 0.008), and the corresponding rates of the key secondary end point (a composite of stroke, systemic embolism, or death from cardiovascular causes) were 4.43% versus 3.85% (hazard ratio, 0.87; 95% CI, 0.78 to 0.96; P = 0.005), and 4.23% (hazard ratio, 0.95; 95% CI, 0.86 to 1.05; P = 0.32).\nCONCLUSIONS Both once-daily regimens of edoxaban were noninferior to warfarin with respect to the prevention of stroke or systemic embolism and were associated with significantly lower rates of bleeding and death from cardiovascular causes. (Funded by Daiichi Sankyo Pharma Development; ENGAGE AF-TIMI 48 ClinicalTrials.gov number, NCT00781391.)","container-title":"New England Journal of Medicine","DOI":"10.1056/NEJMoa1310907","ISSN":"0028-4793, 1533-4406","issue":"22","journalAbbreviation":"N Engl J Med","language":"en","page":"2093-2104","source":"DOI.org (Crossref)","title":"Edoxaban versus Warfarin in Patients with Atrial Fibrillation","volume":"369","author":[{"family":"Giugliano","given":"Robert P."},{"family":"Ruff","given":"Christian T."},{"family":"Braunwald","given":"Eugene"},{"family":"Murphy","given":"Sabina A."},{"family":"Wiviott","given":"Stephen D."},{"family":"Halperin","given":"Jonathan L."},{"family":"Waldo","given":"Albert L."},{"family":"Ezekowitz","given":"Michael D."},{"family":"Weitz","given":"Jeffrey I."},{"family":"Špinar","given":"Jindřich"},{"family":"Ruzyllo","given":"Witold"},{"family":"Ruda","given":"Mikhail"},{"family":"Koretsune","given":"Yukihiro"},{"family":"Betcher","given":"Joshua"},{"family":"Shi","given":"Minggao"},{"family":"Grip","given":"Laura T."},{"family":"Patel","given":"Shirali P."},{"family":"Patel","given":"Indravadan"},{"family":"Hanyok","given":"James J."},{"family":"Mercuri","given":"Michele"},{"family":"Antman","given":"Elliott M."}],"issued":{"date-parts":[["2013",11,28]]}}}],"schema":"https://github.com/citation-style-language/schema/raw/master/csl-citation.json"} </w:instrText>
      </w:r>
      <w:r w:rsidR="001360E3">
        <w:fldChar w:fldCharType="separate"/>
      </w:r>
      <w:r w:rsidR="004C6F8B" w:rsidRPr="004C6F8B">
        <w:rPr>
          <w:vertAlign w:val="superscript"/>
        </w:rPr>
        <w:t>16</w:t>
      </w:r>
      <w:r w:rsidR="001360E3">
        <w:fldChar w:fldCharType="end"/>
      </w:r>
    </w:p>
    <w:p w14:paraId="0D1AEBEA" w14:textId="4D105555"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14</w:t>
      </w:r>
      <w:r>
        <w:t xml:space="preserve">: </w:t>
      </w:r>
      <w:r w:rsidR="00B52765" w:rsidRPr="00B52765">
        <w:t xml:space="preserve">ORAL </w:t>
      </w:r>
      <w:r>
        <w:t>trial</w:t>
      </w:r>
      <w:r w:rsidR="001360E3">
        <w:fldChar w:fldCharType="begin"/>
      </w:r>
      <w:r w:rsidR="004C6F8B">
        <w:instrText xml:space="preserve"> ADDIN ZOTERO_ITEM CSL_CITATION {"citationID":"8hJU1AwJ","properties":{"formattedCitation":"\\super 17\\nosupersub{}","plainCitation":"17","noteIndex":0},"citationItems":[{"id":285,"uris":["http://zotero.org/users/10619303/items/T24TNFR4"],"itemData":{"id":285,"type":"article-journal","abstract":"BACKGROUND Increases in lipid levels and cancers with tofacitinib prompted a trial of major adverse cardiovascular events (MACE) and cancers in patients with rheumatoid arthritis receiving tofacitinib as compared with a tumor necrosis factor (TNF) inhibitor.\nMETHODS We conducted a randomized, open-label, noninferiority, postauthorization, safety end-point trial involving patients with active rheumatoid arthritis despite methotrexate treatment who were 50 years of age or older and had at least one additional cardiovascular risk factor. Patients were randomly assigned in a 1:1:1 ratio to receive tofacitinib at a dose of 5 mg or 10 mg twice daily or a TNF inhibitor. The coprimary end points were adjudicated MACE and cancers, excluding nonmelanoma skin cancer. The noninferiority of tofacitinib would be shown if the upper boundary of the two-sided 95% confidence interval for the hazard ratio was less than 1.8 for the combined tofacitinib doses as compared with a TNF inhibitor.\nRESULTS A total of 1455 patients received tofacitinib at a dose of 5 mg twice daily, 1456 received tofacitinib at a dose of 10 mg twice daily, and 1451 received a TNF inhibitor. During a median follow-up of 4.0 years, the incidences of MACE and cancer were higher with the combined tofacitinib doses (3.4% [98 patients] and 4.2% [122 patients], respectively) than with a TNF inhibitor (2.5% [37 patients] and 2.9% [42 patients]). The hazard ratios were 1.33 (95% confidence interval [CI], 0.91 to 1.94) for MACE and 1.48 (95% CI, 1.04 to 2.09) for cancers; the noninferiority of tofacitinib was not shown. The incidences of adjudicated opportunistic infections (including herpes zoster and tuberculosis), all herpes zoster (nonserious and serious), and adjudicated nonmelanoma skin cancer were higher with tofacitinib than with a TNF inhibitor. Efficacy was similar in all three groups, with improvements from month 2 that were sustained through trial completion.\nCONCLUSIONS In this trial comparing the combined tofacitinib doses with a TNF inhibitor in a cardiovascular risk–enriched population, risks of MACE and cancers were higher with tofacitinib and did not meet noninferiority criteria. Several adverse events were more common with tofacitinib. (Funded by Pfizer; ORAL Surveillance ClinicalTrials .gov number, NCT02092467.)","container-title":"New England Journal of Medicine","DOI":"10.1056/NEJMoa2109927","ISSN":"0028-4793, 1533-4406","issue":"4","journalAbbreviation":"N Engl J Med","language":"en","page":"316-326","source":"DOI.org (Crossref)","title":"Cardiovascular and Cancer Risk with Tofacitinib in Rheumatoid Arthritis","volume":"386","author":[{"family":"Ytterberg","given":"Steven R."},{"family":"Bhatt","given":"Deepak L."},{"family":"Mikuls","given":"Ted R."},{"family":"Koch","given":"Gary G."},{"family":"Fleischmann","given":"Roy"},{"family":"Rivas","given":"Jose L."},{"family":"Germino","given":"Rebecca"},{"family":"Menon","given":"Sujatha"},{"family":"Sun","given":"Yanhui"},{"family":"Wang","given":"Cunshan"},{"family":"Shapiro","given":"Andrea B."},{"family":"Kanik","given":"Keith S."},{"family":"Connell","given":"Carol A."}],"issued":{"date-parts":[["2022",1,27]]}}}],"schema":"https://github.com/citation-style-language/schema/raw/master/csl-citation.json"} </w:instrText>
      </w:r>
      <w:r w:rsidR="001360E3">
        <w:fldChar w:fldCharType="separate"/>
      </w:r>
      <w:r w:rsidR="004C6F8B" w:rsidRPr="004C6F8B">
        <w:rPr>
          <w:vertAlign w:val="superscript"/>
        </w:rPr>
        <w:t>17</w:t>
      </w:r>
      <w:r w:rsidR="001360E3">
        <w:fldChar w:fldCharType="end"/>
      </w:r>
    </w:p>
    <w:p w14:paraId="18E47C03" w14:textId="346D8245" w:rsidR="00B52765" w:rsidRPr="00294D9E" w:rsidRDefault="00B52765">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 xml:space="preserve">Replication study </w:t>
      </w:r>
      <w:r w:rsidR="002F1F54" w:rsidRPr="00294D9E">
        <w:t>1</w:t>
      </w:r>
      <w:r w:rsidR="002F1F54">
        <w:t>5</w:t>
      </w:r>
      <w:r w:rsidRPr="00294D9E">
        <w:t>: STRA-RA trial</w:t>
      </w:r>
      <w:r w:rsidR="001360E3">
        <w:fldChar w:fldCharType="begin"/>
      </w:r>
      <w:r w:rsidR="004C6F8B">
        <w:instrText xml:space="preserve"> ADDIN ZOTERO_ITEM CSL_CITATION {"citationID":"IEmaWGFS","properties":{"formattedCitation":"\\super 18\\nosupersub{}","plainCitation":"18","noteIndex":0},"citationItems":[{"id":289,"uris":["http://zotero.org/users/10619303/items/V7M74IWD"],"itemData":{"id":289,"type":"article-journal","abstract":"Objectives  Recent results from ’ORAL Surveillance’ trial have raised concerns regarding the cardiovascular safety of tofacitinib in patients with rheumatoid arthritis (RA). We further examined this safety concern in the real-­ world setting.\nMethods  We created two cohorts of patients with RA initiating treatment with tofacitinib or tumour necrosis factor inhibitors (TNFI) using deidentified data from Optum Clinformatics (2012–2020), IBM MarketScan (2012–2018) and Medicare (parts A, B and D, 2012–2017) claims databases: (1) A ’real-­world evidence (RWE) cohort’ consisting of routine care patients and (2) A ’randomised controlled trial (RCT)-­duplicate cohort’ mimicking inclusion and exclusion criteria of the ORAL surveillance trial to calibrate results against the trial findings. Cox proportional hazards models with propensity score fine stratification weighting were used to estimate HR and 95% CIs for composite outcome of myocardial infarction and stroke and accounting for 76 potential confounders. Database-s­ pecific effect estimates were pooled using fixed effects models with inverse-­ variance weighting.\nResults  In the RWE cohort, 102 263 patients were identified of whom 12 852 (12.6%) initiated tofacitinib. The pooled weighted HR (95% CI) comparing tofacitinib with TNFI was 1.01 (0.83 to 1.23) in RWE cohort and 1.24 (0.90 to 1.69) in RCT-­duplicate cohort which aligned closely with ORAL-­surveillance results (HR: 1.33, 95% CI 0.91 to 1.94).\nConclusions  We did not find evidence for an increased risk of cardiovascular outcomes with tofacitinib in patients with RA treated in the real-­world setting; however, tofacitinib was associated with an increased risk of cardiovascular outcomes, although statistically non-­significant, in patients with RA with cardiovascular risk factors. Trial registration number  NCT04772248.","container-title":"Annals of the Rheumatic Diseases","DOI":"10.1136/annrheumdis-2021-221915","ISSN":"0003-4967, 1468-2060","issue":"6","journalAbbreviation":"Ann Rheum Dis","language":"en","page":"798-804","source":"DOI.org (Crossref)","title":"Tofacitinib and risk of cardiovascular outcomes: results from the Safety of TofAcitinib in Routine care patients with Rheumatoid Arthritis (STAR-RA) study","title-short":"Tofacitinib and risk of cardiovascular outcomes","volume":"81","author":[{"family":"Khosrow-Khavar","given":"Farzin"},{"family":"Kim","given":"Seoyoung C"},{"family":"Lee","given":"Hemin"},{"family":"Lee","given":"Su Been"},{"family":"Desai","given":"Rishi J"}],"issued":{"date-parts":[["2022",6]]}}}],"schema":"https://github.com/citation-style-language/schema/raw/master/csl-citation.json"} </w:instrText>
      </w:r>
      <w:r w:rsidR="001360E3">
        <w:fldChar w:fldCharType="separate"/>
      </w:r>
      <w:r w:rsidR="004C6F8B" w:rsidRPr="004C6F8B">
        <w:rPr>
          <w:vertAlign w:val="superscript"/>
        </w:rPr>
        <w:t>18</w:t>
      </w:r>
      <w:r w:rsidR="001360E3">
        <w:fldChar w:fldCharType="end"/>
      </w:r>
    </w:p>
    <w:p w14:paraId="26AFB116" w14:textId="04840797" w:rsidR="00BC09A2" w:rsidRPr="00294D9E" w:rsidRDefault="00B8577A" w:rsidP="00BC09A2">
      <w:pPr>
        <w:pStyle w:val="3"/>
      </w:pPr>
      <w:bookmarkStart w:id="41" w:name="_Toc141269622"/>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41"/>
    </w:p>
    <w:p w14:paraId="1F1FF7C1" w14:textId="630FE4B5" w:rsidR="00003981" w:rsidRPr="00294D9E" w:rsidRDefault="00B8577A" w:rsidP="00003981">
      <w:pPr>
        <w:rPr>
          <w:lang w:eastAsia="ko-KR"/>
        </w:rPr>
      </w:pPr>
      <w:r w:rsidRPr="00294D9E">
        <w:t>All subjects in the database will be included who meet the following criteria: (note: the index date is the start of the treatment for type 2 diabetes)</w:t>
      </w:r>
    </w:p>
    <w:p w14:paraId="702FF69F" w14:textId="0EEDD3E0" w:rsidR="00D66BB4" w:rsidRPr="00294D9E" w:rsidRDefault="00D66BB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19F0E587" w:rsidR="00B8577A" w:rsidRDefault="00B8577A">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9A23EB0" w14:textId="15847BFF" w:rsidR="00B454D6" w:rsidRPr="00294D9E" w:rsidRDefault="00B454D6">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17C122B" w14:textId="483F4633" w:rsidR="00D66BB4" w:rsidRPr="00294D9E" w:rsidRDefault="00B8577A">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AB0658">
        <w:t>180</w:t>
      </w:r>
      <w:r w:rsidR="00AB0658" w:rsidRPr="00294D9E">
        <w:t xml:space="preserve"> </w:t>
      </w:r>
      <w:r w:rsidRPr="00294D9E">
        <w:t>days of observation time prior to the index date</w:t>
      </w:r>
    </w:p>
    <w:p w14:paraId="5E2CDBFA" w14:textId="3E74FCED" w:rsidR="00B8577A" w:rsidRPr="00294D9E" w:rsidRDefault="00B8577A" w:rsidP="00D66BB4">
      <w:pPr>
        <w:pStyle w:val="4"/>
      </w:pPr>
      <w:r w:rsidRPr="00294D9E">
        <w:t xml:space="preserve">Exposures: </w:t>
      </w:r>
      <w:r w:rsidR="00711B7A">
        <w:t>liraglutide (LEADER trial)</w:t>
      </w:r>
    </w:p>
    <w:p w14:paraId="14DEADDA" w14:textId="77777777" w:rsidR="001F3281" w:rsidRDefault="001F3281" w:rsidP="001F3281">
      <w:pPr>
        <w:rPr>
          <w:lang w:eastAsia="ko-KR"/>
        </w:rPr>
      </w:pPr>
      <w:r>
        <w:t xml:space="preserve">Index rule defining the index date:  </w:t>
      </w:r>
    </w:p>
    <w:p w14:paraId="128F9696" w14:textId="6E2363D7" w:rsidR="002278AF" w:rsidRDefault="001F3281"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sidR="0022330C">
        <w:t xml:space="preserve"> </w:t>
      </w:r>
      <w:r>
        <w:t>of liraglutide.</w:t>
      </w:r>
    </w:p>
    <w:p w14:paraId="13F35E56" w14:textId="77777777" w:rsidR="001F3281" w:rsidRDefault="001F3281" w:rsidP="001F3281">
      <w:r>
        <w:t>Inclusion rules based on the index date:</w:t>
      </w:r>
    </w:p>
    <w:p w14:paraId="78A4319E" w14:textId="3BB03336" w:rsidR="00C23137"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A975D5" w14:textId="2ACAF961" w:rsidR="00AB0658" w:rsidRDefault="00AB0658"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7CDB935" w14:textId="11A3D2C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004022FD" w:rsidRPr="00AB0658">
        <w:t>decompen</w:t>
      </w:r>
      <w:r w:rsidR="004022FD">
        <w:t>s</w:t>
      </w:r>
      <w:r w:rsidR="004022FD" w:rsidRPr="00AB0658">
        <w:t>ation</w:t>
      </w:r>
      <w:r w:rsidRPr="00AB0658">
        <w:t xml:space="preserve"> of glycemic control</w:t>
      </w:r>
    </w:p>
    <w:p w14:paraId="0682EBCD" w14:textId="03B4488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LEADER trial, and detailed rules can be found at the following link: </w:t>
      </w:r>
      <w:ins w:id="42" w:author="조재형(의생명시스템정보학교실)" w:date="2023-08-07T15:21:00Z">
        <w:r w:rsidR="00471DCF" w:rsidRPr="00471DCF">
          <w:t>https://atlas-demo.ohdsi.org/#/cohortdefinition/1783429</w:t>
        </w:r>
      </w:ins>
      <w:del w:id="43" w:author="조재형(의생명시스템정보학교실)" w:date="2023-08-07T15:21:00Z">
        <w:r w:rsidRPr="00AB0658" w:rsidDel="00471DCF">
          <w:delText>https://a.co.kr</w:delText>
        </w:r>
      </w:del>
      <w:r w:rsidRPr="00AB0658">
        <w:t>.</w:t>
      </w:r>
    </w:p>
    <w:p w14:paraId="1BA6995D" w14:textId="645FA328" w:rsidR="0078415F" w:rsidRPr="00294D9E" w:rsidRDefault="0078415F" w:rsidP="0078415F">
      <w:pPr>
        <w:pStyle w:val="4"/>
      </w:pPr>
      <w:r w:rsidRPr="00294D9E">
        <w:t xml:space="preserve">Exposures: </w:t>
      </w:r>
      <w:r>
        <w:t>DPP-4 (LEADER trial)</w:t>
      </w:r>
    </w:p>
    <w:p w14:paraId="0223980C" w14:textId="77777777" w:rsidR="0078415F" w:rsidRDefault="0078415F" w:rsidP="0078415F">
      <w:r>
        <w:t xml:space="preserve">Index rule defining the index date:  </w:t>
      </w:r>
    </w:p>
    <w:p w14:paraId="2A8CC7B9" w14:textId="45BC99AD" w:rsidR="0078415F" w:rsidRDefault="0078415F"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0A01A9B1" w14:textId="77777777" w:rsidR="004022FD" w:rsidRDefault="004022FD" w:rsidP="004022FD">
      <w:r>
        <w:t>Inclusion rules based on the index date:</w:t>
      </w:r>
    </w:p>
    <w:p w14:paraId="7CD7AFB5"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97CACBC"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EFB9D69" w14:textId="720CEF8D"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5D29B63" w14:textId="673C4ED3"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LEADER trial, and detailed rules can be found at the following link: </w:t>
      </w:r>
      <w:ins w:id="44" w:author="조재형(의생명시스템정보학교실)" w:date="2023-08-07T15:22:00Z">
        <w:r w:rsidR="00471DCF" w:rsidRPr="00471DCF">
          <w:t>https://atlas-demo.ohdsi.org/#/cohortdefinition/17834</w:t>
        </w:r>
        <w:r w:rsidR="00471DCF">
          <w:t>30</w:t>
        </w:r>
      </w:ins>
      <w:del w:id="45" w:author="조재형(의생명시스템정보학교실)" w:date="2023-08-07T15:22:00Z">
        <w:r w:rsidRPr="00AB0658" w:rsidDel="00471DCF">
          <w:delText>https://a.co.kr</w:delText>
        </w:r>
      </w:del>
      <w:r w:rsidRPr="00AB0658">
        <w:t>.</w:t>
      </w:r>
    </w:p>
    <w:p w14:paraId="397BFCBC" w14:textId="0AE27C07" w:rsidR="0078415F" w:rsidRPr="00294D9E" w:rsidRDefault="0078415F" w:rsidP="0078415F">
      <w:pPr>
        <w:pStyle w:val="4"/>
      </w:pPr>
      <w:r w:rsidRPr="00294D9E">
        <w:lastRenderedPageBreak/>
        <w:t xml:space="preserve">Exposures: </w:t>
      </w:r>
      <w:r>
        <w:t>liraglutide</w:t>
      </w:r>
    </w:p>
    <w:p w14:paraId="1A9AAB6D" w14:textId="77777777" w:rsidR="0078415F" w:rsidRDefault="0078415F" w:rsidP="0078415F">
      <w:r>
        <w:t xml:space="preserve">Index rule defining the index date:  </w:t>
      </w:r>
    </w:p>
    <w:p w14:paraId="35E51F25"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liraglutide.</w:t>
      </w:r>
    </w:p>
    <w:p w14:paraId="6DD7A49B" w14:textId="77777777" w:rsidR="0078415F" w:rsidRDefault="0078415F" w:rsidP="0078415F">
      <w:r>
        <w:t>Inclusion rules based on the index date:</w:t>
      </w:r>
    </w:p>
    <w:p w14:paraId="0BB96FB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FFBA10"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491D7F2" w14:textId="6208E395"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46" w:author="조재형(의생명시스템정보학교실)" w:date="2023-08-07T15:22:00Z"/>
        </w:rPr>
      </w:pPr>
      <w:r w:rsidRPr="00AB0658">
        <w:t>Patients without a diagnosis of acute decompen</w:t>
      </w:r>
      <w:r>
        <w:t>s</w:t>
      </w:r>
      <w:r w:rsidRPr="00AB0658">
        <w:t>ation of glycemic control</w:t>
      </w:r>
    </w:p>
    <w:p w14:paraId="0A0FC617" w14:textId="7B23E65E" w:rsidR="00471DCF" w:rsidRDefault="00471DCF">
      <w:pPr>
        <w:pStyle w:val="af"/>
        <w:numPr>
          <w:ilvl w:val="0"/>
          <w:numId w:val="14"/>
        </w:numPr>
        <w:pPrChange w:id="47" w:author="조재형(의생명시스템정보학교실)" w:date="2023-08-07T15:24:00Z">
          <w:pPr>
            <w:pStyle w:val="af"/>
            <w:widowControl/>
            <w:numPr>
              <w:numId w:val="14"/>
            </w:numPr>
            <w:pBdr>
              <w:top w:val="none" w:sz="0" w:space="0" w:color="auto"/>
              <w:left w:val="none" w:sz="0" w:space="0" w:color="auto"/>
              <w:bottom w:val="none" w:sz="0" w:space="0" w:color="auto"/>
              <w:right w:val="none" w:sz="0" w:space="0" w:color="auto"/>
              <w:between w:val="none" w:sz="0" w:space="0" w:color="auto"/>
            </w:pBdr>
            <w:ind w:hanging="360"/>
          </w:pPr>
        </w:pPrChange>
      </w:pPr>
      <w:ins w:id="48" w:author="조재형(의생명시스템정보학교실)" w:date="2023-08-07T15:24:00Z">
        <w:r>
          <w:t>In addition</w:t>
        </w:r>
      </w:ins>
      <w:ins w:id="49" w:author="조재형(의생명시스템정보학교실)" w:date="2023-08-07T15:23:00Z">
        <w:r w:rsidRPr="00471DCF">
          <w:t>, detailed rules can be found at the following link</w:t>
        </w:r>
      </w:ins>
      <w:ins w:id="50" w:author="조재형(의생명시스템정보학교실)" w:date="2023-08-07T15:24:00Z">
        <w:r>
          <w:t>:</w:t>
        </w:r>
      </w:ins>
      <w:ins w:id="51" w:author="조재형(의생명시스템정보학교실)" w:date="2023-08-07T15:22:00Z">
        <w:r w:rsidRPr="00AB0658">
          <w:t xml:space="preserve"> </w:t>
        </w:r>
        <w:r w:rsidRPr="00471DCF">
          <w:t>https://atlas-demo.ohdsi.org/#/cohortdefinition/17834</w:t>
        </w:r>
        <w:r>
          <w:t>3</w:t>
        </w:r>
      </w:ins>
      <w:ins w:id="52" w:author="조재형(의생명시스템정보학교실)" w:date="2023-08-07T15:34:00Z">
        <w:r w:rsidR="00FC18E8">
          <w:t>1</w:t>
        </w:r>
      </w:ins>
    </w:p>
    <w:p w14:paraId="2222E381" w14:textId="6963351C" w:rsidR="00692647" w:rsidRPr="00294D9E" w:rsidRDefault="00692647" w:rsidP="00692647">
      <w:pPr>
        <w:pStyle w:val="4"/>
      </w:pPr>
      <w:r w:rsidRPr="00294D9E">
        <w:t xml:space="preserve">Exposures: </w:t>
      </w:r>
      <w:r>
        <w:t>DPP-4</w:t>
      </w:r>
    </w:p>
    <w:p w14:paraId="2F7E954B" w14:textId="77777777" w:rsidR="00692647" w:rsidRDefault="00692647" w:rsidP="00692647">
      <w:r>
        <w:t xml:space="preserve">Index rule defining the index date:  </w:t>
      </w:r>
    </w:p>
    <w:p w14:paraId="3477E76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FA9F525" w14:textId="77777777" w:rsidR="00692647" w:rsidRDefault="00692647" w:rsidP="00692647">
      <w:r>
        <w:t>Inclusion rules based on the index date:</w:t>
      </w:r>
    </w:p>
    <w:p w14:paraId="06ABF9CD"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E9ADA5C"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5B7A754" w14:textId="5FC0A352"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53" w:author="조재형(의생명시스템정보학교실)" w:date="2023-08-07T15:24:00Z"/>
        </w:rPr>
      </w:pPr>
      <w:r w:rsidRPr="00AB0658">
        <w:t>Patients without a diagnosis of acute decompen</w:t>
      </w:r>
      <w:r>
        <w:t>s</w:t>
      </w:r>
      <w:r w:rsidRPr="00AB0658">
        <w:t>ation of glycemic control</w:t>
      </w:r>
    </w:p>
    <w:p w14:paraId="7C467C91" w14:textId="0AE584DD"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54" w:author="조재형(의생명시스템정보학교실)" w:date="2023-08-07T15:24:00Z">
        <w:r>
          <w:t>In addition</w:t>
        </w:r>
        <w:r w:rsidRPr="00471DCF">
          <w:t>, detailed rules can be found at the following link</w:t>
        </w:r>
        <w:r>
          <w:t>:</w:t>
        </w:r>
        <w:r w:rsidRPr="00AB0658">
          <w:t xml:space="preserve"> </w:t>
        </w:r>
        <w:r w:rsidRPr="00471DCF">
          <w:t>https://atlas-demo.ohdsi.org/#/cohortdefinition/17834</w:t>
        </w:r>
      </w:ins>
      <w:ins w:id="55" w:author="조재형(의생명시스템정보학교실)" w:date="2023-08-07T15:34:00Z">
        <w:r w:rsidR="00FC18E8">
          <w:t>41</w:t>
        </w:r>
      </w:ins>
    </w:p>
    <w:p w14:paraId="47DC414C" w14:textId="174CCB97" w:rsidR="00534235" w:rsidRPr="00294D9E" w:rsidRDefault="00534235" w:rsidP="00534235">
      <w:pPr>
        <w:pStyle w:val="3"/>
      </w:pPr>
      <w:bookmarkStart w:id="56" w:name="_Toc141269623"/>
      <w:r w:rsidRPr="00294D9E">
        <w:t>Replication study 2</w:t>
      </w:r>
      <w:r w:rsidR="00A73D8A" w:rsidRPr="00294D9E">
        <w:t xml:space="preserve"> (</w:t>
      </w:r>
      <w:r w:rsidR="00D66BB4" w:rsidRPr="00294D9E">
        <w:t>DECLARE-TIMI 58 trial</w:t>
      </w:r>
      <w:r w:rsidR="00A73D8A" w:rsidRPr="00294D9E">
        <w:t>)</w:t>
      </w:r>
      <w:bookmarkEnd w:id="56"/>
    </w:p>
    <w:p w14:paraId="3358082B" w14:textId="6C7CA3A4" w:rsidR="00C77A57" w:rsidRPr="00294D9E" w:rsidRDefault="00C77A57" w:rsidP="00C77A57">
      <w:r w:rsidRPr="00294D9E">
        <w:t>All subjects in the database will be included who meet the following criteria: (note: the index date is the start of the treatment for T2DM)</w:t>
      </w:r>
    </w:p>
    <w:p w14:paraId="51D0C2FF" w14:textId="77777777" w:rsidR="00E45B3F" w:rsidRPr="00294D9E"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0D58D2C" w14:textId="53F2C222" w:rsidR="00E45B3F"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30E6B8E" w14:textId="23B3AB41"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2D3708C4" w14:textId="3F1E8415" w:rsidR="00C77A57" w:rsidRPr="00294D9E" w:rsidRDefault="00E45B3F"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5F5B2AB" w14:textId="7CFD8C2D" w:rsidR="0097142F" w:rsidRPr="00294D9E" w:rsidRDefault="0097142F" w:rsidP="0097142F">
      <w:pPr>
        <w:pStyle w:val="4"/>
      </w:pPr>
      <w:r w:rsidRPr="00294D9E">
        <w:t xml:space="preserve">Exposures: </w:t>
      </w:r>
      <w:r>
        <w:t>dapagliflozin (DECLARE-TIMI 58 trial)</w:t>
      </w:r>
    </w:p>
    <w:p w14:paraId="0DD3FE93" w14:textId="77777777" w:rsidR="0097142F" w:rsidRDefault="0097142F" w:rsidP="0097142F">
      <w:pPr>
        <w:rPr>
          <w:lang w:eastAsia="ko-KR"/>
        </w:rPr>
      </w:pPr>
      <w:r>
        <w:t xml:space="preserve">Index rule defining the index date:  </w:t>
      </w:r>
    </w:p>
    <w:p w14:paraId="18DA0693" w14:textId="049F2355"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dapagliflozin.</w:t>
      </w:r>
    </w:p>
    <w:p w14:paraId="7F3AFF94" w14:textId="77777777" w:rsidR="0097142F" w:rsidRDefault="0097142F" w:rsidP="0097142F">
      <w:r>
        <w:t>Inclusion rules based on the index date:</w:t>
      </w:r>
    </w:p>
    <w:p w14:paraId="156BCA3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39D77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0C5D4E"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E644817" w14:textId="2B2BA18A"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 xml:space="preserve">DECLARE-TIMI 58 </w:t>
      </w:r>
      <w:r w:rsidRPr="00AB0658">
        <w:t xml:space="preserve">trial, and detailed rules can be found at the following link: </w:t>
      </w:r>
      <w:ins w:id="57" w:author="조재형(의생명시스템정보학교실)" w:date="2023-08-07T15:34:00Z">
        <w:r w:rsidR="00FC18E8" w:rsidRPr="00471DCF">
          <w:t>https://atlas-demo.ohdsi.org/#/cohortdefinition/17834</w:t>
        </w:r>
      </w:ins>
      <w:ins w:id="58" w:author="조재형(의생명시스템정보학교실)" w:date="2023-08-07T15:35:00Z">
        <w:r w:rsidR="00FC18E8">
          <w:t>32</w:t>
        </w:r>
      </w:ins>
      <w:del w:id="59" w:author="조재형(의생명시스템정보학교실)" w:date="2023-08-07T15:34:00Z">
        <w:r w:rsidRPr="00AB0658" w:rsidDel="00FC18E8">
          <w:delText>https://a.co.kr.</w:delText>
        </w:r>
      </w:del>
    </w:p>
    <w:p w14:paraId="082E4A2A" w14:textId="7AFD873D" w:rsidR="0097142F" w:rsidRPr="00294D9E" w:rsidRDefault="0097142F" w:rsidP="0097142F">
      <w:pPr>
        <w:pStyle w:val="4"/>
      </w:pPr>
      <w:r w:rsidRPr="00294D9E">
        <w:t xml:space="preserve">Exposures: </w:t>
      </w:r>
      <w:r>
        <w:t>DPP-4 (DECLARE-TIMI 58 trial)</w:t>
      </w:r>
    </w:p>
    <w:p w14:paraId="72DFDC63" w14:textId="77777777" w:rsidR="0097142F" w:rsidRDefault="0097142F" w:rsidP="0097142F">
      <w:r>
        <w:t xml:space="preserve">Index rule defining the index date:  </w:t>
      </w:r>
    </w:p>
    <w:p w14:paraId="1116A57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CD6CED4" w14:textId="77777777" w:rsidR="0097142F" w:rsidRDefault="0097142F" w:rsidP="0097142F">
      <w:r>
        <w:t>Inclusion rules based on the index date:</w:t>
      </w:r>
    </w:p>
    <w:p w14:paraId="47C95383"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195A0C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445EA7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94131A5" w14:textId="52F1256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DECLARE-TIMI 58</w:t>
      </w:r>
      <w:r w:rsidRPr="00AB0658">
        <w:t xml:space="preserve"> trial, and detailed rules can be found at the following link: </w:t>
      </w:r>
      <w:ins w:id="60" w:author="조재형(의생명시스템정보학교실)" w:date="2023-08-07T15:35:00Z">
        <w:r w:rsidR="00FC18E8" w:rsidRPr="00471DCF">
          <w:t>https://atlas-demo.ohdsi.org/#/cohortdefinition/17834</w:t>
        </w:r>
        <w:r w:rsidR="00FC18E8">
          <w:t>3</w:t>
        </w:r>
        <w:r w:rsidR="00820A26">
          <w:t>3</w:t>
        </w:r>
      </w:ins>
      <w:del w:id="61" w:author="조재형(의생명시스템정보학교실)" w:date="2023-08-07T15:35:00Z">
        <w:r w:rsidRPr="00AB0658" w:rsidDel="00FC18E8">
          <w:delText>https://a.co.kr.</w:delText>
        </w:r>
      </w:del>
    </w:p>
    <w:p w14:paraId="551A7349" w14:textId="13463930" w:rsidR="0097142F" w:rsidRPr="00294D9E" w:rsidRDefault="0097142F" w:rsidP="0097142F">
      <w:pPr>
        <w:pStyle w:val="4"/>
      </w:pPr>
      <w:r w:rsidRPr="00294D9E">
        <w:t xml:space="preserve">Exposures: </w:t>
      </w:r>
      <w:r>
        <w:t>dapagliflozin</w:t>
      </w:r>
    </w:p>
    <w:p w14:paraId="72C5AA88" w14:textId="77777777" w:rsidR="0097142F" w:rsidRDefault="0097142F" w:rsidP="0097142F">
      <w:r>
        <w:t xml:space="preserve">Index rule defining the index date:  </w:t>
      </w:r>
    </w:p>
    <w:p w14:paraId="242C1CA4" w14:textId="4DF9B6E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dapagliflozin.</w:t>
      </w:r>
    </w:p>
    <w:p w14:paraId="4B539585" w14:textId="77777777" w:rsidR="0097142F" w:rsidRDefault="0097142F" w:rsidP="0097142F">
      <w:r>
        <w:t>Inclusion rules based on the index date:</w:t>
      </w:r>
    </w:p>
    <w:p w14:paraId="609BF64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437E92"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5B8825" w14:textId="73C35E53"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62" w:author="조재형(의생명시스템정보학교실)" w:date="2023-08-07T15:24:00Z"/>
        </w:rPr>
      </w:pPr>
      <w:r w:rsidRPr="00AB0658">
        <w:t>Patients without a diagnosis of acute decompen</w:t>
      </w:r>
      <w:r>
        <w:t>s</w:t>
      </w:r>
      <w:r w:rsidRPr="00AB0658">
        <w:t>ation of glycemic control</w:t>
      </w:r>
    </w:p>
    <w:p w14:paraId="290689C5" w14:textId="5AA9C566" w:rsidR="00471DCF" w:rsidRDefault="00471DCF">
      <w:pPr>
        <w:pStyle w:val="af"/>
        <w:numPr>
          <w:ilvl w:val="0"/>
          <w:numId w:val="14"/>
        </w:numPr>
        <w:pPrChange w:id="63" w:author="조재형(의생명시스템정보학교실)" w:date="2023-08-07T15:24:00Z">
          <w:pPr>
            <w:pStyle w:val="af"/>
            <w:widowControl/>
            <w:numPr>
              <w:numId w:val="14"/>
            </w:numPr>
            <w:pBdr>
              <w:top w:val="none" w:sz="0" w:space="0" w:color="auto"/>
              <w:left w:val="none" w:sz="0" w:space="0" w:color="auto"/>
              <w:bottom w:val="none" w:sz="0" w:space="0" w:color="auto"/>
              <w:right w:val="none" w:sz="0" w:space="0" w:color="auto"/>
              <w:between w:val="none" w:sz="0" w:space="0" w:color="auto"/>
            </w:pBdr>
            <w:ind w:hanging="360"/>
          </w:pPr>
        </w:pPrChange>
      </w:pPr>
      <w:ins w:id="64" w:author="조재형(의생명시스템정보학교실)" w:date="2023-08-07T15:24:00Z">
        <w:r>
          <w:t>In addition</w:t>
        </w:r>
        <w:r w:rsidRPr="00471DCF">
          <w:t>, detailed rules can be found at the following link</w:t>
        </w:r>
        <w:r>
          <w:t>:</w:t>
        </w:r>
        <w:r w:rsidRPr="00AB0658">
          <w:t xml:space="preserve"> </w:t>
        </w:r>
        <w:r w:rsidRPr="00471DCF">
          <w:t>https://atlas-demo.ohdsi.org/#/cohortdefinition/17834</w:t>
        </w:r>
      </w:ins>
      <w:ins w:id="65" w:author="조재형(의생명시스템정보학교실)" w:date="2023-08-07T15:35:00Z">
        <w:r w:rsidR="00820A26">
          <w:t>38</w:t>
        </w:r>
      </w:ins>
    </w:p>
    <w:p w14:paraId="5482DCDD" w14:textId="77777777" w:rsidR="0097142F" w:rsidRPr="00294D9E" w:rsidRDefault="0097142F" w:rsidP="0097142F">
      <w:pPr>
        <w:pStyle w:val="4"/>
      </w:pPr>
      <w:r w:rsidRPr="00294D9E">
        <w:t xml:space="preserve">Exposures: </w:t>
      </w:r>
      <w:r>
        <w:t>DPP-4</w:t>
      </w:r>
    </w:p>
    <w:p w14:paraId="3B5FF9EE" w14:textId="77777777" w:rsidR="0097142F" w:rsidRDefault="0097142F" w:rsidP="0097142F">
      <w:r>
        <w:t xml:space="preserve">Index rule defining the index date:  </w:t>
      </w:r>
    </w:p>
    <w:p w14:paraId="6C03EBA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D74A82E" w14:textId="77777777" w:rsidR="0097142F" w:rsidRDefault="0097142F" w:rsidP="0097142F">
      <w:r>
        <w:t>Inclusion rules based on the index date:</w:t>
      </w:r>
    </w:p>
    <w:p w14:paraId="2F64DB3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B3B3D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AAA9446" w14:textId="4E6AAA58"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66" w:author="조재형(의생명시스템정보학교실)" w:date="2023-08-07T15:24:00Z"/>
        </w:rPr>
      </w:pPr>
      <w:r w:rsidRPr="00AB0658">
        <w:t>Patients without a diagnosis of acute decompen</w:t>
      </w:r>
      <w:r>
        <w:t>s</w:t>
      </w:r>
      <w:r w:rsidRPr="00AB0658">
        <w:t>ation of glycemic control</w:t>
      </w:r>
    </w:p>
    <w:p w14:paraId="6D15DED6" w14:textId="12C77ADF"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67" w:author="조재형(의생명시스템정보학교실)" w:date="2023-08-07T15:24:00Z">
        <w:r>
          <w:t>In addition</w:t>
        </w:r>
        <w:r w:rsidRPr="00471DCF">
          <w:t>, detailed rules can be found at the following link</w:t>
        </w:r>
        <w:r>
          <w:t>:</w:t>
        </w:r>
        <w:r w:rsidRPr="00AB0658">
          <w:t xml:space="preserve"> </w:t>
        </w:r>
        <w:r w:rsidRPr="00471DCF">
          <w:t>https://atlas-demo.ohdsi.org/#/cohortdefinition/17834</w:t>
        </w:r>
      </w:ins>
      <w:ins w:id="68" w:author="조재형(의생명시스템정보학교실)" w:date="2023-08-07T15:35:00Z">
        <w:r w:rsidR="00820A26">
          <w:t>41</w:t>
        </w:r>
      </w:ins>
    </w:p>
    <w:p w14:paraId="5AE9CFC5" w14:textId="1A8527BF" w:rsidR="00766640" w:rsidRPr="00294D9E" w:rsidRDefault="00766640" w:rsidP="00766640">
      <w:pPr>
        <w:pStyle w:val="3"/>
      </w:pPr>
      <w:bookmarkStart w:id="69" w:name="_Toc141269624"/>
      <w:bookmarkStart w:id="70" w:name="_Toc473037957"/>
      <w:bookmarkStart w:id="71" w:name="_Toc503347114"/>
      <w:bookmarkStart w:id="72" w:name="_Toc503347241"/>
      <w:bookmarkStart w:id="73" w:name="_Toc507400640"/>
      <w:bookmarkEnd w:id="27"/>
      <w:r w:rsidRPr="00294D9E">
        <w:t>Replication study 3 (EMPA-REG OUTCOME trial)</w:t>
      </w:r>
      <w:bookmarkEnd w:id="69"/>
    </w:p>
    <w:p w14:paraId="56D48CA3" w14:textId="7201A165" w:rsidR="00766640" w:rsidRPr="00294D9E" w:rsidRDefault="00766640" w:rsidP="00766640">
      <w:r w:rsidRPr="00294D9E">
        <w:t>All subjects in the database will be included who meet the following criteria: (note: the index date is the start of the treatment for T2DM)</w:t>
      </w:r>
    </w:p>
    <w:p w14:paraId="4348A10E"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lastRenderedPageBreak/>
        <w:t>A diagnose of T2DM on or preceding the index date</w:t>
      </w:r>
    </w:p>
    <w:p w14:paraId="545765A9" w14:textId="371ABFB4"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8393CD3" w14:textId="2B1311F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AD744DB" w14:textId="792C853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4DCE4A9F" w14:textId="52781B15" w:rsidR="00AA1ACA" w:rsidRPr="00294D9E" w:rsidRDefault="00AA1ACA" w:rsidP="00AA1ACA">
      <w:pPr>
        <w:pStyle w:val="4"/>
      </w:pPr>
      <w:r w:rsidRPr="00294D9E">
        <w:t xml:space="preserve">Exposures: </w:t>
      </w:r>
      <w:r>
        <w:t>empagliflozin (</w:t>
      </w:r>
      <w:r w:rsidRPr="00AA1ACA">
        <w:t>EMPA-REG OUTCOME</w:t>
      </w:r>
      <w:r>
        <w:t xml:space="preserve"> trial)</w:t>
      </w:r>
    </w:p>
    <w:p w14:paraId="7E11A7A6" w14:textId="77777777" w:rsidR="00AA1ACA" w:rsidRDefault="00AA1ACA" w:rsidP="00AA1ACA">
      <w:pPr>
        <w:rPr>
          <w:lang w:eastAsia="ko-KR"/>
        </w:rPr>
      </w:pPr>
      <w:r>
        <w:t xml:space="preserve">Index rule defining the index date:  </w:t>
      </w:r>
    </w:p>
    <w:p w14:paraId="06598F1B" w14:textId="14EB609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empagliflozin.</w:t>
      </w:r>
    </w:p>
    <w:p w14:paraId="34D3C5C4" w14:textId="77777777" w:rsidR="00AA1ACA" w:rsidRDefault="00AA1ACA" w:rsidP="00AA1ACA">
      <w:r>
        <w:t>Inclusion rules based on the index date:</w:t>
      </w:r>
    </w:p>
    <w:p w14:paraId="3B56CA9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A5F8C4"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94533B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DEF73B" w14:textId="22EA09C0"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w:t>
      </w:r>
      <w:ins w:id="74" w:author="조재형(의생명시스템정보학교실)" w:date="2023-08-07T15:35:00Z">
        <w:r w:rsidR="00820A26" w:rsidRPr="00471DCF">
          <w:t>https://atlas-demo.ohdsi.org/#/cohortdefinition/17834</w:t>
        </w:r>
        <w:r w:rsidR="00820A26">
          <w:t>34</w:t>
        </w:r>
      </w:ins>
      <w:del w:id="75" w:author="조재형(의생명시스템정보학교실)" w:date="2023-08-07T15:35:00Z">
        <w:r w:rsidRPr="00AB0658" w:rsidDel="00820A26">
          <w:delText>https://a.co.kr.</w:delText>
        </w:r>
      </w:del>
    </w:p>
    <w:p w14:paraId="7ABF9255" w14:textId="62933654" w:rsidR="00AA1ACA" w:rsidRPr="00294D9E" w:rsidRDefault="00AA1ACA" w:rsidP="00AA1ACA">
      <w:pPr>
        <w:pStyle w:val="4"/>
      </w:pPr>
      <w:r w:rsidRPr="00294D9E">
        <w:t xml:space="preserve">Exposures: </w:t>
      </w:r>
      <w:r>
        <w:t>DPP-4 (</w:t>
      </w:r>
      <w:r w:rsidRPr="00AA1ACA">
        <w:t>EMPA-REG OUTCOME</w:t>
      </w:r>
      <w:r>
        <w:t xml:space="preserve"> trial)</w:t>
      </w:r>
    </w:p>
    <w:p w14:paraId="225DC97B" w14:textId="77777777" w:rsidR="00AA1ACA" w:rsidRDefault="00AA1ACA" w:rsidP="00AA1ACA">
      <w:r>
        <w:t xml:space="preserve">Index rule defining the index date:  </w:t>
      </w:r>
    </w:p>
    <w:p w14:paraId="03073E3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47EB79BC" w14:textId="77777777" w:rsidR="00AA1ACA" w:rsidRDefault="00AA1ACA" w:rsidP="00AA1ACA">
      <w:r>
        <w:t>Inclusion rules based on the index date:</w:t>
      </w:r>
    </w:p>
    <w:p w14:paraId="2FA9F76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6849CDC"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8825C1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C14CD94" w14:textId="35C6C6A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w:t>
      </w:r>
      <w:ins w:id="76" w:author="조재형(의생명시스템정보학교실)" w:date="2023-08-07T15:35:00Z">
        <w:r w:rsidR="00820A26" w:rsidRPr="00471DCF">
          <w:t>https://atlas-demo.ohdsi.org/#/cohortdefinition/17834</w:t>
        </w:r>
      </w:ins>
      <w:ins w:id="77" w:author="조재형(의생명시스템정보학교실)" w:date="2023-08-07T15:36:00Z">
        <w:r w:rsidR="00820A26">
          <w:t>35</w:t>
        </w:r>
      </w:ins>
      <w:del w:id="78" w:author="조재형(의생명시스템정보학교실)" w:date="2023-08-07T15:35:00Z">
        <w:r w:rsidRPr="00AB0658" w:rsidDel="00820A26">
          <w:delText>https://a.co.kr.</w:delText>
        </w:r>
      </w:del>
    </w:p>
    <w:p w14:paraId="551F8912" w14:textId="5430908C" w:rsidR="00AA1ACA" w:rsidRPr="00294D9E" w:rsidRDefault="00AA1ACA" w:rsidP="00AA1ACA">
      <w:pPr>
        <w:pStyle w:val="4"/>
      </w:pPr>
      <w:r w:rsidRPr="00294D9E">
        <w:t xml:space="preserve">Exposures: </w:t>
      </w:r>
      <w:r w:rsidR="007600B0">
        <w:t>empagliflozin</w:t>
      </w:r>
    </w:p>
    <w:p w14:paraId="35DA5D5E" w14:textId="77777777" w:rsidR="00AA1ACA" w:rsidRDefault="00AA1ACA" w:rsidP="00AA1ACA">
      <w:r>
        <w:t xml:space="preserve">Index rule defining the index date:  </w:t>
      </w:r>
    </w:p>
    <w:p w14:paraId="153CB339" w14:textId="4289923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rsidR="007600B0">
        <w:t>empaglifozin</w:t>
      </w:r>
      <w:proofErr w:type="spellEnd"/>
      <w:r>
        <w:t>.</w:t>
      </w:r>
    </w:p>
    <w:p w14:paraId="54B43D8A" w14:textId="77777777" w:rsidR="00AA1ACA" w:rsidRDefault="00AA1ACA" w:rsidP="00AA1ACA">
      <w:r>
        <w:t>Inclusion rules based on the index date:</w:t>
      </w:r>
    </w:p>
    <w:p w14:paraId="21A9BAF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77560EF"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1458D6" w14:textId="72877E6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79" w:author="조재형(의생명시스템정보학교실)" w:date="2023-08-07T15:24:00Z"/>
        </w:rPr>
      </w:pPr>
      <w:r w:rsidRPr="00AB0658">
        <w:t>Patients without a diagnosis of acute decompen</w:t>
      </w:r>
      <w:r>
        <w:t>s</w:t>
      </w:r>
      <w:r w:rsidRPr="00AB0658">
        <w:t>ation of glycemic control</w:t>
      </w:r>
    </w:p>
    <w:p w14:paraId="5309BC31" w14:textId="11B5A375"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80" w:author="조재형(의생명시스템정보학교실)" w:date="2023-08-07T15:24:00Z">
        <w:r>
          <w:t>In addition</w:t>
        </w:r>
        <w:r w:rsidRPr="00471DCF">
          <w:t>, detailed rules can be found at the following link</w:t>
        </w:r>
        <w:r>
          <w:t>:</w:t>
        </w:r>
        <w:r w:rsidRPr="00AB0658">
          <w:t xml:space="preserve"> </w:t>
        </w:r>
        <w:r w:rsidRPr="00471DCF">
          <w:t>https://atlas-demo.ohdsi.org/#/cohortdefinition/17834</w:t>
        </w:r>
      </w:ins>
      <w:ins w:id="81" w:author="조재형(의생명시스템정보학교실)" w:date="2023-08-07T15:36:00Z">
        <w:r w:rsidR="00820A26">
          <w:t>39</w:t>
        </w:r>
      </w:ins>
    </w:p>
    <w:p w14:paraId="50A0E36E" w14:textId="77777777" w:rsidR="00AA1ACA" w:rsidRPr="00294D9E" w:rsidRDefault="00AA1ACA" w:rsidP="00AA1ACA">
      <w:pPr>
        <w:pStyle w:val="4"/>
      </w:pPr>
      <w:r w:rsidRPr="00294D9E">
        <w:lastRenderedPageBreak/>
        <w:t xml:space="preserve">Exposures: </w:t>
      </w:r>
      <w:r>
        <w:t>DPP-4</w:t>
      </w:r>
    </w:p>
    <w:p w14:paraId="4741DD0F" w14:textId="77777777" w:rsidR="00AA1ACA" w:rsidRDefault="00AA1ACA" w:rsidP="00AA1ACA">
      <w:r>
        <w:t xml:space="preserve">Index rule defining the index date:  </w:t>
      </w:r>
    </w:p>
    <w:p w14:paraId="44CA6A1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454751B" w14:textId="77777777" w:rsidR="00AA1ACA" w:rsidRDefault="00AA1ACA" w:rsidP="00AA1ACA">
      <w:r>
        <w:t>Inclusion rules based on the index date:</w:t>
      </w:r>
    </w:p>
    <w:p w14:paraId="571D5F9A"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E98C23"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6B1D17D"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3B5DCC9" w14:textId="02C7DB0E" w:rsidR="00DF2A56" w:rsidRPr="00294D9E"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82" w:author="조재형(의생명시스템정보학교실)" w:date="2023-08-07T15:25:00Z">
        <w:r>
          <w:t>In addition</w:t>
        </w:r>
        <w:r w:rsidRPr="00471DCF">
          <w:t>, detailed rules can be found at the following link</w:t>
        </w:r>
        <w:r>
          <w:t>:</w:t>
        </w:r>
        <w:r w:rsidRPr="00AB0658">
          <w:t xml:space="preserve"> </w:t>
        </w:r>
        <w:r w:rsidRPr="00471DCF">
          <w:t>https://atlas-demo.ohdsi.org/#/cohortdefinition/17834</w:t>
        </w:r>
      </w:ins>
      <w:ins w:id="83" w:author="조재형(의생명시스템정보학교실)" w:date="2023-08-07T15:36:00Z">
        <w:r w:rsidR="00820A26">
          <w:t>41</w:t>
        </w:r>
      </w:ins>
    </w:p>
    <w:p w14:paraId="43912803" w14:textId="62688BA7" w:rsidR="00766640" w:rsidRPr="00294D9E" w:rsidRDefault="00766640" w:rsidP="00766640">
      <w:pPr>
        <w:pStyle w:val="3"/>
      </w:pPr>
      <w:bookmarkStart w:id="84" w:name="_Toc141269625"/>
      <w:r w:rsidRPr="00294D9E">
        <w:t>Replication study 4 (CANVAS trial)</w:t>
      </w:r>
      <w:bookmarkEnd w:id="84"/>
    </w:p>
    <w:p w14:paraId="32B8DEF8" w14:textId="423B85F0" w:rsidR="00766640" w:rsidRPr="00294D9E" w:rsidRDefault="00766640" w:rsidP="00766640">
      <w:r w:rsidRPr="00294D9E">
        <w:t>All subjects in the database will be included who meet the following criteria: (note: the index date is the start of the treatment for T2DM)</w:t>
      </w:r>
    </w:p>
    <w:p w14:paraId="7834C711"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BC5D608" w14:textId="3C5CBB40"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C884CD5" w14:textId="053EB07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2A471FE" w14:textId="0FB85409"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1E07031" w14:textId="6F4405EE" w:rsidR="007600B0" w:rsidRPr="00294D9E" w:rsidRDefault="007600B0" w:rsidP="007600B0">
      <w:pPr>
        <w:pStyle w:val="4"/>
      </w:pPr>
      <w:r w:rsidRPr="00294D9E">
        <w:t xml:space="preserve">Exposures: </w:t>
      </w:r>
      <w:r w:rsidR="00D053BA">
        <w:t>canagliflozin</w:t>
      </w:r>
      <w:r>
        <w:t xml:space="preserve"> (CANVAS trial)</w:t>
      </w:r>
    </w:p>
    <w:p w14:paraId="6A3CCAA3" w14:textId="77777777" w:rsidR="007600B0" w:rsidRDefault="007600B0" w:rsidP="007600B0">
      <w:pPr>
        <w:rPr>
          <w:lang w:eastAsia="ko-KR"/>
        </w:rPr>
      </w:pPr>
      <w:r>
        <w:t xml:space="preserve">Index rule defining the index date:  </w:t>
      </w:r>
    </w:p>
    <w:p w14:paraId="3936C0F5" w14:textId="7DAC260B"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canagliflozin.</w:t>
      </w:r>
    </w:p>
    <w:p w14:paraId="04954682" w14:textId="77777777" w:rsidR="007600B0" w:rsidRDefault="007600B0" w:rsidP="007600B0">
      <w:r>
        <w:t>Inclusion rules based on the index date:</w:t>
      </w:r>
    </w:p>
    <w:p w14:paraId="6DBE91F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2F3698E"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F2553E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10FDFE" w14:textId="194C7844"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w:t>
      </w:r>
      <w:ins w:id="85" w:author="조재형(의생명시스템정보학교실)" w:date="2023-08-07T15:36:00Z">
        <w:r w:rsidR="00820A26" w:rsidRPr="00471DCF">
          <w:t>https://atlas-demo.ohdsi.org/#/cohortdefinition/17834</w:t>
        </w:r>
        <w:r w:rsidR="00820A26">
          <w:t>36</w:t>
        </w:r>
      </w:ins>
      <w:del w:id="86" w:author="조재형(의생명시스템정보학교실)" w:date="2023-08-07T15:36:00Z">
        <w:r w:rsidRPr="00AB0658" w:rsidDel="00820A26">
          <w:delText>https://a.co.kr.</w:delText>
        </w:r>
      </w:del>
    </w:p>
    <w:p w14:paraId="74ECC5C6" w14:textId="397D950A" w:rsidR="007600B0" w:rsidRPr="00294D9E" w:rsidRDefault="007600B0" w:rsidP="007600B0">
      <w:pPr>
        <w:pStyle w:val="4"/>
      </w:pPr>
      <w:r w:rsidRPr="00294D9E">
        <w:t xml:space="preserve">Exposures: </w:t>
      </w:r>
      <w:r>
        <w:t>DPP-4 (CANVAS trial)</w:t>
      </w:r>
    </w:p>
    <w:p w14:paraId="3A6C283A" w14:textId="77777777" w:rsidR="007600B0" w:rsidRDefault="007600B0" w:rsidP="007600B0">
      <w:r>
        <w:t xml:space="preserve">Index rule defining the index date:  </w:t>
      </w:r>
    </w:p>
    <w:p w14:paraId="6250171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35933F13" w14:textId="77777777" w:rsidR="007600B0" w:rsidRDefault="007600B0" w:rsidP="007600B0">
      <w:r>
        <w:t>Inclusion rules based on the index date:</w:t>
      </w:r>
    </w:p>
    <w:p w14:paraId="6CE794B1"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402D82"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81E9A9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1D357A" w14:textId="7EF6A64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CANVAS</w:t>
      </w:r>
      <w:r w:rsidRPr="00AB0658">
        <w:t xml:space="preserve"> trial, and detailed rules can be found at the following link: </w:t>
      </w:r>
      <w:ins w:id="87" w:author="조재형(의생명시스템정보학교실)" w:date="2023-08-07T15:36:00Z">
        <w:r w:rsidR="00820A26" w:rsidRPr="00471DCF">
          <w:t>https://atlas-demo.ohdsi.org/#/cohortdefinition/17834</w:t>
        </w:r>
        <w:r w:rsidR="00820A26">
          <w:t>37</w:t>
        </w:r>
      </w:ins>
      <w:del w:id="88" w:author="조재형(의생명시스템정보학교실)" w:date="2023-08-07T15:36:00Z">
        <w:r w:rsidRPr="00AB0658" w:rsidDel="00820A26">
          <w:delText>https://a.co.kr.</w:delText>
        </w:r>
      </w:del>
    </w:p>
    <w:p w14:paraId="409939A6" w14:textId="2EA204A0" w:rsidR="007600B0" w:rsidRPr="00294D9E" w:rsidRDefault="007600B0" w:rsidP="007600B0">
      <w:pPr>
        <w:pStyle w:val="4"/>
      </w:pPr>
      <w:r w:rsidRPr="00294D9E">
        <w:t xml:space="preserve">Exposures: </w:t>
      </w:r>
      <w:r w:rsidR="00D053BA">
        <w:t>canagliflozin</w:t>
      </w:r>
    </w:p>
    <w:p w14:paraId="51457536" w14:textId="77777777" w:rsidR="007600B0" w:rsidRDefault="007600B0" w:rsidP="007600B0">
      <w:r>
        <w:t xml:space="preserve">Index rule defining the index date:  </w:t>
      </w:r>
    </w:p>
    <w:p w14:paraId="70AE85A3" w14:textId="72DDE9D3"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D053BA">
        <w:t>canagliflozin</w:t>
      </w:r>
      <w:r>
        <w:t>.</w:t>
      </w:r>
    </w:p>
    <w:p w14:paraId="7249A311" w14:textId="77777777" w:rsidR="007600B0" w:rsidRDefault="007600B0" w:rsidP="007600B0">
      <w:r>
        <w:t>Inclusion rules based on the index date:</w:t>
      </w:r>
    </w:p>
    <w:p w14:paraId="0E01AFE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C5D39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D53E555" w14:textId="59A701BA"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89" w:author="조재형(의생명시스템정보학교실)" w:date="2023-08-07T15:27:00Z"/>
        </w:rPr>
      </w:pPr>
      <w:r w:rsidRPr="00AB0658">
        <w:t>Patients without a diagnosis of acute decompen</w:t>
      </w:r>
      <w:r>
        <w:t>s</w:t>
      </w:r>
      <w:r w:rsidRPr="00AB0658">
        <w:t>ation of glycemic control</w:t>
      </w:r>
    </w:p>
    <w:p w14:paraId="76FA1D13" w14:textId="094FE73B"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90" w:author="조재형(의생명시스템정보학교실)" w:date="2023-08-07T15:27:00Z">
        <w:r>
          <w:t>In addition</w:t>
        </w:r>
        <w:r w:rsidRPr="00471DCF">
          <w:t>, detailed rules can be found at the following link</w:t>
        </w:r>
        <w:r>
          <w:t>:</w:t>
        </w:r>
        <w:r w:rsidRPr="00AB0658">
          <w:t xml:space="preserve"> </w:t>
        </w:r>
        <w:r w:rsidRPr="00471DCF">
          <w:t>https://atlas-demo.ohdsi.org/#/cohortdefinition/17834</w:t>
        </w:r>
      </w:ins>
      <w:ins w:id="91" w:author="조재형(의생명시스템정보학교실)" w:date="2023-08-07T15:36:00Z">
        <w:r w:rsidR="00820A26">
          <w:t>40</w:t>
        </w:r>
      </w:ins>
    </w:p>
    <w:p w14:paraId="2691C9D1" w14:textId="77777777" w:rsidR="007600B0" w:rsidRPr="00294D9E" w:rsidRDefault="007600B0" w:rsidP="007600B0">
      <w:pPr>
        <w:pStyle w:val="4"/>
      </w:pPr>
      <w:r w:rsidRPr="00294D9E">
        <w:t xml:space="preserve">Exposures: </w:t>
      </w:r>
      <w:r>
        <w:t>DPP-4</w:t>
      </w:r>
    </w:p>
    <w:p w14:paraId="41F82BE5" w14:textId="77777777" w:rsidR="007600B0" w:rsidRDefault="007600B0" w:rsidP="007600B0">
      <w:r>
        <w:t xml:space="preserve">Index rule defining the index date:  </w:t>
      </w:r>
    </w:p>
    <w:p w14:paraId="68B8C947"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140EA7E0" w14:textId="77777777" w:rsidR="007600B0" w:rsidRDefault="007600B0" w:rsidP="007600B0">
      <w:r>
        <w:t>Inclusion rules based on the index date:</w:t>
      </w:r>
    </w:p>
    <w:p w14:paraId="114AF240"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33C4BB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B320D8A" w14:textId="1AE41272"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92" w:author="조재형(의생명시스템정보학교실)" w:date="2023-08-07T15:27:00Z"/>
        </w:rPr>
      </w:pPr>
      <w:r w:rsidRPr="00AB0658">
        <w:t>Patients without a diagnosis of acute decompen</w:t>
      </w:r>
      <w:r>
        <w:t>s</w:t>
      </w:r>
      <w:r w:rsidRPr="00AB0658">
        <w:t>ation of glycemic control</w:t>
      </w:r>
    </w:p>
    <w:p w14:paraId="3AA46A91" w14:textId="190B4829"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93" w:author="조재형(의생명시스템정보학교실)" w:date="2023-08-07T15:27:00Z">
        <w:r>
          <w:t>In addition</w:t>
        </w:r>
        <w:r w:rsidRPr="00471DCF">
          <w:t>, detailed rules can be found at the following link</w:t>
        </w:r>
        <w:r>
          <w:t>:</w:t>
        </w:r>
        <w:r w:rsidRPr="00AB0658">
          <w:t xml:space="preserve"> </w:t>
        </w:r>
        <w:r w:rsidRPr="00471DCF">
          <w:t>https://atlas-demo.ohdsi.org/#/cohortdefinition/17834</w:t>
        </w:r>
      </w:ins>
      <w:ins w:id="94" w:author="조재형(의생명시스템정보학교실)" w:date="2023-08-07T15:36:00Z">
        <w:r w:rsidR="00820A26">
          <w:t>41</w:t>
        </w:r>
      </w:ins>
    </w:p>
    <w:p w14:paraId="58FCEFEA" w14:textId="12699484" w:rsidR="00766640" w:rsidRPr="00294D9E" w:rsidRDefault="00766640" w:rsidP="00766640">
      <w:pPr>
        <w:pStyle w:val="3"/>
      </w:pPr>
      <w:bookmarkStart w:id="95" w:name="_Toc141269626"/>
      <w:r w:rsidRPr="00294D9E">
        <w:t xml:space="preserve">Replication study </w:t>
      </w:r>
      <w:r w:rsidR="009972C3">
        <w:t>5</w:t>
      </w:r>
      <w:r w:rsidR="009972C3" w:rsidRPr="00294D9E">
        <w:t xml:space="preserve"> </w:t>
      </w:r>
      <w:r w:rsidRPr="00294D9E">
        <w:t>(CARMELINA trial)</w:t>
      </w:r>
      <w:bookmarkEnd w:id="95"/>
    </w:p>
    <w:p w14:paraId="256B833B" w14:textId="77777777" w:rsidR="00CF0C05" w:rsidRPr="00294D9E" w:rsidRDefault="00CF0C05" w:rsidP="00CF0C05">
      <w:r w:rsidRPr="00294D9E">
        <w:t>All subjects in the database will be included who meet the following criteria: (note: the index date is the start of the treatment for T2DM)</w:t>
      </w:r>
    </w:p>
    <w:p w14:paraId="289622BC"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2BF57E5" w14:textId="432CE6A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C9A60E7" w14:textId="46481A88"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31D35D0" w14:textId="1F88743B"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7173432C" w14:textId="394A2B3C" w:rsidR="00D053BA" w:rsidRPr="00294D9E" w:rsidRDefault="00D053BA" w:rsidP="00D053BA">
      <w:pPr>
        <w:pStyle w:val="4"/>
      </w:pPr>
      <w:r w:rsidRPr="00294D9E">
        <w:t xml:space="preserve">Exposures: </w:t>
      </w:r>
      <w:r w:rsidR="00155EBF">
        <w:t>linagliptin</w:t>
      </w:r>
      <w:r>
        <w:t xml:space="preserve"> (CARMELINA trial)</w:t>
      </w:r>
    </w:p>
    <w:p w14:paraId="6DE4E61E" w14:textId="77777777" w:rsidR="00D053BA" w:rsidRDefault="00D053BA" w:rsidP="00D053BA">
      <w:pPr>
        <w:rPr>
          <w:lang w:eastAsia="ko-KR"/>
        </w:rPr>
      </w:pPr>
      <w:r>
        <w:t xml:space="preserve">Index rule defining the index date:  </w:t>
      </w:r>
    </w:p>
    <w:p w14:paraId="015D05E9" w14:textId="5260C67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155EBF">
        <w:t>linagliptin</w:t>
      </w:r>
      <w:r>
        <w:t>.</w:t>
      </w:r>
    </w:p>
    <w:p w14:paraId="68B87C9B" w14:textId="77777777" w:rsidR="00D053BA" w:rsidRDefault="00D053BA" w:rsidP="00D053BA">
      <w:r>
        <w:t>Inclusion rules based on the index date:</w:t>
      </w:r>
    </w:p>
    <w:p w14:paraId="089132A9"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5512EF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T</w:t>
      </w:r>
      <w:r>
        <w:rPr>
          <w:rFonts w:hint="eastAsia"/>
          <w:lang w:eastAsia="ko-KR"/>
        </w:rPr>
        <w:t>y</w:t>
      </w:r>
      <w:r>
        <w:rPr>
          <w:lang w:eastAsia="ko-KR"/>
        </w:rPr>
        <w:t xml:space="preserve">pe </w:t>
      </w:r>
      <w:r w:rsidRPr="00AB0658">
        <w:t>1</w:t>
      </w:r>
      <w:r>
        <w:t xml:space="preserve"> </w:t>
      </w:r>
      <w:r w:rsidRPr="00AB0658">
        <w:t>DM</w:t>
      </w:r>
    </w:p>
    <w:p w14:paraId="5684CFEA"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02937B3" w14:textId="36CFC288"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CARMELINA</w:t>
      </w:r>
      <w:r w:rsidRPr="00AB0658">
        <w:t xml:space="preserve"> trial, and detailed rules can be found at the following link: </w:t>
      </w:r>
      <w:ins w:id="96" w:author="조재형(의생명시스템정보학교실)" w:date="2023-08-07T15:38:00Z">
        <w:r w:rsidR="00820A26" w:rsidRPr="00471DCF">
          <w:t>https://atlas-demo.ohdsi.org/#/cohortdefinition/17834</w:t>
        </w:r>
        <w:r w:rsidR="00820A26">
          <w:t>42</w:t>
        </w:r>
      </w:ins>
      <w:del w:id="97" w:author="조재형(의생명시스템정보학교실)" w:date="2023-08-07T15:38:00Z">
        <w:r w:rsidRPr="00AB0658" w:rsidDel="00820A26">
          <w:delText>https://a.co.kr.</w:delText>
        </w:r>
      </w:del>
    </w:p>
    <w:p w14:paraId="084A92E4" w14:textId="5434890C" w:rsidR="00D053BA" w:rsidRPr="00294D9E" w:rsidRDefault="00D053BA" w:rsidP="00D053BA">
      <w:pPr>
        <w:pStyle w:val="4"/>
      </w:pPr>
      <w:r w:rsidRPr="00294D9E">
        <w:t xml:space="preserve">Exposures: </w:t>
      </w:r>
      <w:r w:rsidR="00E10971">
        <w:t>sulfonylureas</w:t>
      </w:r>
      <w:r>
        <w:t xml:space="preserve"> (</w:t>
      </w:r>
      <w:r w:rsidR="00155EBF">
        <w:t>CARMELINA</w:t>
      </w:r>
      <w:r>
        <w:t xml:space="preserve"> trial)</w:t>
      </w:r>
    </w:p>
    <w:p w14:paraId="2FF1E588" w14:textId="77777777" w:rsidR="00D053BA" w:rsidRDefault="00D053BA" w:rsidP="00D053BA">
      <w:r>
        <w:t xml:space="preserve">Index rule defining the index date:  </w:t>
      </w:r>
    </w:p>
    <w:p w14:paraId="6DFF6ECA" w14:textId="54FF8A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7B4A3A28" w14:textId="77777777" w:rsidR="00D053BA" w:rsidRDefault="00D053BA" w:rsidP="00D053BA">
      <w:r>
        <w:t>Inclusion rules based on the index date:</w:t>
      </w:r>
    </w:p>
    <w:p w14:paraId="69A61D9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4CB37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328818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3FEBC09" w14:textId="77D3D2E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CRMELINA</w:t>
      </w:r>
      <w:r w:rsidRPr="00AB0658">
        <w:t xml:space="preserve"> trial, and detailed rules can be found at the following link: </w:t>
      </w:r>
      <w:ins w:id="98" w:author="조재형(의생명시스템정보학교실)" w:date="2023-08-07T15:38:00Z">
        <w:r w:rsidR="00820A26" w:rsidRPr="00471DCF">
          <w:t>https://atlas-demo.ohdsi.org/#/cohortdefinition/17834</w:t>
        </w:r>
        <w:r w:rsidR="00820A26">
          <w:t>43</w:t>
        </w:r>
      </w:ins>
      <w:del w:id="99" w:author="조재형(의생명시스템정보학교실)" w:date="2023-08-07T15:38:00Z">
        <w:r w:rsidRPr="00AB0658" w:rsidDel="00820A26">
          <w:delText>https://a.co.kr.</w:delText>
        </w:r>
      </w:del>
    </w:p>
    <w:p w14:paraId="3E809FDA" w14:textId="6E1C50F5" w:rsidR="00D053BA" w:rsidRPr="00294D9E" w:rsidRDefault="00D053BA" w:rsidP="00D053BA">
      <w:pPr>
        <w:pStyle w:val="4"/>
      </w:pPr>
      <w:r w:rsidRPr="00294D9E">
        <w:t xml:space="preserve">Exposures: </w:t>
      </w:r>
      <w:r w:rsidR="00155EBF">
        <w:t>linagliptin</w:t>
      </w:r>
    </w:p>
    <w:p w14:paraId="67814E54" w14:textId="77777777" w:rsidR="00D053BA" w:rsidRDefault="00D053BA" w:rsidP="00D053BA">
      <w:r>
        <w:t xml:space="preserve">Index rule defining the index date:  </w:t>
      </w:r>
    </w:p>
    <w:p w14:paraId="66A6C813" w14:textId="2416542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r w:rsidR="00155EBF">
        <w:t>linagliptin</w:t>
      </w:r>
      <w:r>
        <w:t>.</w:t>
      </w:r>
    </w:p>
    <w:p w14:paraId="27567FC2" w14:textId="77777777" w:rsidR="00D053BA" w:rsidRDefault="00D053BA" w:rsidP="00D053BA">
      <w:r>
        <w:t>Inclusion rules based on the index date:</w:t>
      </w:r>
    </w:p>
    <w:p w14:paraId="3C6FFCC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F42680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19E357B" w14:textId="4E95BBBC"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00" w:author="조재형(의생명시스템정보학교실)" w:date="2023-08-07T15:27:00Z"/>
        </w:rPr>
      </w:pPr>
      <w:r w:rsidRPr="00AB0658">
        <w:t>Patients without a diagnosis of acute decompen</w:t>
      </w:r>
      <w:r>
        <w:t>s</w:t>
      </w:r>
      <w:r w:rsidRPr="00AB0658">
        <w:t>ation of glycemic control</w:t>
      </w:r>
    </w:p>
    <w:p w14:paraId="614FF5F5" w14:textId="307E392E"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01" w:author="조재형(의생명시스템정보학교실)" w:date="2023-08-07T15:27:00Z">
        <w:r>
          <w:t>In addition</w:t>
        </w:r>
        <w:r w:rsidRPr="00471DCF">
          <w:t>, detailed rules can be found at the following link</w:t>
        </w:r>
        <w:r>
          <w:t>:</w:t>
        </w:r>
        <w:r w:rsidRPr="00AB0658">
          <w:t xml:space="preserve"> </w:t>
        </w:r>
        <w:r w:rsidRPr="00471DCF">
          <w:t>https://atlas-demo.ohdsi.org/#/cohortdefinition/17834</w:t>
        </w:r>
      </w:ins>
      <w:ins w:id="102" w:author="조재형(의생명시스템정보학교실)" w:date="2023-08-07T15:39:00Z">
        <w:r w:rsidR="00820A26">
          <w:t>50</w:t>
        </w:r>
      </w:ins>
    </w:p>
    <w:p w14:paraId="4D766E19" w14:textId="309419FE" w:rsidR="00D053BA" w:rsidRPr="00294D9E" w:rsidRDefault="00D053BA" w:rsidP="00D053BA">
      <w:pPr>
        <w:pStyle w:val="4"/>
      </w:pPr>
      <w:r w:rsidRPr="00294D9E">
        <w:t xml:space="preserve">Exposures: </w:t>
      </w:r>
      <w:r w:rsidR="00155EBF">
        <w:t>sulfonylureas</w:t>
      </w:r>
    </w:p>
    <w:p w14:paraId="536A9AAF" w14:textId="77777777" w:rsidR="00D053BA" w:rsidRDefault="00D053BA" w:rsidP="00D053BA">
      <w:r>
        <w:t xml:space="preserve">Index rule defining the index date:  </w:t>
      </w:r>
    </w:p>
    <w:p w14:paraId="3BBD111A" w14:textId="00534380"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5F45F101" w14:textId="77777777" w:rsidR="00D053BA" w:rsidRDefault="00D053BA" w:rsidP="00D053BA">
      <w:r>
        <w:t>Inclusion rules based on the index date:</w:t>
      </w:r>
    </w:p>
    <w:p w14:paraId="193B960C"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DF8064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F169DCD" w14:textId="4D8A081F"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03" w:author="조재형(의생명시스템정보학교실)" w:date="2023-08-07T15:27:00Z"/>
        </w:rPr>
      </w:pPr>
      <w:r w:rsidRPr="00AB0658">
        <w:t>Patients without a diagnosis of acute decompen</w:t>
      </w:r>
      <w:r>
        <w:t>s</w:t>
      </w:r>
      <w:r w:rsidRPr="00AB0658">
        <w:t>ation of glycemic control</w:t>
      </w:r>
    </w:p>
    <w:p w14:paraId="436661C8" w14:textId="141CF9C1"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04" w:author="조재형(의생명시스템정보학교실)" w:date="2023-08-07T15:27:00Z">
        <w:r>
          <w:t>In addition</w:t>
        </w:r>
        <w:r w:rsidRPr="00471DCF">
          <w:t>, detailed rules can be found at the following link</w:t>
        </w:r>
        <w:r>
          <w:t>:</w:t>
        </w:r>
        <w:r w:rsidRPr="00AB0658">
          <w:t xml:space="preserve"> </w:t>
        </w:r>
        <w:r w:rsidRPr="00471DCF">
          <w:t>https://atlas-demo.ohdsi.org/#/cohortdefinition/17834</w:t>
        </w:r>
      </w:ins>
      <w:ins w:id="105" w:author="조재형(의생명시스템정보학교실)" w:date="2023-08-07T15:39:00Z">
        <w:r w:rsidR="00820A26">
          <w:t>53</w:t>
        </w:r>
      </w:ins>
    </w:p>
    <w:p w14:paraId="09C46CAA" w14:textId="7B3FDD12" w:rsidR="00766640" w:rsidRPr="00294D9E" w:rsidRDefault="00766640" w:rsidP="00766640">
      <w:pPr>
        <w:pStyle w:val="3"/>
      </w:pPr>
      <w:bookmarkStart w:id="106" w:name="_Toc141269627"/>
      <w:r w:rsidRPr="00294D9E">
        <w:t xml:space="preserve">Replication study </w:t>
      </w:r>
      <w:r w:rsidR="009972C3">
        <w:t>6</w:t>
      </w:r>
      <w:r w:rsidR="009972C3" w:rsidRPr="00294D9E">
        <w:t xml:space="preserve"> </w:t>
      </w:r>
      <w:r w:rsidRPr="00294D9E">
        <w:t>(TECOS trial)</w:t>
      </w:r>
      <w:bookmarkEnd w:id="106"/>
    </w:p>
    <w:p w14:paraId="7E2D23B4" w14:textId="77777777" w:rsidR="00CF0C05" w:rsidRPr="00294D9E" w:rsidRDefault="00CF0C05" w:rsidP="00CF0C05">
      <w:r w:rsidRPr="00294D9E">
        <w:t xml:space="preserve">All subjects in the database will be included who meet the following criteria: (note: the index date is the </w:t>
      </w:r>
      <w:r w:rsidRPr="00294D9E">
        <w:lastRenderedPageBreak/>
        <w:t>start of the treatment for T2DM)</w:t>
      </w:r>
    </w:p>
    <w:p w14:paraId="24BF9C37"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5D8AC24" w14:textId="3789D21C"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D4E3E7C" w14:textId="22D9399D"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4562B52" w14:textId="3C38BC1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3C3194DC" w14:textId="7AA475D7" w:rsidR="00155EBF" w:rsidRPr="00294D9E" w:rsidRDefault="00155EBF" w:rsidP="00155EBF">
      <w:pPr>
        <w:pStyle w:val="4"/>
      </w:pPr>
      <w:r w:rsidRPr="00294D9E">
        <w:t xml:space="preserve">Exposures: </w:t>
      </w:r>
      <w:r>
        <w:t>sitagliptin (TECOS trial)</w:t>
      </w:r>
    </w:p>
    <w:p w14:paraId="55288666" w14:textId="77777777" w:rsidR="00155EBF" w:rsidRDefault="00155EBF" w:rsidP="00155EBF">
      <w:pPr>
        <w:rPr>
          <w:lang w:eastAsia="ko-KR"/>
        </w:rPr>
      </w:pPr>
      <w:r>
        <w:t xml:space="preserve">Index rule defining the index date:  </w:t>
      </w:r>
    </w:p>
    <w:p w14:paraId="0EB8E607" w14:textId="0280B1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sitagliptin.</w:t>
      </w:r>
    </w:p>
    <w:p w14:paraId="665D4E64" w14:textId="77777777" w:rsidR="00155EBF" w:rsidRDefault="00155EBF" w:rsidP="00155EBF">
      <w:r>
        <w:t>Inclusion rules based on the index date:</w:t>
      </w:r>
    </w:p>
    <w:p w14:paraId="249546D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DCB914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5903AB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92938A1" w14:textId="06763FC8"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w:t>
      </w:r>
      <w:ins w:id="107" w:author="조재형(의생명시스템정보학교실)" w:date="2023-08-07T15:39:00Z">
        <w:r w:rsidR="00820A26" w:rsidRPr="00471DCF">
          <w:t>https://atlas-demo.ohdsi.org/#/cohortdefinition/17834</w:t>
        </w:r>
        <w:r w:rsidR="00820A26">
          <w:t>44</w:t>
        </w:r>
      </w:ins>
      <w:del w:id="108" w:author="조재형(의생명시스템정보학교실)" w:date="2023-08-07T15:39:00Z">
        <w:r w:rsidRPr="00AB0658" w:rsidDel="00820A26">
          <w:delText>https://a.co.kr.</w:delText>
        </w:r>
      </w:del>
    </w:p>
    <w:p w14:paraId="5D6E2A2A" w14:textId="16B6385D" w:rsidR="00155EBF" w:rsidRPr="00294D9E" w:rsidRDefault="00155EBF" w:rsidP="00155EBF">
      <w:pPr>
        <w:pStyle w:val="4"/>
      </w:pPr>
      <w:r w:rsidRPr="00294D9E">
        <w:t xml:space="preserve">Exposures: </w:t>
      </w:r>
      <w:r>
        <w:t>sulfonylureas (TECOS trial)</w:t>
      </w:r>
    </w:p>
    <w:p w14:paraId="66547781" w14:textId="77777777" w:rsidR="00155EBF" w:rsidRDefault="00155EBF" w:rsidP="00155EBF">
      <w:r>
        <w:t xml:space="preserve">Index rule defining the index date:  </w:t>
      </w:r>
    </w:p>
    <w:p w14:paraId="51797F6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D1A8A8F" w14:textId="77777777" w:rsidR="00155EBF" w:rsidRDefault="00155EBF" w:rsidP="00155EBF">
      <w:r>
        <w:t>Inclusion rules based on the index date:</w:t>
      </w:r>
    </w:p>
    <w:p w14:paraId="3E42637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3EFC6E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0AEFFA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492CB84" w14:textId="2E0708F5"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w:t>
      </w:r>
      <w:ins w:id="109" w:author="조재형(의생명시스템정보학교실)" w:date="2023-08-07T15:39:00Z">
        <w:r w:rsidR="00820A26" w:rsidRPr="00471DCF">
          <w:t>https://atlas-demo.ohdsi.org/#/cohortdefinition/17834</w:t>
        </w:r>
        <w:r w:rsidR="00820A26">
          <w:t>45</w:t>
        </w:r>
      </w:ins>
      <w:del w:id="110" w:author="조재형(의생명시스템정보학교실)" w:date="2023-08-07T15:39:00Z">
        <w:r w:rsidRPr="00AB0658" w:rsidDel="00820A26">
          <w:delText>https://a.co.kr.</w:delText>
        </w:r>
      </w:del>
    </w:p>
    <w:p w14:paraId="0E96479F" w14:textId="32013F50" w:rsidR="00155EBF" w:rsidRPr="00294D9E" w:rsidRDefault="00155EBF" w:rsidP="00155EBF">
      <w:pPr>
        <w:pStyle w:val="4"/>
      </w:pPr>
      <w:r w:rsidRPr="00294D9E">
        <w:t xml:space="preserve">Exposures: </w:t>
      </w:r>
      <w:r>
        <w:t>sitagliptin</w:t>
      </w:r>
    </w:p>
    <w:p w14:paraId="364648DF" w14:textId="77777777" w:rsidR="00155EBF" w:rsidRDefault="00155EBF" w:rsidP="00155EBF">
      <w:r>
        <w:t xml:space="preserve">Index rule defining the index date:  </w:t>
      </w:r>
    </w:p>
    <w:p w14:paraId="41666FFF" w14:textId="5020809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sitagliptin.</w:t>
      </w:r>
    </w:p>
    <w:p w14:paraId="11E37370" w14:textId="77777777" w:rsidR="00155EBF" w:rsidRDefault="00155EBF" w:rsidP="00155EBF">
      <w:r>
        <w:t>Inclusion rules based on the index date:</w:t>
      </w:r>
    </w:p>
    <w:p w14:paraId="5DD0557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6AD46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962382C" w14:textId="195BB9A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11" w:author="조재형(의생명시스템정보학교실)" w:date="2023-08-07T15:27:00Z"/>
        </w:rPr>
      </w:pPr>
      <w:r w:rsidRPr="00AB0658">
        <w:t>Patients without a diagnosis of acute decompen</w:t>
      </w:r>
      <w:r>
        <w:t>s</w:t>
      </w:r>
      <w:r w:rsidRPr="00AB0658">
        <w:t>ation of glycemic control</w:t>
      </w:r>
    </w:p>
    <w:p w14:paraId="6EED9394" w14:textId="1583B933"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12" w:author="조재형(의생명시스템정보학교실)" w:date="2023-08-07T15:27:00Z">
        <w:r>
          <w:t>In addition</w:t>
        </w:r>
        <w:r w:rsidRPr="00471DCF">
          <w:t>, detailed rules can be found at the following link</w:t>
        </w:r>
        <w:r>
          <w:t>:</w:t>
        </w:r>
        <w:r w:rsidRPr="00AB0658">
          <w:t xml:space="preserve"> </w:t>
        </w:r>
        <w:r w:rsidRPr="00471DCF">
          <w:t>https://atlas-demo.ohdsi.org/#/cohortdefinition/17834</w:t>
        </w:r>
      </w:ins>
      <w:ins w:id="113" w:author="조재형(의생명시스템정보학교실)" w:date="2023-08-07T15:39:00Z">
        <w:r w:rsidR="00820A26">
          <w:t>51</w:t>
        </w:r>
      </w:ins>
    </w:p>
    <w:p w14:paraId="5811CCE5" w14:textId="77777777" w:rsidR="00155EBF" w:rsidRPr="00294D9E" w:rsidRDefault="00155EBF" w:rsidP="00155EBF">
      <w:pPr>
        <w:pStyle w:val="4"/>
      </w:pPr>
      <w:r w:rsidRPr="00294D9E">
        <w:lastRenderedPageBreak/>
        <w:t xml:space="preserve">Exposures: </w:t>
      </w:r>
      <w:r>
        <w:t>sulfonylureas</w:t>
      </w:r>
    </w:p>
    <w:p w14:paraId="3DEE5006" w14:textId="77777777" w:rsidR="00155EBF" w:rsidRDefault="00155EBF" w:rsidP="00155EBF">
      <w:r>
        <w:t xml:space="preserve">Index rule defining the index date:  </w:t>
      </w:r>
    </w:p>
    <w:p w14:paraId="7A80C00E" w14:textId="15EF678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854DD09" w14:textId="77777777" w:rsidR="00155EBF" w:rsidRDefault="00155EBF" w:rsidP="00155EBF">
      <w:r>
        <w:t>Inclusion rules based on the index date:</w:t>
      </w:r>
    </w:p>
    <w:p w14:paraId="2AB0772A"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ED858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CC35E13" w14:textId="5461B6E9"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14" w:author="조재형(의생명시스템정보학교실)" w:date="2023-08-07T15:27:00Z"/>
        </w:rPr>
      </w:pPr>
      <w:r w:rsidRPr="00AB0658">
        <w:t>Patients without a diagnosis of acute decompen</w:t>
      </w:r>
      <w:r>
        <w:t>s</w:t>
      </w:r>
      <w:r w:rsidRPr="00AB0658">
        <w:t>ation of glycemic control</w:t>
      </w:r>
    </w:p>
    <w:p w14:paraId="43B2DBF7" w14:textId="6EDC376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15" w:author="조재형(의생명시스템정보학교실)" w:date="2023-08-07T15:27:00Z">
        <w:r>
          <w:t>In addition</w:t>
        </w:r>
        <w:r w:rsidRPr="00471DCF">
          <w:t>, detailed rules can be found at the following link</w:t>
        </w:r>
        <w:r>
          <w:t>:</w:t>
        </w:r>
        <w:r w:rsidRPr="00AB0658">
          <w:t xml:space="preserve"> </w:t>
        </w:r>
        <w:r w:rsidRPr="00471DCF">
          <w:t>https://atlas-demo.ohdsi.org/#/cohortdefinition/17834</w:t>
        </w:r>
      </w:ins>
      <w:ins w:id="116" w:author="조재형(의생명시스템정보학교실)" w:date="2023-08-07T15:40:00Z">
        <w:r w:rsidR="00820A26">
          <w:t>53</w:t>
        </w:r>
      </w:ins>
    </w:p>
    <w:p w14:paraId="69A36626" w14:textId="74F688DE" w:rsidR="00766640" w:rsidRPr="00294D9E" w:rsidRDefault="00766640" w:rsidP="00766640">
      <w:pPr>
        <w:pStyle w:val="3"/>
      </w:pPr>
      <w:bookmarkStart w:id="117" w:name="_Toc141269628"/>
      <w:r w:rsidRPr="00294D9E">
        <w:t xml:space="preserve">Replication study </w:t>
      </w:r>
      <w:r w:rsidR="009972C3">
        <w:t>7</w:t>
      </w:r>
      <w:r w:rsidR="009972C3" w:rsidRPr="00294D9E">
        <w:t xml:space="preserve"> </w:t>
      </w:r>
      <w:r w:rsidRPr="00294D9E">
        <w:t>(SAVOR-TIMI 53 trial)</w:t>
      </w:r>
      <w:bookmarkEnd w:id="117"/>
    </w:p>
    <w:p w14:paraId="09A7B8E4" w14:textId="77777777" w:rsidR="00CF0C05" w:rsidRPr="00294D9E" w:rsidRDefault="00CF0C05" w:rsidP="00CF0C05">
      <w:r w:rsidRPr="00294D9E">
        <w:t>All subjects in the database will be included who meet the following criteria: (note: the index date is the start of the treatment for T2DM)</w:t>
      </w:r>
    </w:p>
    <w:p w14:paraId="026CB81B"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FDF9CE8" w14:textId="20C669FF"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CFAD648" w14:textId="77777777"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3BDBCB2E" w14:textId="2069E457"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54682F04" w14:textId="14D771CB" w:rsidR="00155EBF" w:rsidRPr="00294D9E" w:rsidRDefault="00155EBF" w:rsidP="00155EBF">
      <w:pPr>
        <w:pStyle w:val="4"/>
      </w:pPr>
      <w:r w:rsidRPr="00294D9E">
        <w:t xml:space="preserve">Exposures: </w:t>
      </w:r>
      <w:proofErr w:type="spellStart"/>
      <w:r>
        <w:t>saxagliptin</w:t>
      </w:r>
      <w:proofErr w:type="spellEnd"/>
      <w:r>
        <w:t xml:space="preserve"> (SAVOR-TIMI 53 trial)</w:t>
      </w:r>
    </w:p>
    <w:p w14:paraId="3BE08DEF" w14:textId="77777777" w:rsidR="00155EBF" w:rsidRDefault="00155EBF" w:rsidP="00155EBF">
      <w:pPr>
        <w:rPr>
          <w:lang w:eastAsia="ko-KR"/>
        </w:rPr>
      </w:pPr>
      <w:r>
        <w:t xml:space="preserve">Index rule defining the index date:  </w:t>
      </w:r>
    </w:p>
    <w:p w14:paraId="30B1EFBA" w14:textId="6008DD8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saxagliptin</w:t>
      </w:r>
      <w:proofErr w:type="spellEnd"/>
      <w:r>
        <w:t>.</w:t>
      </w:r>
    </w:p>
    <w:p w14:paraId="35468D9C" w14:textId="77777777" w:rsidR="00155EBF" w:rsidRDefault="00155EBF" w:rsidP="00155EBF">
      <w:r>
        <w:t>Inclusion rules based on the index date:</w:t>
      </w:r>
    </w:p>
    <w:p w14:paraId="6EB367B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39FEE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99004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51B8546" w14:textId="72C7E409"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SAVOR-TIMI 53</w:t>
      </w:r>
      <w:r w:rsidRPr="00AB0658">
        <w:t xml:space="preserve"> trial, and detailed rules can be found at the following link: </w:t>
      </w:r>
      <w:ins w:id="118" w:author="조재형(의생명시스템정보학교실)" w:date="2023-08-07T15:40:00Z">
        <w:r w:rsidR="00820A26" w:rsidRPr="00471DCF">
          <w:t>https://atlas-demo.ohdsi.org/#/cohortdefinition/17834</w:t>
        </w:r>
        <w:r w:rsidR="00820A26">
          <w:t>46</w:t>
        </w:r>
      </w:ins>
      <w:del w:id="119" w:author="조재형(의생명시스템정보학교실)" w:date="2023-08-07T15:40:00Z">
        <w:r w:rsidRPr="00AB0658" w:rsidDel="00820A26">
          <w:delText>https://a.co.kr.</w:delText>
        </w:r>
      </w:del>
    </w:p>
    <w:p w14:paraId="0BD4867B" w14:textId="27F65589" w:rsidR="00155EBF" w:rsidRPr="00294D9E" w:rsidRDefault="00155EBF" w:rsidP="00155EBF">
      <w:pPr>
        <w:pStyle w:val="4"/>
      </w:pPr>
      <w:r w:rsidRPr="00294D9E">
        <w:t xml:space="preserve">Exposures: </w:t>
      </w:r>
      <w:r>
        <w:t>DPP-4 (SAVOR-TIMI 53 trial)</w:t>
      </w:r>
    </w:p>
    <w:p w14:paraId="7337CB10" w14:textId="77777777" w:rsidR="00155EBF" w:rsidRDefault="00155EBF" w:rsidP="00155EBF">
      <w:r>
        <w:t xml:space="preserve">Index rule defining the index date:  </w:t>
      </w:r>
    </w:p>
    <w:p w14:paraId="3E760F5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523821A6" w14:textId="77777777" w:rsidR="00155EBF" w:rsidRDefault="00155EBF" w:rsidP="00155EBF">
      <w:r>
        <w:t>Inclusion rules based on the index date:</w:t>
      </w:r>
    </w:p>
    <w:p w14:paraId="4E6FC65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31195DD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532A1B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73507B" w14:textId="1699827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 xml:space="preserve">In addition, the inclusion/exclusion criteria follow the </w:t>
      </w:r>
      <w:r>
        <w:t xml:space="preserve">SAVOR-TIMI 53 </w:t>
      </w:r>
      <w:r w:rsidRPr="00AB0658">
        <w:t xml:space="preserve">trial, and detailed rules can be found at the following link: </w:t>
      </w:r>
      <w:ins w:id="120" w:author="조재형(의생명시스템정보학교실)" w:date="2023-08-07T15:40:00Z">
        <w:r w:rsidR="00820A26" w:rsidRPr="00471DCF">
          <w:t>https://atlas-demo.ohdsi.org/#/cohortdefinition/17834</w:t>
        </w:r>
        <w:r w:rsidR="00820A26">
          <w:t>47</w:t>
        </w:r>
      </w:ins>
      <w:del w:id="121" w:author="조재형(의생명시스템정보학교실)" w:date="2023-08-07T15:40:00Z">
        <w:r w:rsidRPr="00AB0658" w:rsidDel="00820A26">
          <w:delText>https://a.co.kr.</w:delText>
        </w:r>
      </w:del>
    </w:p>
    <w:p w14:paraId="4CE37ECF" w14:textId="23F314DD" w:rsidR="00155EBF" w:rsidRPr="00294D9E" w:rsidRDefault="00155EBF" w:rsidP="00155EBF">
      <w:pPr>
        <w:pStyle w:val="4"/>
      </w:pPr>
      <w:r w:rsidRPr="00294D9E">
        <w:t xml:space="preserve">Exposures: </w:t>
      </w:r>
      <w:proofErr w:type="spellStart"/>
      <w:r>
        <w:t>saxagliptin</w:t>
      </w:r>
      <w:proofErr w:type="spellEnd"/>
    </w:p>
    <w:p w14:paraId="4E84BC6A" w14:textId="77777777" w:rsidR="00155EBF" w:rsidRDefault="00155EBF" w:rsidP="00155EBF">
      <w:r>
        <w:t xml:space="preserve">Index rule defining the index date:  </w:t>
      </w:r>
    </w:p>
    <w:p w14:paraId="553D19F4" w14:textId="1AF28CD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saxagliptin</w:t>
      </w:r>
      <w:proofErr w:type="spellEnd"/>
      <w:r>
        <w:t>.</w:t>
      </w:r>
    </w:p>
    <w:p w14:paraId="2419919D" w14:textId="77777777" w:rsidR="00155EBF" w:rsidRDefault="00155EBF" w:rsidP="00155EBF">
      <w:r>
        <w:t>Inclusion rules based on the index date:</w:t>
      </w:r>
    </w:p>
    <w:p w14:paraId="03F4041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4C8CF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C9A212" w14:textId="0216A3C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22" w:author="조재형(의생명시스템정보학교실)" w:date="2023-08-07T15:30:00Z"/>
        </w:rPr>
      </w:pPr>
      <w:r w:rsidRPr="00AB0658">
        <w:t>Patients without a diagnosis of acute decompen</w:t>
      </w:r>
      <w:r>
        <w:t>s</w:t>
      </w:r>
      <w:r w:rsidRPr="00AB0658">
        <w:t>ation of glycemic control</w:t>
      </w:r>
    </w:p>
    <w:p w14:paraId="3996B2E9" w14:textId="18F8E9A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23" w:author="조재형(의생명시스템정보학교실)" w:date="2023-08-07T15:30:00Z">
        <w:r>
          <w:t>In addition</w:t>
        </w:r>
        <w:r w:rsidRPr="00471DCF">
          <w:t>, detailed rules can be found at the following link</w:t>
        </w:r>
        <w:r>
          <w:t>:</w:t>
        </w:r>
        <w:r w:rsidRPr="00AB0658">
          <w:t xml:space="preserve"> </w:t>
        </w:r>
        <w:r w:rsidRPr="00471DCF">
          <w:t>https://atlas-demo.ohdsi.org/#/cohortdefinition/17834</w:t>
        </w:r>
      </w:ins>
      <w:ins w:id="124" w:author="조재형(의생명시스템정보학교실)" w:date="2023-08-07T15:40:00Z">
        <w:r w:rsidR="00820A26">
          <w:t>52</w:t>
        </w:r>
      </w:ins>
    </w:p>
    <w:p w14:paraId="545B7669" w14:textId="77777777" w:rsidR="00155EBF" w:rsidRPr="00294D9E" w:rsidRDefault="00155EBF" w:rsidP="00155EBF">
      <w:pPr>
        <w:pStyle w:val="4"/>
      </w:pPr>
      <w:r w:rsidRPr="00294D9E">
        <w:t xml:space="preserve">Exposures: </w:t>
      </w:r>
      <w:r>
        <w:t>sulfonylureas</w:t>
      </w:r>
    </w:p>
    <w:p w14:paraId="53DA8D4F" w14:textId="77777777" w:rsidR="00155EBF" w:rsidRDefault="00155EBF" w:rsidP="00155EBF">
      <w:r>
        <w:t xml:space="preserve">Index rule defining the index date:  </w:t>
      </w:r>
    </w:p>
    <w:p w14:paraId="026BF083" w14:textId="7FD6E99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1F678C8" w14:textId="77777777" w:rsidR="00155EBF" w:rsidRDefault="00155EBF" w:rsidP="00155EBF">
      <w:r>
        <w:t>Inclusion rules based on the index date:</w:t>
      </w:r>
    </w:p>
    <w:p w14:paraId="678444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33D52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78505F8" w14:textId="38D1AB6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25" w:author="조재형(의생명시스템정보학교실)" w:date="2023-08-07T15:30:00Z"/>
        </w:rPr>
      </w:pPr>
      <w:r w:rsidRPr="00AB0658">
        <w:t>Patients without a diagnosis of acute decompen</w:t>
      </w:r>
      <w:r>
        <w:t>s</w:t>
      </w:r>
      <w:r w:rsidRPr="00AB0658">
        <w:t>ation of glycemic control</w:t>
      </w:r>
    </w:p>
    <w:p w14:paraId="5EA9D487" w14:textId="0609CC1C"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26" w:author="조재형(의생명시스템정보학교실)" w:date="2023-08-07T15:30:00Z">
        <w:r>
          <w:t>In addition</w:t>
        </w:r>
        <w:r w:rsidRPr="00471DCF">
          <w:t>, detailed rules can be found at the following link</w:t>
        </w:r>
        <w:r>
          <w:t>:</w:t>
        </w:r>
        <w:r w:rsidRPr="00AB0658">
          <w:t xml:space="preserve"> </w:t>
        </w:r>
        <w:r w:rsidRPr="00471DCF">
          <w:t>https://atlas-demo.ohdsi.org/#/cohortdefinition/17834</w:t>
        </w:r>
      </w:ins>
      <w:ins w:id="127" w:author="조재형(의생명시스템정보학교실)" w:date="2023-08-07T15:40:00Z">
        <w:r w:rsidR="00820A26">
          <w:t>53</w:t>
        </w:r>
      </w:ins>
    </w:p>
    <w:p w14:paraId="72F5BF89" w14:textId="78C7E3E1" w:rsidR="00766640" w:rsidRPr="00294D9E" w:rsidRDefault="00766640" w:rsidP="00766640">
      <w:pPr>
        <w:pStyle w:val="3"/>
      </w:pPr>
      <w:bookmarkStart w:id="128" w:name="_Toc141269629"/>
      <w:r w:rsidRPr="00294D9E">
        <w:t xml:space="preserve">Replication study </w:t>
      </w:r>
      <w:r w:rsidR="009972C3">
        <w:t>8</w:t>
      </w:r>
      <w:r w:rsidR="009972C3" w:rsidRPr="00294D9E">
        <w:t xml:space="preserve"> </w:t>
      </w:r>
      <w:r w:rsidRPr="00294D9E">
        <w:t>(CAROLINA trial)</w:t>
      </w:r>
      <w:bookmarkEnd w:id="128"/>
    </w:p>
    <w:p w14:paraId="1F175ABA" w14:textId="77777777" w:rsidR="00CF0C05" w:rsidRPr="00294D9E" w:rsidRDefault="00CF0C05" w:rsidP="00CF0C05">
      <w:pPr>
        <w:rPr>
          <w:lang w:eastAsia="ko-KR"/>
        </w:rPr>
      </w:pPr>
      <w:r w:rsidRPr="00294D9E">
        <w:t>All subjects in the database will be included who meet the following criteria: (note: the index date is the start of the treatment for T2DM)</w:t>
      </w:r>
    </w:p>
    <w:p w14:paraId="5E004BCA"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4C686364" w14:textId="0B93BF7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E25CBBE" w14:textId="3B5CFE83" w:rsidR="00194561" w:rsidRPr="00294D9E" w:rsidRDefault="00194561"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06DA5E37" w14:textId="6651012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80D63D0" w14:textId="72D3A8AD" w:rsidR="00155EBF" w:rsidRPr="00294D9E" w:rsidRDefault="00155EBF" w:rsidP="00155EBF">
      <w:pPr>
        <w:pStyle w:val="4"/>
      </w:pPr>
      <w:r w:rsidRPr="00294D9E">
        <w:t xml:space="preserve">Exposures: </w:t>
      </w:r>
      <w:r>
        <w:t>linagliptin (CAROLINA trial)</w:t>
      </w:r>
    </w:p>
    <w:p w14:paraId="54BAE16D" w14:textId="77777777" w:rsidR="00155EBF" w:rsidRDefault="00155EBF" w:rsidP="00155EBF">
      <w:pPr>
        <w:rPr>
          <w:lang w:eastAsia="ko-KR"/>
        </w:rPr>
      </w:pPr>
      <w:r>
        <w:t xml:space="preserve">Index rule defining the index date:  </w:t>
      </w:r>
    </w:p>
    <w:p w14:paraId="2066FBA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linagliptin.</w:t>
      </w:r>
    </w:p>
    <w:p w14:paraId="29D0DC1C" w14:textId="77777777" w:rsidR="00155EBF" w:rsidRDefault="00155EBF" w:rsidP="00155EBF">
      <w:r>
        <w:t>Inclusion rules based on the index date:</w:t>
      </w:r>
    </w:p>
    <w:p w14:paraId="4C98D89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EBAF2F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lastRenderedPageBreak/>
        <w:t>Patients without a diagnosis of T</w:t>
      </w:r>
      <w:r>
        <w:rPr>
          <w:rFonts w:hint="eastAsia"/>
          <w:lang w:eastAsia="ko-KR"/>
        </w:rPr>
        <w:t>y</w:t>
      </w:r>
      <w:r>
        <w:rPr>
          <w:lang w:eastAsia="ko-KR"/>
        </w:rPr>
        <w:t xml:space="preserve">pe </w:t>
      </w:r>
      <w:r w:rsidRPr="00AB0658">
        <w:t>1</w:t>
      </w:r>
      <w:r>
        <w:t xml:space="preserve"> </w:t>
      </w:r>
      <w:r w:rsidRPr="00AB0658">
        <w:t>DM</w:t>
      </w:r>
    </w:p>
    <w:p w14:paraId="05072E0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F7E26B2" w14:textId="179044C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w:t>
      </w:r>
      <w:ins w:id="129" w:author="조재형(의생명시스템정보학교실)" w:date="2023-08-07T15:40:00Z">
        <w:r w:rsidR="00820A26" w:rsidRPr="00471DCF">
          <w:t>https://atlas-demo.ohdsi.org/#/cohortdefinition/17834</w:t>
        </w:r>
        <w:r w:rsidR="00820A26">
          <w:t>48</w:t>
        </w:r>
      </w:ins>
      <w:del w:id="130" w:author="조재형(의생명시스템정보학교실)" w:date="2023-08-07T15:40:00Z">
        <w:r w:rsidRPr="00AB0658" w:rsidDel="00820A26">
          <w:delText>https://a.co.kr.</w:delText>
        </w:r>
      </w:del>
    </w:p>
    <w:p w14:paraId="259F7E8A" w14:textId="228CFCAE" w:rsidR="00155EBF" w:rsidRPr="00294D9E" w:rsidRDefault="00155EBF" w:rsidP="00155EBF">
      <w:pPr>
        <w:pStyle w:val="4"/>
      </w:pPr>
      <w:r w:rsidRPr="00294D9E">
        <w:t xml:space="preserve">Exposures: </w:t>
      </w:r>
      <w:r>
        <w:t>DPP-4 (CAROLINA trial)</w:t>
      </w:r>
    </w:p>
    <w:p w14:paraId="72C641FB" w14:textId="77777777" w:rsidR="00155EBF" w:rsidRDefault="00155EBF" w:rsidP="00155EBF">
      <w:r>
        <w:t xml:space="preserve">Index rule defining the index date:  </w:t>
      </w:r>
    </w:p>
    <w:p w14:paraId="3ADE2FD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78DD6C05" w14:textId="77777777" w:rsidR="00155EBF" w:rsidRDefault="00155EBF" w:rsidP="00155EBF">
      <w:r>
        <w:t>Inclusion rules based on the index date:</w:t>
      </w:r>
    </w:p>
    <w:p w14:paraId="6185E8C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3F5ED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F278FA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BBE5F5E" w14:textId="7CF6166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w:t>
      </w:r>
      <w:ins w:id="131" w:author="조재형(의생명시스템정보학교실)" w:date="2023-08-07T15:40:00Z">
        <w:r w:rsidR="00820A26" w:rsidRPr="00471DCF">
          <w:t>https://atlas-demo.ohdsi.org/#/cohortdefinition/17834</w:t>
        </w:r>
        <w:r w:rsidR="00820A26">
          <w:t>49</w:t>
        </w:r>
      </w:ins>
      <w:del w:id="132" w:author="조재형(의생명시스템정보학교실)" w:date="2023-08-07T15:40:00Z">
        <w:r w:rsidRPr="00AB0658" w:rsidDel="00820A26">
          <w:delText>https://a.co.kr.</w:delText>
        </w:r>
      </w:del>
    </w:p>
    <w:p w14:paraId="015D7C5C" w14:textId="77777777" w:rsidR="00155EBF" w:rsidRPr="00294D9E" w:rsidRDefault="00155EBF" w:rsidP="00155EBF">
      <w:pPr>
        <w:pStyle w:val="4"/>
      </w:pPr>
      <w:r w:rsidRPr="00294D9E">
        <w:t xml:space="preserve">Exposures: </w:t>
      </w:r>
      <w:r>
        <w:t>linagliptin</w:t>
      </w:r>
    </w:p>
    <w:p w14:paraId="7A78756A" w14:textId="77777777" w:rsidR="00155EBF" w:rsidRDefault="00155EBF" w:rsidP="00155EBF">
      <w:r>
        <w:t xml:space="preserve">Index rule defining the index date:  </w:t>
      </w:r>
    </w:p>
    <w:p w14:paraId="7A3D52D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linagliptin.</w:t>
      </w:r>
    </w:p>
    <w:p w14:paraId="1DA0576E" w14:textId="77777777" w:rsidR="00155EBF" w:rsidRDefault="00155EBF" w:rsidP="00155EBF">
      <w:r>
        <w:t>Inclusion rules based on the index date:</w:t>
      </w:r>
    </w:p>
    <w:p w14:paraId="2B46CF8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69473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18224F61" w14:textId="06E9BB7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33" w:author="조재형(의생명시스템정보학교실)" w:date="2023-08-07T15:31:00Z"/>
        </w:rPr>
      </w:pPr>
      <w:r w:rsidRPr="00AB0658">
        <w:t>Patients without a diagnosis of acute decompen</w:t>
      </w:r>
      <w:r>
        <w:t>s</w:t>
      </w:r>
      <w:r w:rsidRPr="00AB0658">
        <w:t>ation of glycemic control</w:t>
      </w:r>
    </w:p>
    <w:p w14:paraId="4FC9F9DB" w14:textId="67A7418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34" w:author="조재형(의생명시스템정보학교실)" w:date="2023-08-07T15:31:00Z">
        <w:r>
          <w:t>In addition</w:t>
        </w:r>
        <w:r w:rsidRPr="00471DCF">
          <w:t>, detailed rules can be found at the following link</w:t>
        </w:r>
        <w:r>
          <w:t>:</w:t>
        </w:r>
        <w:r w:rsidRPr="00AB0658">
          <w:t xml:space="preserve"> </w:t>
        </w:r>
        <w:r w:rsidRPr="00471DCF">
          <w:t>https://atlas-demo.ohdsi.org/#/cohortdefinition/17834</w:t>
        </w:r>
      </w:ins>
      <w:ins w:id="135" w:author="조재형(의생명시스템정보학교실)" w:date="2023-08-07T15:40:00Z">
        <w:r w:rsidR="00820A26">
          <w:t>50</w:t>
        </w:r>
      </w:ins>
    </w:p>
    <w:p w14:paraId="774BFD93" w14:textId="77777777" w:rsidR="00155EBF" w:rsidRPr="00294D9E" w:rsidRDefault="00155EBF" w:rsidP="00155EBF">
      <w:pPr>
        <w:pStyle w:val="4"/>
      </w:pPr>
      <w:r w:rsidRPr="00294D9E">
        <w:t xml:space="preserve">Exposures: </w:t>
      </w:r>
      <w:r>
        <w:t>sulfonylureas</w:t>
      </w:r>
    </w:p>
    <w:p w14:paraId="394BD93A" w14:textId="77777777" w:rsidR="00155EBF" w:rsidRDefault="00155EBF" w:rsidP="00155EBF">
      <w:r>
        <w:t xml:space="preserve">Index rule defining the index date:  </w:t>
      </w:r>
    </w:p>
    <w:p w14:paraId="2DD96468" w14:textId="3DC6042E"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7EDB790" w14:textId="77777777" w:rsidR="00155EBF" w:rsidRDefault="00155EBF" w:rsidP="00155EBF">
      <w:r>
        <w:t>Inclusion rules based on the index date:</w:t>
      </w:r>
    </w:p>
    <w:p w14:paraId="45A7B14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D47EF5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BB4D50F" w14:textId="70B0EB8F"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36" w:author="조재형(의생명시스템정보학교실)" w:date="2023-08-07T15:31:00Z"/>
        </w:rPr>
      </w:pPr>
      <w:r w:rsidRPr="00AB0658">
        <w:t>Patients without a diagnosis of acute decompen</w:t>
      </w:r>
      <w:r>
        <w:t>s</w:t>
      </w:r>
      <w:r w:rsidRPr="00AB0658">
        <w:t>ation of glycemic control</w:t>
      </w:r>
    </w:p>
    <w:p w14:paraId="4E49AFEE" w14:textId="7789FA28"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37" w:author="조재형(의생명시스템정보학교실)" w:date="2023-08-07T15:31:00Z">
        <w:r>
          <w:t>In addition</w:t>
        </w:r>
        <w:r w:rsidRPr="00471DCF">
          <w:t>, detailed rules can be found at the following link</w:t>
        </w:r>
        <w:r>
          <w:t>:</w:t>
        </w:r>
        <w:r w:rsidRPr="00AB0658">
          <w:t xml:space="preserve"> </w:t>
        </w:r>
        <w:r w:rsidRPr="00471DCF">
          <w:t>https://atlas-demo.ohdsi.org/#/cohortdefinition/17834</w:t>
        </w:r>
      </w:ins>
      <w:ins w:id="138" w:author="조재형(의생명시스템정보학교실)" w:date="2023-08-07T15:40:00Z">
        <w:r w:rsidR="00820A26">
          <w:t>53</w:t>
        </w:r>
      </w:ins>
    </w:p>
    <w:p w14:paraId="214535E4" w14:textId="07A928FA" w:rsidR="00766640" w:rsidRPr="00294D9E" w:rsidRDefault="00766640" w:rsidP="00766640">
      <w:pPr>
        <w:pStyle w:val="3"/>
      </w:pPr>
      <w:bookmarkStart w:id="139" w:name="_Toc141269630"/>
      <w:r w:rsidRPr="00294D9E">
        <w:t xml:space="preserve">Replication study </w:t>
      </w:r>
      <w:r w:rsidR="009972C3">
        <w:t>9</w:t>
      </w:r>
      <w:r w:rsidR="009972C3" w:rsidRPr="00294D9E">
        <w:t xml:space="preserve"> </w:t>
      </w:r>
      <w:r w:rsidRPr="00294D9E">
        <w:t>(TRITON-TIMI 38 trial)</w:t>
      </w:r>
      <w:bookmarkEnd w:id="139"/>
    </w:p>
    <w:p w14:paraId="77312140" w14:textId="7F95A6AE" w:rsidR="00766640" w:rsidRPr="00294D9E" w:rsidRDefault="00766640" w:rsidP="00766640">
      <w:r w:rsidRPr="00294D9E">
        <w:t xml:space="preserve">All subjects in the database will be included who meet the following criteria: (note: the index date is the </w:t>
      </w:r>
      <w:r w:rsidRPr="00294D9E">
        <w:lastRenderedPageBreak/>
        <w:t xml:space="preserve">start of the treatment for </w:t>
      </w:r>
      <w:r w:rsidR="00294D9E" w:rsidRPr="00294D9E">
        <w:t>ACS</w:t>
      </w:r>
      <w:r w:rsidRPr="00294D9E">
        <w:t>)</w:t>
      </w:r>
    </w:p>
    <w:p w14:paraId="32D581A5" w14:textId="4B8039F3" w:rsidR="00766640"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3BEF27" w14:textId="4D6DA03F" w:rsidR="00483F90" w:rsidRPr="00294D9E" w:rsidRDefault="00483F90"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5A1ED65" w14:textId="64E1A3DC" w:rsidR="00766640" w:rsidRPr="00294D9E" w:rsidRDefault="009D5004"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0A82325" w14:textId="5076A191" w:rsidR="00192091" w:rsidRPr="00294D9E" w:rsidRDefault="00192091" w:rsidP="00192091">
      <w:pPr>
        <w:pStyle w:val="4"/>
      </w:pPr>
      <w:r w:rsidRPr="00294D9E">
        <w:t xml:space="preserve">Exposures: </w:t>
      </w:r>
      <w:r>
        <w:t>prasugrel (TRITON-TIMI</w:t>
      </w:r>
      <w:r>
        <w:rPr>
          <w:rFonts w:hint="eastAsia"/>
          <w:lang w:eastAsia="ko-KR"/>
        </w:rPr>
        <w:t xml:space="preserve"> </w:t>
      </w:r>
      <w:r>
        <w:rPr>
          <w:lang w:eastAsia="ko-KR"/>
        </w:rPr>
        <w:t>38</w:t>
      </w:r>
      <w:r>
        <w:t xml:space="preserve"> trial)</w:t>
      </w:r>
    </w:p>
    <w:p w14:paraId="0D5912C5" w14:textId="77777777" w:rsidR="00192091" w:rsidRDefault="00192091" w:rsidP="00192091">
      <w:pPr>
        <w:rPr>
          <w:lang w:eastAsia="ko-KR"/>
        </w:rPr>
      </w:pPr>
      <w:r>
        <w:t xml:space="preserve">Index rule defining the index date:  </w:t>
      </w:r>
    </w:p>
    <w:p w14:paraId="2D31B841" w14:textId="7DBE09C3"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prasugrel.</w:t>
      </w:r>
    </w:p>
    <w:p w14:paraId="6776614A" w14:textId="77777777" w:rsidR="00192091" w:rsidRDefault="00192091" w:rsidP="00192091">
      <w:r>
        <w:t>Inclusion rules based on the index date:</w:t>
      </w:r>
    </w:p>
    <w:p w14:paraId="629DF7A9" w14:textId="34C33112"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w:t>
      </w:r>
      <w:ins w:id="140" w:author="조재형(의생명시스템정보학교실)" w:date="2023-08-07T15:41:00Z">
        <w:r w:rsidR="00820A26" w:rsidRPr="00471DCF">
          <w:t>https://atlas-demo.ohdsi.org/#/cohortdefinition/17834</w:t>
        </w:r>
        <w:r w:rsidR="00820A26">
          <w:t>24</w:t>
        </w:r>
      </w:ins>
      <w:del w:id="141" w:author="조재형(의생명시스템정보학교실)" w:date="2023-08-07T15:41:00Z">
        <w:r w:rsidRPr="00AB0658" w:rsidDel="00820A26">
          <w:delText>https://a.co.kr.</w:delText>
        </w:r>
      </w:del>
    </w:p>
    <w:p w14:paraId="6132EE14" w14:textId="31C44FED" w:rsidR="00192091" w:rsidRPr="00294D9E" w:rsidRDefault="00192091" w:rsidP="00192091">
      <w:pPr>
        <w:pStyle w:val="4"/>
      </w:pPr>
      <w:r w:rsidRPr="00294D9E">
        <w:t xml:space="preserve">Exposures: </w:t>
      </w:r>
      <w:r>
        <w:t>clopidogrel (TRITON-TIMI</w:t>
      </w:r>
      <w:r>
        <w:rPr>
          <w:rFonts w:hint="eastAsia"/>
          <w:lang w:eastAsia="ko-KR"/>
        </w:rPr>
        <w:t xml:space="preserve"> </w:t>
      </w:r>
      <w:r>
        <w:rPr>
          <w:lang w:eastAsia="ko-KR"/>
        </w:rPr>
        <w:t>38</w:t>
      </w:r>
      <w:r>
        <w:t xml:space="preserve"> trial)</w:t>
      </w:r>
    </w:p>
    <w:p w14:paraId="79E44D61" w14:textId="77777777" w:rsidR="00192091" w:rsidRDefault="00192091" w:rsidP="00192091">
      <w:r>
        <w:t xml:space="preserve">Index rule defining the index date:  </w:t>
      </w:r>
    </w:p>
    <w:p w14:paraId="46797374" w14:textId="6F6DF19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clopidogrel.</w:t>
      </w:r>
    </w:p>
    <w:p w14:paraId="3C4F14AA" w14:textId="77777777" w:rsidR="00192091" w:rsidRDefault="00192091" w:rsidP="00192091">
      <w:r>
        <w:t>Inclusion rules based on the index date:</w:t>
      </w:r>
    </w:p>
    <w:p w14:paraId="554066C2" w14:textId="250F1FB8"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w:t>
      </w:r>
      <w:ins w:id="142" w:author="조재형(의생명시스템정보학교실)" w:date="2023-08-07T15:41:00Z">
        <w:r w:rsidR="00820A26" w:rsidRPr="00471DCF">
          <w:t>https://atlas-demo.ohdsi.org/#/cohortdefinition/17834</w:t>
        </w:r>
        <w:r w:rsidR="00820A26">
          <w:t>25</w:t>
        </w:r>
      </w:ins>
      <w:del w:id="143" w:author="조재형(의생명시스템정보학교실)" w:date="2023-08-07T15:41:00Z">
        <w:r w:rsidRPr="00AB0658" w:rsidDel="00820A26">
          <w:delText>https://a.co.kr.</w:delText>
        </w:r>
      </w:del>
    </w:p>
    <w:p w14:paraId="3891B94C" w14:textId="17F329DC" w:rsidR="00192091" w:rsidRPr="00294D9E" w:rsidRDefault="00192091" w:rsidP="00192091">
      <w:pPr>
        <w:pStyle w:val="4"/>
      </w:pPr>
      <w:r w:rsidRPr="00294D9E">
        <w:t xml:space="preserve">Exposures: </w:t>
      </w:r>
      <w:r>
        <w:t>prasugrel</w:t>
      </w:r>
    </w:p>
    <w:p w14:paraId="497E72B6" w14:textId="77777777" w:rsidR="00192091" w:rsidRDefault="00192091" w:rsidP="00192091">
      <w:r>
        <w:t xml:space="preserve">Index rule defining the index date:  </w:t>
      </w:r>
    </w:p>
    <w:p w14:paraId="13038709" w14:textId="1A7C0F74"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44" w:author="조재형(의생명시스템정보학교실)" w:date="2023-08-07T15:31:00Z"/>
        </w:rPr>
      </w:pPr>
      <w:r>
        <w:t xml:space="preserve">First exposure to any drug containing the </w:t>
      </w:r>
      <w:proofErr w:type="spellStart"/>
      <w:r>
        <w:t>RxNorm</w:t>
      </w:r>
      <w:proofErr w:type="spellEnd"/>
      <w:r>
        <w:t xml:space="preserve"> ingredient of prasugrel.</w:t>
      </w:r>
    </w:p>
    <w:p w14:paraId="2469A83D" w14:textId="079E290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45" w:author="조재형(의생명시스템정보학교실)" w:date="2023-08-07T15:31:00Z">
        <w:r>
          <w:t>In addition</w:t>
        </w:r>
        <w:r w:rsidRPr="00471DCF">
          <w:t>, detailed rules can be found at the following link</w:t>
        </w:r>
        <w:r>
          <w:t>:</w:t>
        </w:r>
        <w:r w:rsidRPr="00AB0658">
          <w:t xml:space="preserve"> </w:t>
        </w:r>
        <w:r w:rsidRPr="00471DCF">
          <w:t>https://atlas-demo.ohdsi.org/#/cohortdefinition/17834</w:t>
        </w:r>
      </w:ins>
      <w:ins w:id="146" w:author="조재형(의생명시스템정보학교실)" w:date="2023-08-07T15:41:00Z">
        <w:r w:rsidR="00820A26">
          <w:t>27</w:t>
        </w:r>
      </w:ins>
    </w:p>
    <w:p w14:paraId="02E46779" w14:textId="1A71A1DA" w:rsidR="00192091" w:rsidRPr="00294D9E" w:rsidRDefault="00192091" w:rsidP="00192091">
      <w:pPr>
        <w:pStyle w:val="4"/>
      </w:pPr>
      <w:r w:rsidRPr="00294D9E">
        <w:t xml:space="preserve">Exposures: </w:t>
      </w:r>
      <w:r>
        <w:t>clopidogrel</w:t>
      </w:r>
    </w:p>
    <w:p w14:paraId="0F624B27" w14:textId="77777777" w:rsidR="00192091" w:rsidRDefault="00192091" w:rsidP="00192091">
      <w:r>
        <w:t xml:space="preserve">Index rule defining the index date:  </w:t>
      </w:r>
    </w:p>
    <w:p w14:paraId="22B8ADA4" w14:textId="47C30287"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47" w:author="조재형(의생명시스템정보학교실)" w:date="2023-08-07T15:31:00Z"/>
        </w:rPr>
      </w:pPr>
      <w:r>
        <w:t xml:space="preserve">First exposure to any drug containing the </w:t>
      </w:r>
      <w:proofErr w:type="spellStart"/>
      <w:r>
        <w:t>RxNorm</w:t>
      </w:r>
      <w:proofErr w:type="spellEnd"/>
      <w:r>
        <w:t xml:space="preserve"> ingredient</w:t>
      </w:r>
      <w:r>
        <w:rPr>
          <w:lang w:eastAsia="ko-KR"/>
        </w:rPr>
        <w:t xml:space="preserve"> </w:t>
      </w:r>
      <w:r>
        <w:t>of clopidogrel.</w:t>
      </w:r>
    </w:p>
    <w:p w14:paraId="1F44D45B" w14:textId="5A6222A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48" w:author="조재형(의생명시스템정보학교실)" w:date="2023-08-07T15:31:00Z">
        <w:r>
          <w:t>In addition</w:t>
        </w:r>
        <w:r w:rsidRPr="00471DCF">
          <w:t>, detailed rules can be found at the following link</w:t>
        </w:r>
        <w:r>
          <w:t>:</w:t>
        </w:r>
        <w:r w:rsidRPr="00AB0658">
          <w:t xml:space="preserve"> </w:t>
        </w:r>
        <w:r w:rsidRPr="00471DCF">
          <w:t>https://atlas-demo.ohdsi.org/#/cohortdefinition/17834</w:t>
        </w:r>
      </w:ins>
      <w:ins w:id="149" w:author="조재형(의생명시스템정보학교실)" w:date="2023-08-07T15:41:00Z">
        <w:r w:rsidR="00820A26">
          <w:t>26</w:t>
        </w:r>
      </w:ins>
    </w:p>
    <w:p w14:paraId="340735FD" w14:textId="3E73F3D9" w:rsidR="00766640" w:rsidRPr="00294D9E" w:rsidRDefault="00766640" w:rsidP="00766640">
      <w:pPr>
        <w:pStyle w:val="3"/>
      </w:pPr>
      <w:bookmarkStart w:id="150" w:name="_Toc141269631"/>
      <w:r w:rsidRPr="00294D9E">
        <w:t xml:space="preserve">Replication study </w:t>
      </w:r>
      <w:r w:rsidR="009972C3" w:rsidRPr="00294D9E">
        <w:t>1</w:t>
      </w:r>
      <w:r w:rsidR="009972C3">
        <w:t>0</w:t>
      </w:r>
      <w:r w:rsidR="009972C3" w:rsidRPr="00294D9E">
        <w:t xml:space="preserve"> </w:t>
      </w:r>
      <w:r w:rsidRPr="00294D9E">
        <w:t>(</w:t>
      </w:r>
      <w:r w:rsidR="00357866" w:rsidRPr="00294D9E">
        <w:t xml:space="preserve">PLATO </w:t>
      </w:r>
      <w:r w:rsidRPr="00294D9E">
        <w:t>trial)</w:t>
      </w:r>
      <w:bookmarkEnd w:id="150"/>
    </w:p>
    <w:p w14:paraId="13AF05E0" w14:textId="015EA33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57C565C7"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ADE6586"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0E9A48A"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B0B3F9" w14:textId="35571013" w:rsidR="006D6E07" w:rsidRPr="00294D9E" w:rsidRDefault="006D6E07" w:rsidP="006D6E07">
      <w:pPr>
        <w:pStyle w:val="4"/>
      </w:pPr>
      <w:r w:rsidRPr="00294D9E">
        <w:lastRenderedPageBreak/>
        <w:t xml:space="preserve">Exposures: </w:t>
      </w:r>
      <w:r>
        <w:t>prasugrel (PLATO</w:t>
      </w:r>
      <w:r>
        <w:rPr>
          <w:rFonts w:hint="eastAsia"/>
          <w:lang w:eastAsia="ko-KR"/>
        </w:rPr>
        <w:t xml:space="preserve"> </w:t>
      </w:r>
      <w:r>
        <w:t>trial)</w:t>
      </w:r>
    </w:p>
    <w:p w14:paraId="02F53ECA" w14:textId="77777777" w:rsidR="006D6E07" w:rsidRDefault="006D6E07" w:rsidP="006D6E07">
      <w:pPr>
        <w:rPr>
          <w:lang w:eastAsia="ko-KR"/>
        </w:rPr>
      </w:pPr>
      <w:r>
        <w:t xml:space="preserve">Index rule defining the index date:  </w:t>
      </w:r>
    </w:p>
    <w:p w14:paraId="15766B01" w14:textId="1C804D94"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ticagrelor.</w:t>
      </w:r>
    </w:p>
    <w:p w14:paraId="7AF3D1DD" w14:textId="77777777" w:rsidR="006D6E07" w:rsidRDefault="006D6E07" w:rsidP="006D6E07">
      <w:r>
        <w:t>Inclusion rules based on the index date:</w:t>
      </w:r>
    </w:p>
    <w:p w14:paraId="76C70D95" w14:textId="3ACB706B"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PLATO</w:t>
      </w:r>
      <w:r w:rsidRPr="00AB0658">
        <w:t xml:space="preserve"> trial, and detailed rules can be found at the following link: </w:t>
      </w:r>
      <w:ins w:id="151" w:author="조재형(의생명시스템정보학교실)" w:date="2023-08-07T15:41:00Z">
        <w:r w:rsidR="00820A26" w:rsidRPr="00471DCF">
          <w:t>https://atlas-demo.ohdsi.org/#/cohortdefinition/17834</w:t>
        </w:r>
        <w:r w:rsidR="00820A26">
          <w:t>22</w:t>
        </w:r>
      </w:ins>
      <w:del w:id="152" w:author="조재형(의생명시스템정보학교실)" w:date="2023-08-07T15:41:00Z">
        <w:r w:rsidRPr="00AB0658" w:rsidDel="00820A26">
          <w:delText>https://a.co.kr.</w:delText>
        </w:r>
      </w:del>
    </w:p>
    <w:p w14:paraId="4D610889" w14:textId="58CD3BAD" w:rsidR="006D6E07" w:rsidRPr="00294D9E" w:rsidRDefault="006D6E07" w:rsidP="006D6E07">
      <w:pPr>
        <w:pStyle w:val="4"/>
      </w:pPr>
      <w:r w:rsidRPr="00294D9E">
        <w:t xml:space="preserve">Exposures: </w:t>
      </w:r>
      <w:r>
        <w:t>clopidogrel (PLATO trial)</w:t>
      </w:r>
    </w:p>
    <w:p w14:paraId="1E914FE8" w14:textId="77777777" w:rsidR="006D6E07" w:rsidRDefault="006D6E07" w:rsidP="006D6E07">
      <w:r>
        <w:t xml:space="preserve">Index rule defining the index date:  </w:t>
      </w:r>
    </w:p>
    <w:p w14:paraId="47B32C7B"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clopidogrel.</w:t>
      </w:r>
    </w:p>
    <w:p w14:paraId="3FBE432D" w14:textId="77777777" w:rsidR="006D6E07" w:rsidRDefault="006D6E07" w:rsidP="006D6E07">
      <w:r>
        <w:t>Inclusion rules based on the index date:</w:t>
      </w:r>
    </w:p>
    <w:p w14:paraId="0123DCAF" w14:textId="64FAF1B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C14069">
        <w:rPr>
          <w:lang w:eastAsia="ko-KR"/>
        </w:rPr>
        <w:t>PLATO</w:t>
      </w:r>
      <w:r w:rsidRPr="00AB0658">
        <w:t xml:space="preserve"> trial, and detailed rules can be found at the following link: </w:t>
      </w:r>
      <w:ins w:id="153" w:author="조재형(의생명시스템정보학교실)" w:date="2023-08-07T15:41:00Z">
        <w:r w:rsidR="00820A26" w:rsidRPr="00471DCF">
          <w:t>https://atlas-demo.ohdsi.org/#/cohortdefinition/17834</w:t>
        </w:r>
        <w:r w:rsidR="00820A26">
          <w:t>23</w:t>
        </w:r>
      </w:ins>
      <w:del w:id="154" w:author="조재형(의생명시스템정보학교실)" w:date="2023-08-07T15:41:00Z">
        <w:r w:rsidRPr="00AB0658" w:rsidDel="00820A26">
          <w:delText>https://a.co.kr.</w:delText>
        </w:r>
      </w:del>
    </w:p>
    <w:p w14:paraId="57D5D60D" w14:textId="32538D1D" w:rsidR="006D6E07" w:rsidRPr="00294D9E" w:rsidRDefault="006D6E07" w:rsidP="006D6E07">
      <w:pPr>
        <w:pStyle w:val="4"/>
      </w:pPr>
      <w:r w:rsidRPr="00294D9E">
        <w:t xml:space="preserve">Exposures: </w:t>
      </w:r>
      <w:r w:rsidR="00C14069">
        <w:t>ticagrelo</w:t>
      </w:r>
      <w:r w:rsidR="00A57310">
        <w:t>r</w:t>
      </w:r>
    </w:p>
    <w:p w14:paraId="41819E92" w14:textId="77777777" w:rsidR="006D6E07" w:rsidRDefault="006D6E07" w:rsidP="006D6E07">
      <w:r>
        <w:t xml:space="preserve">Index rule defining the index date:  </w:t>
      </w:r>
    </w:p>
    <w:p w14:paraId="24AD10EC" w14:textId="4162797A"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55" w:author="조재형(의생명시스템정보학교실)" w:date="2023-08-07T15:31:00Z"/>
        </w:rPr>
      </w:pPr>
      <w:r>
        <w:t xml:space="preserve">First exposure to any drug containing the </w:t>
      </w:r>
      <w:proofErr w:type="spellStart"/>
      <w:r>
        <w:t>RxNorm</w:t>
      </w:r>
      <w:proofErr w:type="spellEnd"/>
      <w:r>
        <w:t xml:space="preserve"> ingredient of </w:t>
      </w:r>
      <w:r w:rsidR="00C14069">
        <w:t>ticagrelor</w:t>
      </w:r>
      <w:r>
        <w:t>.</w:t>
      </w:r>
    </w:p>
    <w:p w14:paraId="79DB0B51" w14:textId="38A988F5"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56" w:author="조재형(의생명시스템정보학교실)" w:date="2023-08-07T15:31:00Z">
        <w:r>
          <w:t>In addition</w:t>
        </w:r>
        <w:r w:rsidRPr="00471DCF">
          <w:t>, detailed rules can be found at the following link</w:t>
        </w:r>
        <w:r>
          <w:t>:</w:t>
        </w:r>
        <w:r w:rsidRPr="00AB0658">
          <w:t xml:space="preserve"> </w:t>
        </w:r>
        <w:r w:rsidRPr="00471DCF">
          <w:t>https://atlas-demo.ohdsi.org/#/cohortdefinition/17834</w:t>
        </w:r>
      </w:ins>
      <w:ins w:id="157" w:author="조재형(의생명시스템정보학교실)" w:date="2023-08-07T15:42:00Z">
        <w:r w:rsidR="00820A26">
          <w:t>26</w:t>
        </w:r>
      </w:ins>
    </w:p>
    <w:p w14:paraId="1E6EE4F5" w14:textId="77777777" w:rsidR="006D6E07" w:rsidRPr="00294D9E" w:rsidRDefault="006D6E07" w:rsidP="006D6E07">
      <w:pPr>
        <w:pStyle w:val="4"/>
      </w:pPr>
      <w:r w:rsidRPr="00294D9E">
        <w:t xml:space="preserve">Exposures: </w:t>
      </w:r>
      <w:r>
        <w:t>clopidogrel</w:t>
      </w:r>
    </w:p>
    <w:p w14:paraId="1F525FD3" w14:textId="77777777" w:rsidR="006D6E07" w:rsidRDefault="006D6E07" w:rsidP="006D6E07">
      <w:r>
        <w:t xml:space="preserve">Index rule defining the index date:  </w:t>
      </w:r>
    </w:p>
    <w:p w14:paraId="3632ECCE" w14:textId="733C856B"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58" w:author="조재형(의생명시스템정보학교실)" w:date="2023-08-07T15:31:00Z"/>
        </w:rPr>
      </w:pPr>
      <w:r>
        <w:t xml:space="preserve">First exposure to any drug containing the </w:t>
      </w:r>
      <w:proofErr w:type="spellStart"/>
      <w:r>
        <w:t>RxNorm</w:t>
      </w:r>
      <w:proofErr w:type="spellEnd"/>
      <w:r>
        <w:t xml:space="preserve"> ingredient</w:t>
      </w:r>
      <w:r>
        <w:rPr>
          <w:lang w:eastAsia="ko-KR"/>
        </w:rPr>
        <w:t xml:space="preserve"> </w:t>
      </w:r>
      <w:r>
        <w:t>of clopidogrel.</w:t>
      </w:r>
    </w:p>
    <w:p w14:paraId="73D75041" w14:textId="2445E650"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59" w:author="조재형(의생명시스템정보학교실)" w:date="2023-08-07T15:31:00Z">
        <w:r>
          <w:t>In addition</w:t>
        </w:r>
        <w:r w:rsidRPr="00471DCF">
          <w:t>, detailed rules can be found at the following link</w:t>
        </w:r>
        <w:r>
          <w:t>:</w:t>
        </w:r>
        <w:r w:rsidRPr="00AB0658">
          <w:t xml:space="preserve"> </w:t>
        </w:r>
        <w:r w:rsidRPr="00471DCF">
          <w:t>https://atlas-demo.ohdsi.org/#/cohortdefinition/17834</w:t>
        </w:r>
      </w:ins>
      <w:ins w:id="160" w:author="조재형(의생명시스템정보학교실)" w:date="2023-08-07T15:42:00Z">
        <w:r w:rsidR="00820A26">
          <w:t>28</w:t>
        </w:r>
      </w:ins>
    </w:p>
    <w:p w14:paraId="75946BEA" w14:textId="1B7EBEB4" w:rsidR="00766640" w:rsidRPr="00294D9E" w:rsidRDefault="00766640" w:rsidP="00766640">
      <w:pPr>
        <w:pStyle w:val="3"/>
      </w:pPr>
      <w:bookmarkStart w:id="161" w:name="_Toc141269632"/>
      <w:r w:rsidRPr="00294D9E">
        <w:t xml:space="preserve">Replication study </w:t>
      </w:r>
      <w:r w:rsidR="009972C3" w:rsidRPr="00294D9E">
        <w:t>1</w:t>
      </w:r>
      <w:r w:rsidR="009972C3">
        <w:t>1</w:t>
      </w:r>
      <w:r w:rsidR="009972C3" w:rsidRPr="00294D9E">
        <w:t xml:space="preserve"> </w:t>
      </w:r>
      <w:r w:rsidRPr="00294D9E">
        <w:t>(</w:t>
      </w:r>
      <w:r w:rsidR="00357866" w:rsidRPr="00294D9E">
        <w:t>ROCKET AF</w:t>
      </w:r>
      <w:r w:rsidRPr="00294D9E">
        <w:t xml:space="preserve"> trial)</w:t>
      </w:r>
      <w:bookmarkEnd w:id="161"/>
    </w:p>
    <w:p w14:paraId="59FCF3A8" w14:textId="6866CB2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2C743B7F" w:rsidR="00766640"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139B166" w14:textId="67F785D5" w:rsidR="009B4E85" w:rsidRDefault="009B4E8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1DD6201C" w14:textId="249A6EF2" w:rsidR="00A57310" w:rsidRPr="00294D9E" w:rsidRDefault="00A5731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1667221A" w14:textId="098479CE" w:rsidR="00A57310" w:rsidRPr="00294D9E" w:rsidRDefault="00A57310" w:rsidP="00A57310">
      <w:pPr>
        <w:pStyle w:val="4"/>
      </w:pPr>
      <w:r w:rsidRPr="00294D9E">
        <w:t xml:space="preserve">Exposures: </w:t>
      </w:r>
      <w:r>
        <w:t>rivaroxaban (ROCKET AF</w:t>
      </w:r>
      <w:r>
        <w:rPr>
          <w:rFonts w:hint="eastAsia"/>
          <w:lang w:eastAsia="ko-KR"/>
        </w:rPr>
        <w:t xml:space="preserve"> </w:t>
      </w:r>
      <w:r>
        <w:t>trial)</w:t>
      </w:r>
    </w:p>
    <w:p w14:paraId="0D940788" w14:textId="77777777" w:rsidR="00A57310" w:rsidRDefault="00A57310" w:rsidP="00A57310">
      <w:pPr>
        <w:rPr>
          <w:lang w:eastAsia="ko-KR"/>
        </w:rPr>
      </w:pPr>
      <w:r>
        <w:t xml:space="preserve">Index rule defining the index date:  </w:t>
      </w:r>
    </w:p>
    <w:p w14:paraId="02F195D8" w14:textId="2F93E72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090E441B" w14:textId="77777777" w:rsidR="00A57310" w:rsidRDefault="00A57310" w:rsidP="00A57310">
      <w:r>
        <w:lastRenderedPageBreak/>
        <w:t>Inclusion rules based on the index date:</w:t>
      </w:r>
    </w:p>
    <w:p w14:paraId="6D29E42B" w14:textId="52C8E4B8"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6D59B9" w14:textId="15359730"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FFB433A" w14:textId="096F8C7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035781FA" w14:textId="0C7EB13C"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w:t>
      </w:r>
      <w:ins w:id="162" w:author="조재형(의생명시스템정보학교실)" w:date="2023-08-07T15:42:00Z">
        <w:r w:rsidR="00820A26" w:rsidRPr="00471DCF">
          <w:t>https://atlas-demo.ohdsi.org/#/cohortdefinition/17834</w:t>
        </w:r>
        <w:r w:rsidR="00820A26">
          <w:t>14</w:t>
        </w:r>
      </w:ins>
      <w:del w:id="163" w:author="조재형(의생명시스템정보학교실)" w:date="2023-08-07T15:42:00Z">
        <w:r w:rsidRPr="00AB0658" w:rsidDel="00820A26">
          <w:delText>https://a.co.kr.</w:delText>
        </w:r>
      </w:del>
    </w:p>
    <w:p w14:paraId="4F2206D6" w14:textId="7E948E98" w:rsidR="00A57310" w:rsidRPr="00294D9E" w:rsidRDefault="00A57310" w:rsidP="00A57310">
      <w:pPr>
        <w:pStyle w:val="4"/>
      </w:pPr>
      <w:r w:rsidRPr="00294D9E">
        <w:t xml:space="preserve">Exposures: </w:t>
      </w:r>
      <w:r>
        <w:t>warfarin (ROCKET AF trial)</w:t>
      </w:r>
    </w:p>
    <w:p w14:paraId="676D2512" w14:textId="77777777" w:rsidR="00A57310" w:rsidRDefault="00A57310" w:rsidP="00A57310">
      <w:r>
        <w:t xml:space="preserve">Index rule defining the index date:  </w:t>
      </w:r>
    </w:p>
    <w:p w14:paraId="61341AF9" w14:textId="291517AB"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warfarin.</w:t>
      </w:r>
    </w:p>
    <w:p w14:paraId="26FBB0D4" w14:textId="77777777" w:rsidR="00A57310" w:rsidRDefault="00A57310" w:rsidP="00A57310">
      <w:r>
        <w:t>Inclusion rules based on the index date:</w:t>
      </w:r>
    </w:p>
    <w:p w14:paraId="4D1AAB46"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3296E08"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76ED4F7"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31ECDA14" w14:textId="6757C7CA"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w:t>
      </w:r>
      <w:ins w:id="164" w:author="조재형(의생명시스템정보학교실)" w:date="2023-08-07T15:42:00Z">
        <w:r w:rsidR="00820A26" w:rsidRPr="00471DCF">
          <w:t>https://atlas-demo.ohdsi.org/#/cohortdefinition/17834</w:t>
        </w:r>
        <w:r w:rsidR="00820A26">
          <w:t>15</w:t>
        </w:r>
      </w:ins>
      <w:del w:id="165" w:author="조재형(의생명시스템정보학교실)" w:date="2023-08-07T15:42:00Z">
        <w:r w:rsidRPr="00AB0658" w:rsidDel="00820A26">
          <w:delText>https://a.co.kr.</w:delText>
        </w:r>
      </w:del>
    </w:p>
    <w:p w14:paraId="53D7B696" w14:textId="26673C7C" w:rsidR="00A57310" w:rsidRPr="00294D9E" w:rsidRDefault="00A57310" w:rsidP="00A57310">
      <w:pPr>
        <w:pStyle w:val="4"/>
      </w:pPr>
      <w:r w:rsidRPr="00294D9E">
        <w:t xml:space="preserve">Exposures: </w:t>
      </w:r>
      <w:r>
        <w:t>rivaroxaban</w:t>
      </w:r>
    </w:p>
    <w:p w14:paraId="65D2E5B8" w14:textId="77777777" w:rsidR="00A57310" w:rsidRDefault="00A57310" w:rsidP="00A57310">
      <w:pPr>
        <w:rPr>
          <w:lang w:eastAsia="ko-KR"/>
        </w:rPr>
      </w:pPr>
      <w:r>
        <w:t xml:space="preserve">Index rule defining the index date:  </w:t>
      </w:r>
    </w:p>
    <w:p w14:paraId="66C3BE5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7E6A5BDB" w14:textId="77777777" w:rsidR="00A57310" w:rsidRDefault="00A57310" w:rsidP="00A57310">
      <w:r>
        <w:t>Inclusion rules based on the index date:</w:t>
      </w:r>
    </w:p>
    <w:p w14:paraId="5152E69B"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7465A07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9CB2052" w14:textId="2B37EF71"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66" w:author="조재형(의생명시스템정보학교실)" w:date="2023-08-07T15:32:00Z"/>
        </w:rPr>
      </w:pPr>
      <w:r w:rsidRPr="00A57310">
        <w:t>Patients who have not undergone dual antiplatelet therapy within 1 year</w:t>
      </w:r>
    </w:p>
    <w:p w14:paraId="1BE99C31" w14:textId="41D29183"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67" w:author="조재형(의생명시스템정보학교실)" w:date="2023-08-07T15:32:00Z">
        <w:r>
          <w:t>In addition</w:t>
        </w:r>
        <w:r w:rsidRPr="00471DCF">
          <w:t>, detailed rules can be found at the following link</w:t>
        </w:r>
        <w:r>
          <w:t>:</w:t>
        </w:r>
        <w:r w:rsidRPr="00AB0658">
          <w:t xml:space="preserve"> </w:t>
        </w:r>
        <w:r w:rsidRPr="00471DCF">
          <w:t>https://atlas-demo.ohdsi.org/#/cohortdefinition/17834</w:t>
        </w:r>
      </w:ins>
      <w:ins w:id="168" w:author="조재형(의생명시스템정보학교실)" w:date="2023-08-07T15:42:00Z">
        <w:r w:rsidR="00820A26">
          <w:t>19</w:t>
        </w:r>
      </w:ins>
    </w:p>
    <w:p w14:paraId="402F13BB" w14:textId="45D33AD0" w:rsidR="00A57310" w:rsidRPr="00294D9E" w:rsidRDefault="00A57310" w:rsidP="00A57310">
      <w:pPr>
        <w:pStyle w:val="4"/>
      </w:pPr>
      <w:r w:rsidRPr="00294D9E">
        <w:t xml:space="preserve">Exposures: </w:t>
      </w:r>
      <w:r>
        <w:t>warfarin</w:t>
      </w:r>
    </w:p>
    <w:p w14:paraId="6914B5FD" w14:textId="77777777" w:rsidR="00A57310" w:rsidRDefault="00A57310" w:rsidP="00A57310">
      <w:r>
        <w:t xml:space="preserve">Index rule defining the index date:  </w:t>
      </w:r>
    </w:p>
    <w:p w14:paraId="5A968892" w14:textId="2EB2A179"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warfarin.</w:t>
      </w:r>
    </w:p>
    <w:p w14:paraId="61843DB8" w14:textId="77777777" w:rsidR="00A57310" w:rsidRDefault="00A57310" w:rsidP="00A57310">
      <w:r>
        <w:t>Inclusion rules based on the index date:</w:t>
      </w:r>
    </w:p>
    <w:p w14:paraId="2940A2B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FAF55B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4793F40" w14:textId="4EEF1471"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69" w:author="조재형(의생명시스템정보학교실)" w:date="2023-08-07T15:32:00Z"/>
        </w:rPr>
      </w:pPr>
      <w:r w:rsidRPr="00A57310">
        <w:t>Patients who have not undergone dual antiplatelet therapy within 1 year</w:t>
      </w:r>
    </w:p>
    <w:p w14:paraId="44F017FB" w14:textId="10E50A3B"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70" w:author="조재형(의생명시스템정보학교실)" w:date="2023-08-07T15:32:00Z">
        <w:r>
          <w:t>In addition</w:t>
        </w:r>
        <w:r w:rsidRPr="00471DCF">
          <w:t>, detailed rules can be found at the following link</w:t>
        </w:r>
        <w:r>
          <w:t>:</w:t>
        </w:r>
        <w:r w:rsidRPr="00AB0658">
          <w:t xml:space="preserve"> </w:t>
        </w:r>
        <w:r w:rsidRPr="00471DCF">
          <w:t>https://atlas-demo.ohdsi.org/#/cohortdefinition/17834</w:t>
        </w:r>
      </w:ins>
      <w:ins w:id="171" w:author="조재형(의생명시스템정보학교실)" w:date="2023-08-07T15:42:00Z">
        <w:r w:rsidR="00820A26">
          <w:t>21</w:t>
        </w:r>
      </w:ins>
    </w:p>
    <w:p w14:paraId="468AF4BF" w14:textId="329B05EB" w:rsidR="00766640" w:rsidRPr="00294D9E" w:rsidRDefault="00766640" w:rsidP="00766640">
      <w:pPr>
        <w:pStyle w:val="3"/>
      </w:pPr>
      <w:bookmarkStart w:id="172" w:name="_Toc141269633"/>
      <w:r w:rsidRPr="00294D9E">
        <w:lastRenderedPageBreak/>
        <w:t xml:space="preserve">Replication study </w:t>
      </w:r>
      <w:r w:rsidR="009972C3" w:rsidRPr="00294D9E">
        <w:t>1</w:t>
      </w:r>
      <w:r w:rsidR="009972C3">
        <w:t>2</w:t>
      </w:r>
      <w:r w:rsidR="009972C3" w:rsidRPr="00294D9E">
        <w:t xml:space="preserve"> </w:t>
      </w:r>
      <w:r w:rsidRPr="00294D9E">
        <w:t>(</w:t>
      </w:r>
      <w:r w:rsidR="00357866" w:rsidRPr="00294D9E">
        <w:t>ARISTOTLE</w:t>
      </w:r>
      <w:r w:rsidRPr="00294D9E">
        <w:t xml:space="preserve"> trial)</w:t>
      </w:r>
      <w:bookmarkEnd w:id="172"/>
    </w:p>
    <w:p w14:paraId="5BDC1B0D" w14:textId="3A32BC15" w:rsidR="00766640" w:rsidRPr="00294D9E" w:rsidRDefault="00766640" w:rsidP="00766640">
      <w:pPr>
        <w:rPr>
          <w:lang w:eastAsia="ko-KR"/>
        </w:rPr>
      </w:pPr>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69875295" w14:textId="17E2007F"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6AFBC32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1F9F54FC" w:rsidR="00766640" w:rsidRPr="00294D9E" w:rsidRDefault="00766640" w:rsidP="00766640">
      <w:pPr>
        <w:pStyle w:val="4"/>
      </w:pPr>
      <w:r w:rsidRPr="00294D9E">
        <w:t xml:space="preserve">Exposures: replication study </w:t>
      </w:r>
      <w:r w:rsidR="00357866" w:rsidRPr="00294D9E">
        <w:t>13</w:t>
      </w:r>
    </w:p>
    <w:p w14:paraId="49936841" w14:textId="77777777" w:rsidR="00466301" w:rsidRDefault="00466301" w:rsidP="00466301">
      <w:r>
        <w:t xml:space="preserve">Index rule defining the index date:  </w:t>
      </w:r>
    </w:p>
    <w:p w14:paraId="371362FA" w14:textId="0812A26F"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apixaban</w:t>
      </w:r>
      <w:r>
        <w:t xml:space="preserve"> and </w:t>
      </w:r>
      <w:r>
        <w:rPr>
          <w:rFonts w:hint="eastAsia"/>
          <w:lang w:eastAsia="ko-KR"/>
        </w:rPr>
        <w:t>warfarin</w:t>
      </w:r>
      <w:r>
        <w:t>).</w:t>
      </w:r>
    </w:p>
    <w:p w14:paraId="7DC8D0BB" w14:textId="77777777" w:rsidR="00466301" w:rsidRDefault="00466301" w:rsidP="00466301">
      <w:r>
        <w:t>Inclusion rules based on the index date:</w:t>
      </w:r>
    </w:p>
    <w:p w14:paraId="1BFC93D1" w14:textId="4584BBC8"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3BF7265"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29472BF"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Pr>
          <w:rFonts w:hint="eastAsia"/>
          <w:lang w:eastAsia="ko-KR"/>
        </w:rPr>
        <w:t>atrial</w:t>
      </w:r>
      <w:r>
        <w:t xml:space="preserve"> </w:t>
      </w:r>
      <w:r>
        <w:rPr>
          <w:rFonts w:hint="eastAsia"/>
          <w:lang w:eastAsia="ko-KR"/>
        </w:rPr>
        <w:t>fibrillation</w:t>
      </w:r>
      <w:r>
        <w:t xml:space="preserve"> on or preceding the index date</w:t>
      </w:r>
    </w:p>
    <w:p w14:paraId="478EAA57" w14:textId="6C651F36" w:rsidR="00766640" w:rsidRPr="00294D9E" w:rsidRDefault="00766640" w:rsidP="00766640">
      <w:pPr>
        <w:pStyle w:val="3"/>
      </w:pPr>
      <w:bookmarkStart w:id="173" w:name="_Toc141269634"/>
      <w:r w:rsidRPr="00294D9E">
        <w:t xml:space="preserve">Replication study </w:t>
      </w:r>
      <w:r w:rsidR="009972C3" w:rsidRPr="00294D9E">
        <w:t>1</w:t>
      </w:r>
      <w:r w:rsidR="009972C3">
        <w:t>3</w:t>
      </w:r>
      <w:r w:rsidR="009972C3" w:rsidRPr="00294D9E">
        <w:t xml:space="preserve"> </w:t>
      </w:r>
      <w:r w:rsidRPr="00294D9E">
        <w:t>(</w:t>
      </w:r>
      <w:r w:rsidR="00357866" w:rsidRPr="00294D9E">
        <w:t>ENGAGE AF-TIMI 48</w:t>
      </w:r>
      <w:r w:rsidRPr="00294D9E">
        <w:t xml:space="preserve"> trial)</w:t>
      </w:r>
      <w:bookmarkEnd w:id="173"/>
    </w:p>
    <w:p w14:paraId="025D5E47" w14:textId="77777777" w:rsidR="00264411" w:rsidRPr="00294D9E" w:rsidRDefault="00264411" w:rsidP="00264411">
      <w:r w:rsidRPr="00294D9E">
        <w:t xml:space="preserve">All subjects in the database will be included who meet the following criteria: (note: the index date is the start of the treatment for </w:t>
      </w:r>
      <w:r w:rsidRPr="00294D9E">
        <w:rPr>
          <w:lang w:eastAsia="ko-KR"/>
        </w:rPr>
        <w:t>atrial fibrillation</w:t>
      </w:r>
      <w:r w:rsidRPr="00294D9E">
        <w:t>)</w:t>
      </w:r>
    </w:p>
    <w:p w14:paraId="52F67699"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430BD40"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6CD91FC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60A52C32"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3B9D73C6" w14:textId="26E6C0BD" w:rsidR="00264411" w:rsidRPr="00294D9E" w:rsidRDefault="00264411" w:rsidP="00264411">
      <w:pPr>
        <w:pStyle w:val="4"/>
      </w:pPr>
      <w:r w:rsidRPr="00294D9E">
        <w:t xml:space="preserve">Exposures: </w:t>
      </w:r>
      <w:proofErr w:type="spellStart"/>
      <w:r>
        <w:t>edoxaban</w:t>
      </w:r>
      <w:proofErr w:type="spellEnd"/>
      <w:r>
        <w:t xml:space="preserve"> (ENGAGE AF-TIMI 48</w:t>
      </w:r>
      <w:r>
        <w:rPr>
          <w:rFonts w:hint="eastAsia"/>
          <w:lang w:eastAsia="ko-KR"/>
        </w:rPr>
        <w:t xml:space="preserve"> </w:t>
      </w:r>
      <w:r>
        <w:t>trial)</w:t>
      </w:r>
    </w:p>
    <w:p w14:paraId="226F4534" w14:textId="77777777" w:rsidR="00264411" w:rsidRDefault="00264411" w:rsidP="00264411">
      <w:pPr>
        <w:rPr>
          <w:lang w:eastAsia="ko-KR"/>
        </w:rPr>
      </w:pPr>
      <w:r>
        <w:t xml:space="preserve">Index rule defining the index date:  </w:t>
      </w:r>
    </w:p>
    <w:p w14:paraId="21BEA04D" w14:textId="4947D94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t>
      </w:r>
      <w:proofErr w:type="spellStart"/>
      <w:r>
        <w:t>edoxaban</w:t>
      </w:r>
      <w:proofErr w:type="spellEnd"/>
      <w:r>
        <w:t>.</w:t>
      </w:r>
    </w:p>
    <w:p w14:paraId="29187D98" w14:textId="77777777" w:rsidR="00264411" w:rsidRDefault="00264411" w:rsidP="00264411">
      <w:r>
        <w:t>Inclusion rules based on the index date:</w:t>
      </w:r>
    </w:p>
    <w:p w14:paraId="2B96FEF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5AC0464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D544DD6"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3AC7E2" w14:textId="20948575"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and detailed rules can be found at the following link: </w:t>
      </w:r>
      <w:ins w:id="174" w:author="조재형(의생명시스템정보학교실)" w:date="2023-08-07T15:43:00Z">
        <w:r w:rsidR="00820A26" w:rsidRPr="00471DCF">
          <w:t>https://atlas-demo.ohdsi.org/#/cohortdefinition/17834</w:t>
        </w:r>
        <w:r w:rsidR="00820A26">
          <w:t>16</w:t>
        </w:r>
      </w:ins>
      <w:del w:id="175" w:author="조재형(의생명시스템정보학교실)" w:date="2023-08-07T15:43:00Z">
        <w:r w:rsidRPr="00AB0658" w:rsidDel="00820A26">
          <w:delText>https://a.co.kr.</w:delText>
        </w:r>
      </w:del>
    </w:p>
    <w:p w14:paraId="58130B55" w14:textId="2D274BD5" w:rsidR="00264411" w:rsidRPr="00294D9E" w:rsidRDefault="00264411" w:rsidP="00264411">
      <w:pPr>
        <w:pStyle w:val="4"/>
      </w:pPr>
      <w:r w:rsidRPr="00294D9E">
        <w:lastRenderedPageBreak/>
        <w:t xml:space="preserve">Exposures: </w:t>
      </w:r>
      <w:r>
        <w:t>warfarin (ENGAGE AF-TIMI 48 AF trial)</w:t>
      </w:r>
    </w:p>
    <w:p w14:paraId="6DA69ABC" w14:textId="77777777" w:rsidR="00264411" w:rsidRDefault="00264411" w:rsidP="00264411">
      <w:r>
        <w:t xml:space="preserve">Index rule defining the index date:  </w:t>
      </w:r>
    </w:p>
    <w:p w14:paraId="2B8B1CDA"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warfarin.</w:t>
      </w:r>
    </w:p>
    <w:p w14:paraId="12DEA918" w14:textId="77777777" w:rsidR="00264411" w:rsidRDefault="00264411" w:rsidP="00264411">
      <w:r>
        <w:t>Inclusion rules based on the index date:</w:t>
      </w:r>
    </w:p>
    <w:p w14:paraId="0309C5A7"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8F0598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27A7834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0645FEF" w14:textId="488503F0"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trial, and detailed rules can be found at the following link: </w:t>
      </w:r>
      <w:ins w:id="176" w:author="조재형(의생명시스템정보학교실)" w:date="2023-08-07T15:43:00Z">
        <w:r w:rsidR="00820A26" w:rsidRPr="00471DCF">
          <w:t>https://atlas-demo.ohdsi.org/#/cohortdefinition/17834</w:t>
        </w:r>
        <w:r w:rsidR="00820A26">
          <w:t>17</w:t>
        </w:r>
      </w:ins>
      <w:del w:id="177" w:author="조재형(의생명시스템정보학교실)" w:date="2023-08-07T15:43:00Z">
        <w:r w:rsidRPr="00AB0658" w:rsidDel="00820A26">
          <w:delText>https://a.co.kr.</w:delText>
        </w:r>
      </w:del>
    </w:p>
    <w:p w14:paraId="05C13A8E" w14:textId="1D4AB340" w:rsidR="00264411" w:rsidRPr="00294D9E" w:rsidRDefault="00264411" w:rsidP="00264411">
      <w:pPr>
        <w:pStyle w:val="4"/>
      </w:pPr>
      <w:r w:rsidRPr="00294D9E">
        <w:t xml:space="preserve">Exposures: </w:t>
      </w:r>
      <w:proofErr w:type="spellStart"/>
      <w:r>
        <w:t>edoxaban</w:t>
      </w:r>
      <w:proofErr w:type="spellEnd"/>
    </w:p>
    <w:p w14:paraId="60F00E2F" w14:textId="77777777" w:rsidR="00264411" w:rsidRDefault="00264411" w:rsidP="00264411">
      <w:pPr>
        <w:rPr>
          <w:lang w:eastAsia="ko-KR"/>
        </w:rPr>
      </w:pPr>
      <w:r>
        <w:t xml:space="preserve">Index rule defining the index date:  </w:t>
      </w:r>
    </w:p>
    <w:p w14:paraId="745D0E8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 of rivaroxaban.</w:t>
      </w:r>
    </w:p>
    <w:p w14:paraId="3103D2CC" w14:textId="77777777" w:rsidR="00264411" w:rsidRDefault="00264411" w:rsidP="00264411">
      <w:r>
        <w:t>Inclusion rules based on the index date:</w:t>
      </w:r>
    </w:p>
    <w:p w14:paraId="7ABAAFF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66FD074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40DB891" w14:textId="5DBC657E"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78" w:author="조재형(의생명시스템정보학교실)" w:date="2023-08-07T15:33:00Z"/>
        </w:rPr>
      </w:pPr>
      <w:r w:rsidRPr="00A57310">
        <w:t>Patients who have not undergone dual antiplatelet therapy within 1 year</w:t>
      </w:r>
    </w:p>
    <w:p w14:paraId="1F8E6C04" w14:textId="5AA1FA81"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79" w:author="조재형(의생명시스템정보학교실)" w:date="2023-08-07T15:33:00Z">
        <w:r>
          <w:t>In addition</w:t>
        </w:r>
        <w:r w:rsidRPr="00471DCF">
          <w:t>, detailed rules can be found at the following link</w:t>
        </w:r>
        <w:r>
          <w:t>:</w:t>
        </w:r>
        <w:r w:rsidRPr="00AB0658">
          <w:t xml:space="preserve"> </w:t>
        </w:r>
        <w:r w:rsidRPr="00471DCF">
          <w:t>https://atlas-demo.ohdsi.org/#/cohortdefinition/17834</w:t>
        </w:r>
      </w:ins>
      <w:ins w:id="180" w:author="조재형(의생명시스템정보학교실)" w:date="2023-08-07T15:43:00Z">
        <w:r w:rsidR="00820A26">
          <w:t>20</w:t>
        </w:r>
      </w:ins>
    </w:p>
    <w:p w14:paraId="6D6E50DD" w14:textId="77777777" w:rsidR="00264411" w:rsidRPr="00294D9E" w:rsidRDefault="00264411" w:rsidP="00264411">
      <w:pPr>
        <w:pStyle w:val="4"/>
      </w:pPr>
      <w:r w:rsidRPr="00294D9E">
        <w:t xml:space="preserve">Exposures: </w:t>
      </w:r>
      <w:r>
        <w:t>warfarin</w:t>
      </w:r>
    </w:p>
    <w:p w14:paraId="3C212559" w14:textId="77777777" w:rsidR="00264411" w:rsidRDefault="00264411" w:rsidP="00264411">
      <w:r>
        <w:t xml:space="preserve">Index rule defining the index date:  </w:t>
      </w:r>
    </w:p>
    <w:p w14:paraId="5EA292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w:t>
      </w:r>
      <w:r>
        <w:rPr>
          <w:lang w:eastAsia="ko-KR"/>
        </w:rPr>
        <w:t xml:space="preserve"> </w:t>
      </w:r>
      <w:r>
        <w:t>of warfarin.</w:t>
      </w:r>
    </w:p>
    <w:p w14:paraId="1DEBBF3B" w14:textId="77777777" w:rsidR="00264411" w:rsidRDefault="00264411" w:rsidP="00264411">
      <w:r>
        <w:t>Inclusion rules based on the index date:</w:t>
      </w:r>
    </w:p>
    <w:p w14:paraId="7813FD3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1E53A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4212BFA9" w14:textId="1C2EA5CC"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ins w:id="181" w:author="조재형(의생명시스템정보학교실)" w:date="2023-08-07T15:33:00Z"/>
        </w:rPr>
      </w:pPr>
      <w:r w:rsidRPr="00A57310">
        <w:t>Patients who have not undergone dual antiplatelet therapy within 1 year</w:t>
      </w:r>
    </w:p>
    <w:p w14:paraId="449B377C" w14:textId="2DC3350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ins w:id="182" w:author="조재형(의생명시스템정보학교실)" w:date="2023-08-07T15:33:00Z">
        <w:r>
          <w:t>In addition</w:t>
        </w:r>
        <w:r w:rsidRPr="00471DCF">
          <w:t>, detailed rules can be found at the following link</w:t>
        </w:r>
        <w:r>
          <w:t>:</w:t>
        </w:r>
        <w:r w:rsidRPr="00AB0658">
          <w:t xml:space="preserve"> </w:t>
        </w:r>
        <w:r w:rsidRPr="00471DCF">
          <w:t>https://atlas-demo.ohdsi.org/#/cohortdefinition/17834</w:t>
        </w:r>
      </w:ins>
      <w:ins w:id="183" w:author="조재형(의생명시스템정보학교실)" w:date="2023-08-07T15:43:00Z">
        <w:r w:rsidR="00820A26">
          <w:t>21</w:t>
        </w:r>
      </w:ins>
    </w:p>
    <w:p w14:paraId="28B8D44D" w14:textId="7007D314" w:rsidR="00766640" w:rsidRPr="00294D9E" w:rsidRDefault="00766640" w:rsidP="00766640">
      <w:pPr>
        <w:pStyle w:val="3"/>
      </w:pPr>
      <w:bookmarkStart w:id="184" w:name="_Toc141269635"/>
      <w:r w:rsidRPr="00294D9E">
        <w:t xml:space="preserve">Replication study </w:t>
      </w:r>
      <w:r w:rsidR="009972C3" w:rsidRPr="00294D9E">
        <w:t>1</w:t>
      </w:r>
      <w:r w:rsidR="009972C3">
        <w:t>4</w:t>
      </w:r>
      <w:r w:rsidR="009972C3" w:rsidRPr="00294D9E">
        <w:t xml:space="preserve"> </w:t>
      </w:r>
      <w:r w:rsidRPr="00294D9E">
        <w:t>(</w:t>
      </w:r>
      <w:r w:rsidR="00357866" w:rsidRPr="00294D9E">
        <w:t xml:space="preserve">ORAL </w:t>
      </w:r>
      <w:r w:rsidRPr="00294D9E">
        <w:t>trial)</w:t>
      </w:r>
      <w:bookmarkEnd w:id="184"/>
    </w:p>
    <w:p w14:paraId="55B55D05" w14:textId="773995E8"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2F677C49"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lastRenderedPageBreak/>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77C74B59" w14:textId="5B6290E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4</w:t>
      </w:r>
    </w:p>
    <w:p w14:paraId="6099EB6E" w14:textId="77777777" w:rsidR="00466301" w:rsidRDefault="00466301" w:rsidP="00466301">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568C3BDD"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4EC80217" w:rsidR="00766640" w:rsidRPr="00294D9E" w:rsidRDefault="00766640" w:rsidP="00766640">
      <w:pPr>
        <w:pStyle w:val="3"/>
        <w:rPr>
          <w:rFonts w:asciiTheme="minorHAnsi" w:hAnsiTheme="minorHAnsi" w:cstheme="minorHAnsi"/>
        </w:rPr>
      </w:pPr>
      <w:bookmarkStart w:id="185" w:name="_Toc141269636"/>
      <w:r w:rsidRPr="00294D9E">
        <w:rPr>
          <w:rFonts w:asciiTheme="minorHAnsi" w:hAnsiTheme="minorHAnsi" w:cstheme="minorHAnsi"/>
        </w:rPr>
        <w:t xml:space="preserve">Replication study </w:t>
      </w:r>
      <w:r w:rsidR="009972C3" w:rsidRPr="00294D9E">
        <w:rPr>
          <w:rFonts w:asciiTheme="minorHAnsi" w:eastAsiaTheme="minorEastAsia" w:hAnsiTheme="minorHAnsi" w:cstheme="minorHAnsi"/>
          <w:lang w:eastAsia="ko-KR"/>
        </w:rPr>
        <w:t>1</w:t>
      </w:r>
      <w:r w:rsidR="009972C3">
        <w:rPr>
          <w:rFonts w:asciiTheme="minorHAnsi" w:eastAsiaTheme="minorEastAsia" w:hAnsiTheme="minorHAnsi" w:cstheme="minorHAnsi"/>
          <w:lang w:eastAsia="ko-KR"/>
        </w:rPr>
        <w:t>5</w:t>
      </w:r>
      <w:r w:rsidR="009972C3" w:rsidRPr="00294D9E">
        <w:rPr>
          <w:rFonts w:asciiTheme="minorHAnsi" w:hAnsiTheme="minorHAnsi" w:cstheme="minorHAnsi"/>
        </w:rPr>
        <w:t xml:space="preserve"> </w:t>
      </w:r>
      <w:r w:rsidRPr="00294D9E">
        <w:rPr>
          <w:rFonts w:asciiTheme="minorHAnsi" w:hAnsiTheme="minorHAnsi" w:cstheme="minorHAnsi"/>
        </w:rPr>
        <w:t>(</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185"/>
    </w:p>
    <w:p w14:paraId="54EE4678" w14:textId="6A04FFC0"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092421CA"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At least 180 days of observation time prior to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09E34F34" w14:textId="5E0744AF"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5</w:t>
      </w:r>
    </w:p>
    <w:p w14:paraId="5C528727" w14:textId="77777777" w:rsidR="00466301" w:rsidRDefault="00466301" w:rsidP="00466301">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w:t>
      </w:r>
      <w:proofErr w:type="spellStart"/>
      <w:r>
        <w:t>RxNorm</w:t>
      </w:r>
      <w:proofErr w:type="spellEnd"/>
      <w:r>
        <w:t xml:space="preserve">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36CBC859"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bookmarkStart w:id="186" w:name="_Toc141269637"/>
      <w:r w:rsidRPr="00294D9E">
        <w:t>Outcomes</w:t>
      </w:r>
      <w:bookmarkEnd w:id="186"/>
    </w:p>
    <w:p w14:paraId="06CFA4E1" w14:textId="6C18A022" w:rsidR="004A4789" w:rsidRPr="00294D9E" w:rsidRDefault="00E76222" w:rsidP="004A4789">
      <w:pPr>
        <w:pStyle w:val="3"/>
        <w:rPr>
          <w:rFonts w:eastAsiaTheme="minorEastAsia"/>
          <w:lang w:eastAsia="ko-KR"/>
        </w:rPr>
      </w:pPr>
      <w:bookmarkStart w:id="187" w:name="_Toc141269638"/>
      <w:bookmarkEnd w:id="70"/>
      <w:bookmarkEnd w:id="71"/>
      <w:bookmarkEnd w:id="72"/>
      <w:bookmarkEnd w:id="73"/>
      <w:r w:rsidRPr="00294D9E">
        <w:rPr>
          <w:rFonts w:eastAsiaTheme="minorEastAsia"/>
          <w:lang w:eastAsia="ko-KR"/>
        </w:rPr>
        <w:t>3P</w:t>
      </w:r>
      <w:r w:rsidRPr="00294D9E">
        <w:t xml:space="preserve"> </w:t>
      </w:r>
      <w:r w:rsidRPr="00294D9E">
        <w:rPr>
          <w:rFonts w:eastAsiaTheme="minorEastAsia"/>
          <w:lang w:eastAsia="ko-KR"/>
        </w:rPr>
        <w:t>MACE</w:t>
      </w:r>
      <w:bookmarkEnd w:id="187"/>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lastRenderedPageBreak/>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1E2B2D6F" w:rsidR="004A4789" w:rsidRDefault="004A4789" w:rsidP="004C1ABF">
      <w:pPr>
        <w:pStyle w:val="af3"/>
        <w:shd w:val="clear" w:color="auto" w:fill="FFFFFF"/>
        <w:spacing w:before="0" w:beforeAutospacing="0" w:after="150" w:afterAutospacing="0"/>
        <w:rPr>
          <w:ins w:id="188" w:author="조재형(의생명시스템정보학교실)" w:date="2023-08-07T15:57:00Z"/>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w:t>
      </w:r>
      <w:r w:rsidRPr="00E6018E">
        <w:rPr>
          <w:rFonts w:asciiTheme="minorHAnsi" w:hAnsiTheme="minorHAnsi" w:cstheme="minorHAnsi"/>
          <w:color w:val="333333"/>
          <w:sz w:val="22"/>
          <w:szCs w:val="22"/>
        </w:rPr>
        <w:t>ry events will be combined into cohort eras if they are within 180 days of each other.</w:t>
      </w:r>
    </w:p>
    <w:p w14:paraId="797ACC05" w14:textId="150938BA" w:rsidR="00C01DF9" w:rsidRPr="00896ED2" w:rsidRDefault="00896ED2" w:rsidP="004C1ABF">
      <w:pPr>
        <w:pStyle w:val="af3"/>
        <w:shd w:val="clear" w:color="auto" w:fill="FFFFFF"/>
        <w:spacing w:before="0" w:beforeAutospacing="0" w:after="150" w:afterAutospacing="0"/>
        <w:rPr>
          <w:rFonts w:asciiTheme="minorHAnsi" w:hAnsiTheme="minorHAnsi" w:cstheme="minorHAnsi"/>
          <w:color w:val="333333"/>
          <w:sz w:val="22"/>
          <w:szCs w:val="22"/>
        </w:rPr>
      </w:pPr>
      <w:ins w:id="189" w:author="조재형(의생명시스템정보학교실)" w:date="2023-08-07T15:58:00Z">
        <w:r w:rsidRPr="00896ED2">
          <w:rPr>
            <w:rFonts w:asciiTheme="minorHAnsi" w:hAnsiTheme="minorHAnsi" w:cstheme="minorHAnsi"/>
            <w:color w:val="333333"/>
            <w:sz w:val="22"/>
            <w:szCs w:val="22"/>
          </w:rPr>
          <w:t>The phenotype for 3P MACE can be found at</w:t>
        </w:r>
        <w:r w:rsidRPr="00896ED2">
          <w:rPr>
            <w:rFonts w:asciiTheme="minorHAnsi" w:hAnsiTheme="minorHAnsi" w:cstheme="minorHAnsi"/>
            <w:color w:val="333333"/>
            <w:sz w:val="22"/>
            <w:szCs w:val="22"/>
            <w:lang w:eastAsia="ko-KR"/>
          </w:rPr>
          <w:t xml:space="preserve"> </w:t>
        </w:r>
        <w:r w:rsidRPr="00896ED2">
          <w:rPr>
            <w:rFonts w:asciiTheme="minorHAnsi" w:eastAsia="바탕" w:hAnsiTheme="minorHAnsi" w:cstheme="minorHAnsi"/>
            <w:color w:val="333333"/>
            <w:sz w:val="22"/>
            <w:szCs w:val="22"/>
            <w:lang w:eastAsia="ko-KR"/>
            <w:rPrChange w:id="190" w:author="조재형(의생명시스템정보학교실)" w:date="2023-08-07T15:58:00Z">
              <w:rPr>
                <w:rFonts w:ascii="바탕" w:eastAsia="바탕" w:hAnsi="바탕" w:cs="바탕"/>
                <w:color w:val="333333"/>
                <w:sz w:val="22"/>
                <w:szCs w:val="22"/>
                <w:lang w:eastAsia="ko-KR"/>
              </w:rPr>
            </w:rPrChange>
          </w:rPr>
          <w:t>the following link</w:t>
        </w:r>
        <w:r w:rsidRPr="00896ED2">
          <w:rPr>
            <w:rFonts w:asciiTheme="minorHAnsi" w:hAnsiTheme="minorHAnsi" w:cstheme="minorHAnsi"/>
            <w:color w:val="333333"/>
            <w:sz w:val="22"/>
            <w:szCs w:val="22"/>
          </w:rPr>
          <w:t xml:space="preserve">: </w:t>
        </w:r>
        <w:r w:rsidRPr="00896ED2">
          <w:rPr>
            <w:rFonts w:asciiTheme="minorHAnsi" w:hAnsiTheme="minorHAnsi" w:cstheme="minorHAnsi"/>
            <w:sz w:val="22"/>
            <w:szCs w:val="22"/>
            <w:rPrChange w:id="191" w:author="조재형(의생명시스템정보학교실)" w:date="2023-08-07T15:58:00Z">
              <w:rPr/>
            </w:rPrChange>
          </w:rPr>
          <w:t>https://atlas-demo.ohdsi.org/#/cohortdefinition/17834</w:t>
        </w:r>
        <w:r>
          <w:rPr>
            <w:rFonts w:asciiTheme="minorHAnsi" w:hAnsiTheme="minorHAnsi" w:cstheme="minorHAnsi"/>
            <w:sz w:val="22"/>
            <w:szCs w:val="22"/>
          </w:rPr>
          <w:t>07</w:t>
        </w:r>
      </w:ins>
    </w:p>
    <w:p w14:paraId="519210A6" w14:textId="205F36F9" w:rsidR="00A45AF5" w:rsidRPr="00BC6515" w:rsidRDefault="003F3318" w:rsidP="00A45AF5">
      <w:pPr>
        <w:pStyle w:val="3"/>
        <w:rPr>
          <w:rFonts w:eastAsiaTheme="minorEastAsia"/>
          <w:lang w:eastAsia="ko-KR"/>
        </w:rPr>
      </w:pPr>
      <w:bookmarkStart w:id="192" w:name="_Toc141269639"/>
      <w:r>
        <w:rPr>
          <w:rFonts w:eastAsiaTheme="minorEastAsia"/>
          <w:lang w:eastAsia="ko-KR"/>
        </w:rPr>
        <w:t>4</w:t>
      </w:r>
      <w:r w:rsidR="00A45AF5" w:rsidRPr="00BC6515">
        <w:rPr>
          <w:rFonts w:eastAsiaTheme="minorEastAsia"/>
          <w:lang w:eastAsia="ko-KR"/>
        </w:rPr>
        <w:t>P MACE</w:t>
      </w:r>
      <w:bookmarkEnd w:id="192"/>
    </w:p>
    <w:p w14:paraId="5EDA920F" w14:textId="77777777" w:rsidR="002F1F54" w:rsidRPr="00BC6515" w:rsidRDefault="002F1F54" w:rsidP="002F1F54">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02222F95"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'Acute myocardial Infarction'.</w:t>
      </w:r>
    </w:p>
    <w:p w14:paraId="74880A58"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'Sudden cardiac death'.</w:t>
      </w:r>
    </w:p>
    <w:p w14:paraId="2201BA0C"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'Ischemic stroke'.</w:t>
      </w:r>
    </w:p>
    <w:p w14:paraId="374B344E"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Intracranial bleed Hemorrhagic stroke'.</w:t>
      </w:r>
    </w:p>
    <w:p w14:paraId="74156E15" w14:textId="20FD26F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Unstable angina'.</w:t>
      </w:r>
    </w:p>
    <w:p w14:paraId="5B2254EC" w14:textId="0E522F46"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4F20D19A"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3915E20E"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2F1FFE5F" w14:textId="5FF878AF" w:rsidR="002F1F54" w:rsidRPr="00896ED2" w:rsidRDefault="00896ED2">
      <w:pPr>
        <w:pStyle w:val="af3"/>
        <w:shd w:val="clear" w:color="auto" w:fill="FFFFFF"/>
        <w:spacing w:before="0" w:beforeAutospacing="0" w:after="150" w:afterAutospacing="0"/>
        <w:rPr>
          <w:rFonts w:asciiTheme="minorHAnsi" w:hAnsiTheme="minorHAnsi" w:cstheme="minorHAnsi"/>
          <w:color w:val="333333"/>
          <w:rPrChange w:id="193" w:author="조재형(의생명시스템정보학교실)" w:date="2023-08-07T15:59:00Z">
            <w:rPr>
              <w:lang w:eastAsia="ko-KR"/>
            </w:rPr>
          </w:rPrChange>
        </w:rPr>
        <w:pPrChange w:id="194" w:author="조재형(의생명시스템정보학교실)" w:date="2023-08-07T15:59:00Z">
          <w:pPr/>
        </w:pPrChange>
      </w:pPr>
      <w:ins w:id="195" w:author="조재형(의생명시스템정보학교실)" w:date="2023-08-07T15:59:00Z">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4</w:t>
        </w:r>
        <w:r w:rsidRPr="00896ED2">
          <w:rPr>
            <w:rFonts w:asciiTheme="minorHAnsi" w:hAnsiTheme="minorHAnsi" w:cstheme="minorHAnsi"/>
            <w:color w:val="333333"/>
            <w:sz w:val="22"/>
            <w:szCs w:val="22"/>
          </w:rPr>
          <w:t>P MACE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https://atlas-demo.ohdsi.org/#/cohortdefinition/17834</w:t>
        </w:r>
        <w:r>
          <w:rPr>
            <w:rFonts w:asciiTheme="minorHAnsi" w:hAnsiTheme="minorHAnsi" w:cstheme="minorHAnsi"/>
            <w:sz w:val="22"/>
            <w:szCs w:val="22"/>
          </w:rPr>
          <w:t>08</w:t>
        </w:r>
      </w:ins>
    </w:p>
    <w:p w14:paraId="710D5FD8" w14:textId="358C4C38" w:rsidR="00A45AF5" w:rsidRPr="00BC6515" w:rsidRDefault="00A45AF5" w:rsidP="00A45AF5">
      <w:pPr>
        <w:pStyle w:val="3"/>
        <w:rPr>
          <w:rFonts w:eastAsiaTheme="minorEastAsia"/>
          <w:lang w:eastAsia="ko-KR"/>
        </w:rPr>
      </w:pPr>
      <w:bookmarkStart w:id="196" w:name="_Toc141269640"/>
      <w:r w:rsidRPr="00BC6515">
        <w:rPr>
          <w:rFonts w:eastAsiaTheme="minorEastAsia"/>
          <w:lang w:eastAsia="ko-KR"/>
        </w:rPr>
        <w:t>HHF + cardiovascular death</w:t>
      </w:r>
      <w:bookmarkEnd w:id="196"/>
    </w:p>
    <w:p w14:paraId="073ECDA9" w14:textId="691FF959" w:rsidR="004A562D" w:rsidRPr="00E6018E" w:rsidRDefault="004A562D" w:rsidP="004A562D">
      <w:pPr>
        <w:rPr>
          <w:rFonts w:asciiTheme="minorHAnsi" w:hAnsiTheme="minorHAnsi" w:cstheme="minorHAnsi"/>
          <w:color w:val="333333"/>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enter the cohort when observing any of the following:</w:t>
      </w:r>
    </w:p>
    <w:p w14:paraId="7E5AA33F" w14:textId="1A0D17D1" w:rsidR="004A562D" w:rsidRPr="00E6018E" w:rsidRDefault="004A562D">
      <w:pPr>
        <w:pStyle w:val="af"/>
        <w:numPr>
          <w:ilvl w:val="0"/>
          <w:numId w:val="19"/>
        </w:numPr>
        <w:rPr>
          <w:rFonts w:asciiTheme="minorHAnsi" w:hAnsiTheme="minorHAnsi" w:cstheme="minorHAnsi"/>
          <w:color w:val="333333"/>
        </w:rPr>
      </w:pPr>
      <w:r w:rsidRPr="00E6018E">
        <w:rPr>
          <w:rFonts w:asciiTheme="minorHAnsi" w:hAnsiTheme="minorHAnsi" w:cstheme="minorHAnsi"/>
          <w:color w:val="333333"/>
        </w:rPr>
        <w:t>visit occurrences of 'Inpatient or ER visit'; with any of the following criteria:</w:t>
      </w:r>
    </w:p>
    <w:p w14:paraId="03577B75" w14:textId="789D4674" w:rsidR="004A562D" w:rsidRPr="00E6018E" w:rsidRDefault="004A562D">
      <w:pPr>
        <w:pStyle w:val="af"/>
        <w:numPr>
          <w:ilvl w:val="1"/>
          <w:numId w:val="1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'[LEGEND-T2DM] Heart Failure ', starting between 0 days before and all days after 'Inpatient or ER visit' start date and starting anytime on or before 'Inpatient or ER visit' end date.</w:t>
      </w:r>
    </w:p>
    <w:p w14:paraId="3F81B369" w14:textId="77777777" w:rsidR="004A562D" w:rsidRPr="00E6018E" w:rsidRDefault="004A562D">
      <w:pPr>
        <w:pStyle w:val="af"/>
        <w:numPr>
          <w:ilvl w:val="1"/>
          <w:numId w:val="1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 HTN] Sudden cardiac death', starting between 0 days before and all days after 'Inpatient or ER visit' start date and starting anytime on or before 'Inpatient or ER visit' start date.</w:t>
      </w:r>
    </w:p>
    <w:p w14:paraId="7AA8B0C8"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lastRenderedPageBreak/>
        <w:t>Cohort Exit</w:t>
      </w:r>
      <w:r w:rsidRPr="00E6018E">
        <w:rPr>
          <w:rFonts w:asciiTheme="minorHAnsi" w:hAnsiTheme="minorHAnsi" w:cstheme="minorHAnsi"/>
          <w:color w:val="333333"/>
        </w:rPr>
        <w:br/>
      </w:r>
      <w:r w:rsidRPr="00E6018E">
        <w:rPr>
          <w:rFonts w:asciiTheme="minorHAnsi" w:eastAsia="Times New Roman" w:hAnsiTheme="minorHAnsi" w:cstheme="minorHAnsi"/>
          <w:color w:val="333333"/>
        </w:rPr>
        <w:t>The cohort end date will be offset from index event's end date plus 0 days.</w:t>
      </w:r>
    </w:p>
    <w:p w14:paraId="3A00C909" w14:textId="19EE577B" w:rsidR="004A562D" w:rsidRDefault="004A562D" w:rsidP="004A562D">
      <w:pPr>
        <w:rPr>
          <w:ins w:id="197" w:author="조재형(의생명시스템정보학교실)" w:date="2023-08-07T15:59:00Z"/>
          <w:rFonts w:asciiTheme="minorHAnsi" w:eastAsia="Times New Roman" w:hAnsiTheme="minorHAnsi" w:cstheme="minorHAnsi"/>
          <w:color w:val="333333"/>
        </w:rPr>
      </w:pPr>
      <w:r w:rsidRPr="00E6018E">
        <w:rPr>
          <w:rFonts w:asciiTheme="minorHAnsi" w:hAnsiTheme="minorHAnsi" w:cstheme="minorHAnsi"/>
          <w:b/>
          <w:bCs/>
          <w:color w:val="333333"/>
        </w:rPr>
        <w:t>Cohort Eras</w:t>
      </w:r>
      <w:r w:rsidRPr="00E6018E">
        <w:rPr>
          <w:rFonts w:asciiTheme="minorHAnsi" w:hAnsiTheme="minorHAnsi" w:cstheme="minorHAnsi"/>
          <w:color w:val="333333"/>
        </w:rPr>
        <w:br/>
      </w:r>
      <w:r w:rsidRPr="00E6018E">
        <w:rPr>
          <w:rFonts w:asciiTheme="minorHAnsi" w:eastAsia="Times New Roman" w:hAnsiTheme="minorHAnsi" w:cstheme="minorHAnsi"/>
          <w:color w:val="333333"/>
        </w:rPr>
        <w:t>Entry events will be combined into cohort eras if they are within 7 days of each other.</w:t>
      </w:r>
    </w:p>
    <w:p w14:paraId="679EB7D6" w14:textId="715E5380" w:rsidR="00896ED2" w:rsidRPr="00E6018E" w:rsidRDefault="00896ED2">
      <w:pPr>
        <w:pStyle w:val="af3"/>
        <w:shd w:val="clear" w:color="auto" w:fill="FFFFFF"/>
        <w:spacing w:before="0" w:beforeAutospacing="0" w:after="150" w:afterAutospacing="0"/>
        <w:rPr>
          <w:rFonts w:asciiTheme="minorHAnsi" w:hAnsiTheme="minorHAnsi" w:cstheme="minorHAnsi"/>
          <w:color w:val="333333"/>
        </w:rPr>
        <w:pPrChange w:id="198" w:author="조재형(의생명시스템정보학교실)" w:date="2023-08-07T15:59:00Z">
          <w:pPr/>
        </w:pPrChange>
      </w:pPr>
      <w:ins w:id="199" w:author="조재형(의생명시스템정보학교실)" w:date="2023-08-07T15:59:00Z">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HHF + cardiovascular death</w:t>
        </w:r>
        <w:r w:rsidRPr="00896ED2">
          <w:rPr>
            <w:rFonts w:asciiTheme="minorHAnsi" w:hAnsiTheme="minorHAnsi" w:cstheme="minorHAnsi"/>
            <w:color w:val="333333"/>
            <w:sz w:val="22"/>
            <w:szCs w:val="22"/>
          </w:rPr>
          <w:t xml:space="preserv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w:t>
        </w:r>
        <w:r>
          <w:rPr>
            <w:rFonts w:asciiTheme="minorHAnsi" w:hAnsiTheme="minorHAnsi" w:cstheme="minorHAnsi"/>
            <w:sz w:val="22"/>
            <w:szCs w:val="22"/>
          </w:rPr>
          <w:t>1783410</w:t>
        </w:r>
      </w:ins>
    </w:p>
    <w:p w14:paraId="3AD38E40" w14:textId="7568CCB2" w:rsidR="00A45AF5" w:rsidRPr="00BC6515" w:rsidRDefault="00A45AF5" w:rsidP="00A45AF5">
      <w:pPr>
        <w:pStyle w:val="3"/>
        <w:rPr>
          <w:rFonts w:eastAsiaTheme="minorEastAsia"/>
          <w:lang w:eastAsia="ko-KR"/>
        </w:rPr>
      </w:pPr>
      <w:bookmarkStart w:id="200" w:name="_Toc141269641"/>
      <w:r w:rsidRPr="00BC6515">
        <w:rPr>
          <w:rFonts w:eastAsiaTheme="minorEastAsia"/>
          <w:lang w:eastAsia="ko-KR"/>
        </w:rPr>
        <w:t>Stroke + systemic embolism</w:t>
      </w:r>
      <w:bookmarkEnd w:id="200"/>
    </w:p>
    <w:p w14:paraId="1BB3990A" w14:textId="77777777" w:rsidR="00D20649" w:rsidRPr="00BC6515" w:rsidRDefault="00D20649" w:rsidP="00D20649">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5402D392" w14:textId="58E4BBEA" w:rsidR="00D20649" w:rsidRPr="00E6018E" w:rsidRDefault="00D20649">
      <w:pPr>
        <w:pStyle w:val="af3"/>
        <w:numPr>
          <w:ilvl w:val="0"/>
          <w:numId w:val="2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'Stroke (ischemic or hemorrhagic)', a condition type that is: "primary condition".</w:t>
      </w:r>
    </w:p>
    <w:p w14:paraId="5A09E084" w14:textId="0845B8D5" w:rsidR="00D20649" w:rsidRPr="00E6018E" w:rsidRDefault="00D20649">
      <w:pPr>
        <w:pStyle w:val="af3"/>
        <w:numPr>
          <w:ilvl w:val="0"/>
          <w:numId w:val="2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'systemic embolism', a condition type that is: "primary condition".</w:t>
      </w:r>
    </w:p>
    <w:p w14:paraId="7CBDA903"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1309C39D"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78A22AAF" w14:textId="357AEA49" w:rsidR="00D20649" w:rsidRDefault="00D20649" w:rsidP="00D20649">
      <w:pPr>
        <w:pStyle w:val="af3"/>
        <w:shd w:val="clear" w:color="auto" w:fill="FFFFFF"/>
        <w:spacing w:before="0" w:beforeAutospacing="0" w:after="150" w:afterAutospacing="0"/>
        <w:rPr>
          <w:ins w:id="201" w:author="조재형(의생명시스템정보학교실)" w:date="2023-08-07T15:59:00Z"/>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477AD20E" w14:textId="08FF8B2C" w:rsidR="00896ED2" w:rsidRPr="00E6018E" w:rsidRDefault="00896ED2" w:rsidP="00D20649">
      <w:pPr>
        <w:pStyle w:val="af3"/>
        <w:shd w:val="clear" w:color="auto" w:fill="FFFFFF"/>
        <w:spacing w:before="0" w:beforeAutospacing="0" w:after="150" w:afterAutospacing="0"/>
        <w:rPr>
          <w:rFonts w:asciiTheme="minorHAnsi" w:hAnsiTheme="minorHAnsi" w:cstheme="minorHAnsi"/>
          <w:color w:val="333333"/>
          <w:sz w:val="22"/>
          <w:szCs w:val="22"/>
        </w:rPr>
      </w:pPr>
      <w:ins w:id="202" w:author="조재형(의생명시스템정보학교실)" w:date="2023-08-07T15:59:00Z">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stroke + systemic embolism</w:t>
        </w:r>
        <w:r w:rsidRPr="00896ED2">
          <w:rPr>
            <w:rFonts w:asciiTheme="minorHAnsi" w:hAnsiTheme="minorHAnsi" w:cstheme="minorHAnsi"/>
            <w:color w:val="333333"/>
            <w:sz w:val="22"/>
            <w:szCs w:val="22"/>
          </w:rPr>
          <w:t xml:space="preserv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https://atlas-demo.ohdsi.org/#/cohortdefinition/17834</w:t>
        </w:r>
        <w:r>
          <w:rPr>
            <w:rFonts w:asciiTheme="minorHAnsi" w:hAnsiTheme="minorHAnsi" w:cstheme="minorHAnsi"/>
            <w:sz w:val="22"/>
            <w:szCs w:val="22"/>
          </w:rPr>
          <w:t>11</w:t>
        </w:r>
      </w:ins>
    </w:p>
    <w:p w14:paraId="154D58CD" w14:textId="3FA79C6B" w:rsidR="00A45AF5" w:rsidRPr="00BC6515" w:rsidRDefault="00A45AF5" w:rsidP="00A45AF5">
      <w:pPr>
        <w:pStyle w:val="3"/>
        <w:rPr>
          <w:rFonts w:eastAsiaTheme="minorEastAsia"/>
          <w:lang w:eastAsia="ko-KR"/>
        </w:rPr>
      </w:pPr>
      <w:bookmarkStart w:id="203" w:name="_Toc141269642"/>
      <w:r w:rsidRPr="00BC6515">
        <w:rPr>
          <w:rFonts w:eastAsiaTheme="minorEastAsia"/>
          <w:lang w:eastAsia="ko-KR"/>
        </w:rPr>
        <w:t>Cancer</w:t>
      </w:r>
      <w:bookmarkEnd w:id="203"/>
    </w:p>
    <w:p w14:paraId="00CD80A6" w14:textId="77777777" w:rsidR="003E6E66" w:rsidRPr="004A4789" w:rsidRDefault="003E6E66" w:rsidP="003E6E66">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CAB98A3" w14:textId="5B692D25" w:rsidR="003E6E66" w:rsidRPr="003E6E66" w:rsidRDefault="003E6E66">
      <w:pPr>
        <w:pStyle w:val="af"/>
        <w:numPr>
          <w:ilvl w:val="0"/>
          <w:numId w:val="21"/>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condition occurrence of 'Malignant neoplasm except non-melanoma skin cancer' for the first time in the person's history.</w:t>
      </w:r>
    </w:p>
    <w:p w14:paraId="19593AD3" w14:textId="227D4976" w:rsidR="003E6E66" w:rsidRPr="003E6E66" w:rsidRDefault="003E6E66" w:rsidP="003E6E66">
      <w:pPr>
        <w:rPr>
          <w:rFonts w:asciiTheme="minorHAnsi" w:eastAsia="Times New Roman" w:hAnsiTheme="minorHAnsi" w:cstheme="minorHAnsi"/>
          <w:color w:val="333333"/>
        </w:rPr>
      </w:pPr>
      <w:r w:rsidRPr="003E6E66">
        <w:rPr>
          <w:rFonts w:asciiTheme="minorHAnsi" w:eastAsia="Times New Roman" w:hAnsiTheme="minorHAnsi" w:cstheme="minorHAnsi"/>
          <w:color w:val="333333"/>
        </w:rPr>
        <w:t>Limit cohort entry events to the earliest event per person.</w:t>
      </w:r>
    </w:p>
    <w:p w14:paraId="70FB7930" w14:textId="734F6D41" w:rsidR="003E6E66" w:rsidRDefault="003E6E66" w:rsidP="003E6E66">
      <w:pPr>
        <w:pStyle w:val="af3"/>
        <w:shd w:val="clear" w:color="auto" w:fill="FFFFFF"/>
        <w:spacing w:before="0" w:beforeAutospacing="0" w:after="150" w:afterAutospacing="0"/>
        <w:rPr>
          <w:rFonts w:asciiTheme="minorHAnsi" w:hAnsiTheme="minorHAnsi" w:cstheme="minorHAnsi"/>
          <w:b/>
        </w:rPr>
      </w:pPr>
      <w:r w:rsidRPr="004A4789">
        <w:rPr>
          <w:rFonts w:asciiTheme="minorHAnsi" w:hAnsiTheme="minorHAnsi" w:cstheme="minorHAnsi"/>
          <w:b/>
        </w:rPr>
        <w:t>Cohort Entry Events</w:t>
      </w:r>
    </w:p>
    <w:p w14:paraId="48ADB71F" w14:textId="57D908F8" w:rsidR="003E6E66" w:rsidRDefault="003E6E66">
      <w:pPr>
        <w:pStyle w:val="af"/>
        <w:numPr>
          <w:ilvl w:val="0"/>
          <w:numId w:val="22"/>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 xml:space="preserve"> Hospitalization with primary diagnosis of cancer</w:t>
      </w:r>
    </w:p>
    <w:p w14:paraId="491F3B8B" w14:textId="7018FD62" w:rsidR="003E6E66" w:rsidRPr="00BC6515" w:rsidRDefault="003E6E66">
      <w:pPr>
        <w:pStyle w:val="af"/>
        <w:numPr>
          <w:ilvl w:val="1"/>
          <w:numId w:val="22"/>
        </w:numPr>
        <w:rPr>
          <w:rFonts w:asciiTheme="minorHAnsi" w:hAnsiTheme="minorHAnsi" w:cstheme="minorHAnsi"/>
          <w:color w:val="333333"/>
        </w:rPr>
      </w:pPr>
      <w:r w:rsidRPr="003E6E66">
        <w:rPr>
          <w:rFonts w:asciiTheme="minorHAnsi" w:eastAsia="Times New Roman" w:hAnsiTheme="minorHAnsi" w:cstheme="minorHAnsi"/>
          <w:color w:val="333333"/>
        </w:rPr>
        <w:t>Entry events having at least 1 condition occurrence of 'Malignant neoplasm except non-melanoma skin cancer', starting between 0 days after and all days after cohort entry start date; a condition type that is: "primary condition", "inpatient detail - primary", "inpatient detail - primary position", "inpatient header - primary", "inpatient header - primary position" or "first position condition"; a visit occurrence that is: "emergency room visit", "inpatient visit" or "emergency room and inpatient visit".</w:t>
      </w:r>
    </w:p>
    <w:p w14:paraId="7A6515B4" w14:textId="6092D1BE" w:rsidR="003E6E66" w:rsidRPr="003E6E66" w:rsidRDefault="003E6E66" w:rsidP="00BC6515">
      <w:pPr>
        <w:rPr>
          <w:rFonts w:asciiTheme="minorHAnsi" w:hAnsiTheme="minorHAnsi" w:cstheme="minorHAnsi"/>
          <w:color w:val="333333"/>
        </w:rPr>
      </w:pPr>
      <w:r w:rsidRPr="004A4789">
        <w:rPr>
          <w:rFonts w:asciiTheme="minorHAnsi" w:hAnsiTheme="minorHAnsi" w:cstheme="minorHAnsi"/>
          <w:b/>
          <w:bCs/>
          <w:color w:val="333333"/>
        </w:rPr>
        <w:lastRenderedPageBreak/>
        <w:t>Cohort Exit</w:t>
      </w:r>
      <w:r>
        <w:rPr>
          <w:rFonts w:asciiTheme="minorHAnsi" w:hAnsiTheme="minorHAnsi" w:cstheme="minorHAnsi"/>
          <w:color w:val="333333"/>
        </w:rPr>
        <w:br/>
      </w:r>
      <w:r w:rsidRPr="003E6E66">
        <w:rPr>
          <w:rFonts w:asciiTheme="minorHAnsi" w:eastAsia="Times New Roman" w:hAnsiTheme="minorHAnsi" w:cstheme="minorHAnsi"/>
          <w:color w:val="333333"/>
        </w:rPr>
        <w:t>The person exits the cohort at the end of continuous observation.</w:t>
      </w:r>
    </w:p>
    <w:p w14:paraId="1E4A77CE" w14:textId="0DF9AEAD" w:rsidR="003E6E66" w:rsidRDefault="003E6E66" w:rsidP="003E6E66">
      <w:pPr>
        <w:rPr>
          <w:ins w:id="204" w:author="조재형(의생명시스템정보학교실)" w:date="2023-08-07T16:00:00Z"/>
          <w:rFonts w:asciiTheme="minorHAnsi" w:eastAsia="Times New Roman" w:hAnsiTheme="minorHAnsi" w:cstheme="minorHAnsi"/>
          <w:color w:val="333333"/>
        </w:rPr>
      </w:pPr>
      <w:r w:rsidRPr="004A4789">
        <w:rPr>
          <w:rFonts w:asciiTheme="minorHAnsi" w:hAnsiTheme="minorHAnsi" w:cstheme="minorHAnsi"/>
          <w:b/>
          <w:bCs/>
          <w:color w:val="333333"/>
        </w:rPr>
        <w:t>Cohort Eras</w:t>
      </w:r>
      <w:r>
        <w:rPr>
          <w:rFonts w:asciiTheme="minorHAnsi" w:hAnsiTheme="minorHAnsi" w:cstheme="minorHAnsi"/>
          <w:color w:val="333333"/>
        </w:rPr>
        <w:br/>
      </w:r>
      <w:r w:rsidRPr="003E6E66">
        <w:rPr>
          <w:rFonts w:asciiTheme="minorHAnsi" w:eastAsia="Times New Roman" w:hAnsiTheme="minorHAnsi" w:cstheme="minorHAnsi"/>
          <w:color w:val="333333"/>
        </w:rPr>
        <w:t>Entry events will be combined into cohort eras if they are within 0 days of each other.</w:t>
      </w:r>
    </w:p>
    <w:p w14:paraId="3EAEC8B0" w14:textId="7C5EF0F2" w:rsidR="00896ED2" w:rsidRPr="003E6E66" w:rsidRDefault="00896ED2">
      <w:pPr>
        <w:pStyle w:val="af3"/>
        <w:shd w:val="clear" w:color="auto" w:fill="FFFFFF"/>
        <w:spacing w:before="0" w:beforeAutospacing="0" w:after="150" w:afterAutospacing="0"/>
        <w:rPr>
          <w:rFonts w:asciiTheme="minorHAnsi" w:hAnsiTheme="minorHAnsi" w:cstheme="minorHAnsi"/>
          <w:color w:val="333333"/>
        </w:rPr>
        <w:pPrChange w:id="205" w:author="조재형(의생명시스템정보학교실)" w:date="2023-08-07T16:00:00Z">
          <w:pPr/>
        </w:pPrChange>
      </w:pPr>
      <w:ins w:id="206" w:author="조재형(의생명시스템정보학교실)" w:date="2023-08-07T16:00:00Z">
        <w:r w:rsidRPr="002A5D76">
          <w:rPr>
            <w:rFonts w:asciiTheme="minorHAnsi" w:hAnsiTheme="minorHAnsi" w:cstheme="minorHAnsi"/>
            <w:color w:val="333333"/>
            <w:sz w:val="22"/>
            <w:szCs w:val="22"/>
            <w:highlight w:val="yellow"/>
            <w:rPrChange w:id="207" w:author="조재형(의생명시스템정보학교실)" w:date="2023-08-07T16:00:00Z">
              <w:rPr>
                <w:rFonts w:asciiTheme="minorHAnsi" w:hAnsiTheme="minorHAnsi" w:cstheme="minorHAnsi"/>
                <w:color w:val="333333"/>
              </w:rPr>
            </w:rPrChange>
          </w:rPr>
          <w:t>The phenotype for 3P MACE can be found at</w:t>
        </w:r>
        <w:r w:rsidRPr="002A5D76">
          <w:rPr>
            <w:rFonts w:asciiTheme="minorHAnsi" w:hAnsiTheme="minorHAnsi" w:cstheme="minorHAnsi"/>
            <w:color w:val="333333"/>
            <w:sz w:val="22"/>
            <w:szCs w:val="22"/>
            <w:highlight w:val="yellow"/>
            <w:lang w:eastAsia="ko-KR"/>
            <w:rPrChange w:id="208" w:author="조재형(의생명시스템정보학교실)" w:date="2023-08-07T16:00:00Z">
              <w:rPr>
                <w:rFonts w:asciiTheme="minorHAnsi" w:hAnsiTheme="minorHAnsi" w:cstheme="minorHAnsi"/>
                <w:color w:val="333333"/>
                <w:lang w:eastAsia="ko-KR"/>
              </w:rPr>
            </w:rPrChange>
          </w:rPr>
          <w:t xml:space="preserve"> </w:t>
        </w:r>
        <w:r w:rsidRPr="002A5D76">
          <w:rPr>
            <w:rFonts w:asciiTheme="minorHAnsi" w:eastAsia="바탕" w:hAnsiTheme="minorHAnsi" w:cstheme="minorHAnsi"/>
            <w:color w:val="333333"/>
            <w:sz w:val="22"/>
            <w:szCs w:val="22"/>
            <w:highlight w:val="yellow"/>
            <w:lang w:eastAsia="ko-KR"/>
            <w:rPrChange w:id="209" w:author="조재형(의생명시스템정보학교실)" w:date="2023-08-07T16:00:00Z">
              <w:rPr>
                <w:rFonts w:asciiTheme="minorHAnsi" w:eastAsia="바탕" w:hAnsiTheme="minorHAnsi" w:cstheme="minorHAnsi"/>
                <w:color w:val="333333"/>
                <w:lang w:eastAsia="ko-KR"/>
              </w:rPr>
            </w:rPrChange>
          </w:rPr>
          <w:t>the following link</w:t>
        </w:r>
        <w:r w:rsidRPr="002A5D76">
          <w:rPr>
            <w:rFonts w:asciiTheme="minorHAnsi" w:hAnsiTheme="minorHAnsi" w:cstheme="minorHAnsi"/>
            <w:color w:val="333333"/>
            <w:sz w:val="22"/>
            <w:szCs w:val="22"/>
            <w:highlight w:val="yellow"/>
            <w:rPrChange w:id="210" w:author="조재형(의생명시스템정보학교실)" w:date="2023-08-07T16:00:00Z">
              <w:rPr>
                <w:rFonts w:asciiTheme="minorHAnsi" w:hAnsiTheme="minorHAnsi" w:cstheme="minorHAnsi"/>
                <w:color w:val="333333"/>
              </w:rPr>
            </w:rPrChange>
          </w:rPr>
          <w:t xml:space="preserve">: </w:t>
        </w:r>
        <w:r w:rsidRPr="002A5D76">
          <w:rPr>
            <w:rFonts w:asciiTheme="minorHAnsi" w:hAnsiTheme="minorHAnsi" w:cstheme="minorHAnsi"/>
            <w:sz w:val="22"/>
            <w:szCs w:val="22"/>
            <w:highlight w:val="yellow"/>
            <w:rPrChange w:id="211" w:author="조재형(의생명시스템정보학교실)" w:date="2023-08-07T16:00:00Z">
              <w:rPr>
                <w:rFonts w:asciiTheme="minorHAnsi" w:hAnsiTheme="minorHAnsi" w:cstheme="minorHAnsi"/>
              </w:rPr>
            </w:rPrChange>
          </w:rPr>
          <w:t>https://atlas-demo.ohdsi.org/#/cohortdefinition/</w:t>
        </w:r>
      </w:ins>
    </w:p>
    <w:p w14:paraId="7EA4AA60" w14:textId="6D2AB4A7" w:rsidR="00B4026B" w:rsidRPr="00BB3866" w:rsidRDefault="00B4026B" w:rsidP="00EC2721">
      <w:pPr>
        <w:pStyle w:val="3"/>
        <w:rPr>
          <w:highlight w:val="yellow"/>
        </w:rPr>
      </w:pPr>
      <w:bookmarkStart w:id="212" w:name="_Toc141269643"/>
      <w:r w:rsidRPr="00BB3866">
        <w:rPr>
          <w:highlight w:val="yellow"/>
        </w:rPr>
        <w:t>Negative control outcomes</w:t>
      </w:r>
      <w:bookmarkEnd w:id="212"/>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w:t>
      </w:r>
      <w:proofErr w:type="gramStart"/>
      <w:r w:rsidRPr="00085487">
        <w:t>similar to</w:t>
      </w:r>
      <w:proofErr w:type="gramEnd"/>
      <w:r w:rsidRPr="00085487">
        <w:t xml:space="preserve">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213" w:name="_Toc141269644"/>
      <w:r>
        <w:t>Covariates</w:t>
      </w:r>
      <w:bookmarkEnd w:id="213"/>
    </w:p>
    <w:p w14:paraId="444AFE86" w14:textId="76B339BD" w:rsidR="0025609E" w:rsidRDefault="0025609E" w:rsidP="00EC2721">
      <w:pPr>
        <w:pStyle w:val="3"/>
      </w:pPr>
      <w:bookmarkStart w:id="214" w:name="_Toc141269645"/>
      <w:r>
        <w:t>Propensity score covariates</w:t>
      </w:r>
      <w:bookmarkEnd w:id="214"/>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215" w:name="_Toc141269646"/>
      <w:r>
        <w:t>Data Analysis Plan</w:t>
      </w:r>
      <w:bookmarkEnd w:id="215"/>
    </w:p>
    <w:p w14:paraId="2CE243DB" w14:textId="05107696" w:rsidR="00FC16B4" w:rsidRDefault="00FC16B4" w:rsidP="00EC2721">
      <w:pPr>
        <w:pStyle w:val="2"/>
      </w:pPr>
      <w:bookmarkStart w:id="216" w:name="_Toc141269647"/>
      <w:r>
        <w:t>Calculation of time-at risk</w:t>
      </w:r>
      <w:bookmarkEnd w:id="216"/>
    </w:p>
    <w:p w14:paraId="0FD4CFEE" w14:textId="77777777" w:rsidR="002F7FDE" w:rsidRDefault="002F7FDE" w:rsidP="00F52B27">
      <w:pPr>
        <w:pStyle w:val="BodyText12"/>
      </w:pPr>
      <w:r>
        <w:t xml:space="preserve">Two time-at-risk periods will be used: </w:t>
      </w:r>
    </w:p>
    <w:p w14:paraId="63A214E2" w14:textId="652D7FE0" w:rsidR="00FC16B4" w:rsidRDefault="002F7FDE">
      <w:pPr>
        <w:pStyle w:val="BodyText12"/>
        <w:numPr>
          <w:ilvl w:val="0"/>
          <w:numId w:val="15"/>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pPr>
        <w:pStyle w:val="BodyText12"/>
        <w:numPr>
          <w:ilvl w:val="0"/>
          <w:numId w:val="15"/>
        </w:numPr>
      </w:pPr>
      <w:r>
        <w:t>Intent-to-treat: Starting on the day of treatment initiation and stopping at the end of observation.</w:t>
      </w:r>
    </w:p>
    <w:p w14:paraId="78AA614A" w14:textId="274F003D" w:rsidR="00FC16B4" w:rsidRDefault="00FC16B4" w:rsidP="00EC2721">
      <w:pPr>
        <w:pStyle w:val="2"/>
      </w:pPr>
      <w:bookmarkStart w:id="217" w:name="_Toc141269648"/>
      <w:r>
        <w:t>Model Specification</w:t>
      </w:r>
      <w:bookmarkEnd w:id="217"/>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 xml:space="preserve">excluded from </w:t>
      </w:r>
      <w:r w:rsidR="00FC16B4" w:rsidRPr="00FC16B4">
        <w:lastRenderedPageBreak/>
        <w:t>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 xml:space="preserve">The </w:t>
      </w:r>
      <w:proofErr w:type="gramStart"/>
      <w:r w:rsidR="00FC16B4" w:rsidRPr="00FC16B4">
        <w:rPr>
          <w:rFonts w:asciiTheme="minorHAnsi" w:hAnsiTheme="minorHAnsi" w:cstheme="minorHAnsi"/>
        </w:rPr>
        <w:t>final outcome</w:t>
      </w:r>
      <w:proofErr w:type="gramEnd"/>
      <w:r w:rsidR="00FC16B4" w:rsidRPr="00FC16B4">
        <w:rPr>
          <w:rFonts w:asciiTheme="minorHAnsi" w:hAnsiTheme="minorHAnsi" w:cstheme="minorHAnsi"/>
        </w:rPr>
        <w:t xml:space="preserv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218" w:name="_Toc141269649"/>
      <w:r>
        <w:t>Pooling effect estimates across databases</w:t>
      </w:r>
      <w:bookmarkEnd w:id="218"/>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219" w:name="_Toc141269650"/>
      <w:r>
        <w:t>Analyses to perform</w:t>
      </w:r>
      <w:bookmarkEnd w:id="219"/>
    </w:p>
    <w:p w14:paraId="62BF2E89" w14:textId="51E7320F" w:rsidR="00005C5D" w:rsidRPr="00005C5D" w:rsidRDefault="00005C5D" w:rsidP="00005C5D">
      <w:pPr>
        <w:pStyle w:val="3"/>
      </w:pPr>
      <w:bookmarkStart w:id="220" w:name="_Toc141269651"/>
      <w:r>
        <w:t>Comparative analyses</w:t>
      </w:r>
      <w:bookmarkEnd w:id="220"/>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8AA280D" w:rsidR="00C17641" w:rsidRDefault="004106B3"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15 </w:t>
      </w:r>
      <w:proofErr w:type="gramStart"/>
      <w:r w:rsidR="002A69E5">
        <w:t>comparison</w:t>
      </w:r>
      <w:proofErr w:type="gramEnd"/>
      <w:r w:rsidR="00CF0DDC">
        <w:t xml:space="preserve"> between </w:t>
      </w:r>
      <w:r w:rsidR="00BB0674">
        <w:t xml:space="preserve">two </w:t>
      </w:r>
      <w:r>
        <w:t>target and comparator treatments</w:t>
      </w:r>
    </w:p>
    <w:p w14:paraId="13CA5184" w14:textId="46F0EC0A" w:rsidR="00C440C4" w:rsidRPr="00BC6515"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 xml:space="preserve">*Outcome of </w:t>
      </w:r>
      <w:r w:rsidRPr="00BC6515">
        <w:rPr>
          <w:lang w:eastAsia="ko-KR"/>
        </w:rPr>
        <w:t>interest*Analysis settings (</w:t>
      </w:r>
      <w:r w:rsidR="004106B3" w:rsidRPr="00BC6515">
        <w:rPr>
          <w:rFonts w:hint="eastAsia"/>
          <w:lang w:eastAsia="ko-KR"/>
        </w:rPr>
        <w:t>1</w:t>
      </w:r>
      <w:r w:rsidR="004106B3" w:rsidRPr="00BC6515">
        <w:rPr>
          <w:lang w:eastAsia="ko-KR"/>
        </w:rPr>
        <w:t>5</w:t>
      </w:r>
      <w:r w:rsidRPr="00BC6515">
        <w:rPr>
          <w:lang w:eastAsia="ko-KR"/>
        </w:rPr>
        <w:t>*</w:t>
      </w:r>
      <w:r w:rsidRPr="00BC6515">
        <w:rPr>
          <w:rFonts w:hint="eastAsia"/>
          <w:lang w:eastAsia="ko-KR"/>
        </w:rPr>
        <w:t>1</w:t>
      </w:r>
      <w:r w:rsidR="004106B3" w:rsidRPr="00BC6515">
        <w:rPr>
          <w:lang w:eastAsia="ko-KR"/>
        </w:rPr>
        <w:t>*4) =60</w:t>
      </w:r>
    </w:p>
    <w:p w14:paraId="3C4CB543" w14:textId="77777777" w:rsidR="00C440C4" w:rsidRPr="00BC651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One outcome of interest corresponding to each replicate study</w:t>
      </w:r>
    </w:p>
    <w:p w14:paraId="384E1844" w14:textId="56B3E24C" w:rsidR="002A69E5" w:rsidRPr="00BC651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2</w:t>
      </w:r>
      <w:r w:rsidR="002A69E5" w:rsidRPr="00BC6515">
        <w:t xml:space="preserve"> time-at-risk definitions: </w:t>
      </w:r>
      <w:r w:rsidRPr="00BC6515">
        <w:t xml:space="preserve">on-treatment and </w:t>
      </w:r>
      <w:r w:rsidR="002A69E5" w:rsidRPr="00BC6515">
        <w:t>intent-to-treat</w:t>
      </w:r>
    </w:p>
    <w:p w14:paraId="2705B5E2" w14:textId="6592F6FB" w:rsidR="002A69E5" w:rsidRPr="00BC6515" w:rsidRDefault="008C6F5E"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4</w:t>
      </w:r>
      <w:r w:rsidR="00C354D5" w:rsidRPr="00BC6515">
        <w:t xml:space="preserve"> </w:t>
      </w:r>
      <w:r w:rsidR="002A69E5" w:rsidRPr="00BC6515">
        <w:t>model</w:t>
      </w:r>
      <w:r w:rsidR="00542339" w:rsidRPr="00BC6515">
        <w:t>s</w:t>
      </w:r>
      <w:r w:rsidR="002A69E5" w:rsidRPr="00BC6515">
        <w:t>: Cox regression using propensity score stratification</w:t>
      </w:r>
      <w:r w:rsidR="00542339" w:rsidRPr="00BC6515">
        <w:t xml:space="preserve"> and Cox regression using </w:t>
      </w:r>
      <w:r w:rsidR="00B93386" w:rsidRPr="00BC6515">
        <w:t xml:space="preserve">1:1 and variable ratio </w:t>
      </w:r>
      <w:r w:rsidR="00542339" w:rsidRPr="00BC6515">
        <w:t>propensity score matching</w:t>
      </w:r>
    </w:p>
    <w:p w14:paraId="788C6D21" w14:textId="2AF98DCD" w:rsidR="00005C5D" w:rsidRPr="00BC6515" w:rsidRDefault="00005C5D" w:rsidP="00005C5D">
      <w:pPr>
        <w:pStyle w:val="3"/>
      </w:pPr>
      <w:bookmarkStart w:id="221" w:name="_Toc141269652"/>
      <w:r w:rsidRPr="00BC6515">
        <w:t>Descriptive analyses</w:t>
      </w:r>
      <w:bookmarkEnd w:id="221"/>
    </w:p>
    <w:p w14:paraId="42C1B249" w14:textId="0C4CCCFC" w:rsidR="00005C5D" w:rsidRPr="00BC6515" w:rsidRDefault="00005C5D" w:rsidP="00005C5D">
      <w:r w:rsidRPr="00BC6515">
        <w:t>The following incidence rate computations will be performed:</w:t>
      </w:r>
    </w:p>
    <w:p w14:paraId="3BA9F705" w14:textId="45C5E511" w:rsidR="006F0630" w:rsidRPr="00BC6515" w:rsidRDefault="00C354D5" w:rsidP="00D015CC">
      <w:pPr>
        <w:pStyle w:val="af"/>
        <w:numPr>
          <w:ilvl w:val="0"/>
          <w:numId w:val="11"/>
        </w:numPr>
      </w:pPr>
      <w:r w:rsidRPr="00BC6515">
        <w:rPr>
          <w:lang w:eastAsia="ko-KR"/>
        </w:rPr>
        <w:t>60</w:t>
      </w:r>
      <w:r w:rsidRPr="00BC6515">
        <w:t xml:space="preserve"> </w:t>
      </w:r>
      <w:r w:rsidR="00053ECA" w:rsidRPr="00BC6515">
        <w:t>cohorts</w:t>
      </w:r>
      <w:r w:rsidR="006F0630" w:rsidRPr="00BC6515">
        <w:t xml:space="preserve"> of interest: </w:t>
      </w:r>
    </w:p>
    <w:p w14:paraId="1FD66CFA" w14:textId="53F185DB" w:rsidR="004C50E4" w:rsidRPr="00BC6515" w:rsidRDefault="00C354D5"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1</w:t>
      </w:r>
      <w:r w:rsidRPr="00BC6515">
        <w:rPr>
          <w:lang w:eastAsia="ko-KR"/>
        </w:rPr>
        <w:t>5 target and comparator</w:t>
      </w:r>
    </w:p>
    <w:p w14:paraId="0D1C7C94" w14:textId="524AACDF" w:rsidR="00C354D5" w:rsidRPr="00BC6515" w:rsidRDefault="00C354D5" w:rsidP="00C354D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rPr>
        <w:t>R</w:t>
      </w:r>
      <w:r w:rsidRPr="00BC6515">
        <w:t>CT criteria cohort</w:t>
      </w:r>
    </w:p>
    <w:p w14:paraId="0B076BC4" w14:textId="3B5D80A1" w:rsidR="00C354D5" w:rsidRPr="00BC6515" w:rsidRDefault="00C354D5" w:rsidP="00BC651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lastRenderedPageBreak/>
        <w:t>I</w:t>
      </w:r>
      <w:r w:rsidRPr="00BC6515">
        <w:rPr>
          <w:lang w:eastAsia="ko-KR"/>
        </w:rPr>
        <w:t>ndication cohort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3A903B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databases: </w:t>
      </w:r>
      <w:r w:rsidR="00A5669D">
        <w:rPr>
          <w:rFonts w:hint="eastAsia"/>
          <w:lang w:eastAsia="ko-KR"/>
        </w:rPr>
        <w:t>Y</w:t>
      </w:r>
      <w:r w:rsidR="00A5669D">
        <w:rPr>
          <w:lang w:eastAsia="ko-KR"/>
        </w:rPr>
        <w:t>UHS CDM and AUSOM CDM</w:t>
      </w:r>
    </w:p>
    <w:p w14:paraId="3B635DAD" w14:textId="1E18F726" w:rsidR="00FC16B4" w:rsidRDefault="00FC16B4" w:rsidP="00EC2721">
      <w:pPr>
        <w:pStyle w:val="2"/>
      </w:pPr>
      <w:bookmarkStart w:id="222" w:name="_Toc141269653"/>
      <w:r>
        <w:t>Output</w:t>
      </w:r>
      <w:bookmarkEnd w:id="222"/>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223" w:name="_Toc141269654"/>
      <w:r>
        <w:t>Evidence Evaluation</w:t>
      </w:r>
      <w:bookmarkEnd w:id="223"/>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224" w:name="_Toc141269655"/>
      <w:r>
        <w:t>Study</w:t>
      </w:r>
      <w:r w:rsidR="008D795E">
        <w:t xml:space="preserve"> Diagnostics</w:t>
      </w:r>
      <w:bookmarkEnd w:id="224"/>
    </w:p>
    <w:p w14:paraId="7E74B389" w14:textId="0FD042B9" w:rsidR="008D795E" w:rsidRDefault="008D795E" w:rsidP="00EC2721">
      <w:pPr>
        <w:pStyle w:val="2"/>
      </w:pPr>
      <w:bookmarkStart w:id="225" w:name="_Toc141269656"/>
      <w:r>
        <w:t>Sample Size and Study Power</w:t>
      </w:r>
      <w:bookmarkEnd w:id="225"/>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lastRenderedPageBreak/>
        <w:t xml:space="preserve"> </w:t>
      </w:r>
      <w:bookmarkStart w:id="226" w:name="_Toc141269657"/>
      <w:r w:rsidR="005C715F">
        <w:t>Cohort Comparability</w:t>
      </w:r>
      <w:bookmarkEnd w:id="226"/>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227" w:name="_Toc141269658"/>
      <w:r>
        <w:t>Systematic Error Assessment</w:t>
      </w:r>
      <w:bookmarkEnd w:id="227"/>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228" w:name="_Toc141269659"/>
      <w:r>
        <w:t>S</w:t>
      </w:r>
      <w:r w:rsidR="00FC16B4">
        <w:t>trengths and Limitations of the Research Methods</w:t>
      </w:r>
      <w:bookmarkEnd w:id="228"/>
    </w:p>
    <w:p w14:paraId="725E0B67" w14:textId="77777777" w:rsidR="00FC16B4" w:rsidRDefault="00FC16B4" w:rsidP="00FC16B4">
      <w:r>
        <w:t>Strength</w:t>
      </w:r>
    </w:p>
    <w:p w14:paraId="1919FBD8" w14:textId="0AB2B281" w:rsidR="00FC16B4" w:rsidRDefault="00FC16B4" w:rsidP="005422D1">
      <w:pPr>
        <w:numPr>
          <w:ilvl w:val="0"/>
          <w:numId w:val="1"/>
        </w:numPr>
        <w:spacing w:after="0"/>
        <w:contextualSpacing/>
      </w:pPr>
      <w:r>
        <w:t xml:space="preserve">PS matching allow balancing on </w:t>
      </w:r>
      <w:proofErr w:type="gramStart"/>
      <w:r>
        <w:t>a large number of</w:t>
      </w:r>
      <w:proofErr w:type="gramEnd"/>
      <w:r>
        <w:t xml:space="preserve">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 xml:space="preserve">control outcomes allow for evaluating the study design </w:t>
      </w:r>
      <w:proofErr w:type="gramStart"/>
      <w:r>
        <w:t>as a whole in</w:t>
      </w:r>
      <w:proofErr w:type="gramEnd"/>
      <w:r>
        <w:t xml:space="preserve">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229" w:name="_Toc141269660"/>
      <w:r>
        <w:t>Protection of Human Subjects</w:t>
      </w:r>
      <w:bookmarkEnd w:id="229"/>
    </w:p>
    <w:p w14:paraId="6FA79FBB" w14:textId="07DFD45F" w:rsidR="00303216" w:rsidRDefault="005F3768" w:rsidP="00866B53">
      <w:pPr>
        <w:pStyle w:val="BodyText12"/>
      </w:pPr>
      <w:r>
        <w:t xml:space="preserve">The study is using only de-identified data. Confidentiality of patient records will be </w:t>
      </w:r>
      <w:proofErr w:type="gramStart"/>
      <w:r>
        <w:t>maintained at all times</w:t>
      </w:r>
      <w:proofErr w:type="gramEnd"/>
      <w:r>
        <w:t>.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230" w:name="_Toc141269661"/>
      <w:r>
        <w:t>Management and Reporting of Adverse Events and Adverse Reactions</w:t>
      </w:r>
      <w:bookmarkEnd w:id="230"/>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231" w:name="_Toc141269662"/>
      <w:r>
        <w:t>Plans for Disseminating and Communicating Study Results</w:t>
      </w:r>
      <w:bookmarkEnd w:id="231"/>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7B11FEF5" w14:textId="341B37AD" w:rsidR="007B27A6" w:rsidRPr="007B27A6" w:rsidRDefault="00F34D22" w:rsidP="0035226D">
      <w:pPr>
        <w:pStyle w:val="1"/>
      </w:pPr>
      <w:bookmarkStart w:id="232" w:name="_Toc141269663"/>
      <w:r>
        <w:t>References</w:t>
      </w:r>
      <w:bookmarkEnd w:id="232"/>
      <w:r w:rsidR="00FB04DF">
        <w:rPr>
          <w:noProof/>
        </w:rPr>
        <w:fldChar w:fldCharType="begin"/>
      </w:r>
      <w:r w:rsidR="00FB04DF">
        <w:instrText xml:space="preserve"> ADDIN EN.REFLIST </w:instrText>
      </w:r>
      <w:r w:rsidR="00FB04DF">
        <w:rPr>
          <w:noProof/>
        </w:rPr>
        <w:fldChar w:fldCharType="separate"/>
      </w:r>
    </w:p>
    <w:p w14:paraId="0EF63746" w14:textId="77777777" w:rsidR="008B09EE" w:rsidRPr="008B09EE" w:rsidRDefault="00FB04DF" w:rsidP="008B09EE">
      <w:pPr>
        <w:pStyle w:val="1a"/>
      </w:pPr>
      <w:r>
        <w:fldChar w:fldCharType="end"/>
      </w:r>
      <w:r w:rsidR="00F62E90">
        <w:fldChar w:fldCharType="begin"/>
      </w:r>
      <w:r w:rsidR="008B09EE">
        <w:instrText xml:space="preserve"> ADDIN ZOTERO_BIBL {"uncited":[],"omitted":[],"custom":[]} CSL_BIBLIOGRAPHY </w:instrText>
      </w:r>
      <w:r w:rsidR="00F62E90">
        <w:fldChar w:fldCharType="separate"/>
      </w:r>
      <w:r w:rsidR="008B09EE" w:rsidRPr="008B09EE">
        <w:t>1</w:t>
      </w:r>
      <w:r w:rsidR="008B09EE" w:rsidRPr="008B09EE">
        <w:tab/>
        <w:t xml:space="preserve">Franklin JM, Patorno E, Desai RJ, </w:t>
      </w:r>
      <w:r w:rsidR="008B09EE" w:rsidRPr="008B09EE">
        <w:rPr>
          <w:i/>
          <w:iCs/>
        </w:rPr>
        <w:t>et al.</w:t>
      </w:r>
      <w:r w:rsidR="008B09EE" w:rsidRPr="008B09EE">
        <w:t xml:space="preserve"> Emulating Randomized Clinical Trials With Nonrandomized Real-World Evidence Studies: First Results From the RCT DUPLICATE Initiative. </w:t>
      </w:r>
      <w:r w:rsidR="008B09EE" w:rsidRPr="008B09EE">
        <w:rPr>
          <w:i/>
          <w:iCs/>
        </w:rPr>
        <w:t>Circulation</w:t>
      </w:r>
      <w:r w:rsidR="008B09EE" w:rsidRPr="008B09EE">
        <w:t xml:space="preserve"> 2021; </w:t>
      </w:r>
      <w:r w:rsidR="008B09EE" w:rsidRPr="008B09EE">
        <w:rPr>
          <w:b/>
          <w:bCs/>
        </w:rPr>
        <w:t>143</w:t>
      </w:r>
      <w:r w:rsidR="008B09EE" w:rsidRPr="008B09EE">
        <w:t>: 1002–13.</w:t>
      </w:r>
    </w:p>
    <w:p w14:paraId="16B32F94" w14:textId="77777777" w:rsidR="008B09EE" w:rsidRPr="008B09EE" w:rsidRDefault="008B09EE" w:rsidP="008B09EE">
      <w:pPr>
        <w:pStyle w:val="1a"/>
      </w:pPr>
      <w:r w:rsidRPr="008B09EE">
        <w:lastRenderedPageBreak/>
        <w:t>2</w:t>
      </w:r>
      <w:r w:rsidRPr="008B09EE">
        <w:tab/>
        <w:t xml:space="preserve">Wang SV, Schneeweiss S, RCT-DUPLICATE Initiative, </w:t>
      </w:r>
      <w:r w:rsidRPr="008B09EE">
        <w:rPr>
          <w:i/>
          <w:iCs/>
        </w:rPr>
        <w:t>et al.</w:t>
      </w:r>
      <w:r w:rsidRPr="008B09EE">
        <w:t xml:space="preserve"> Emulation of Randomized Clinical Trials With Nonrandomized Database Analyses: Results of 32 Clinical Trials. </w:t>
      </w:r>
      <w:r w:rsidRPr="008B09EE">
        <w:rPr>
          <w:i/>
          <w:iCs/>
        </w:rPr>
        <w:t>JAMA</w:t>
      </w:r>
      <w:r w:rsidRPr="008B09EE">
        <w:t xml:space="preserve"> 2023; </w:t>
      </w:r>
      <w:r w:rsidRPr="008B09EE">
        <w:rPr>
          <w:b/>
          <w:bCs/>
        </w:rPr>
        <w:t>329</w:t>
      </w:r>
      <w:r w:rsidRPr="008B09EE">
        <w:t>: 1376.</w:t>
      </w:r>
    </w:p>
    <w:p w14:paraId="73350E9D" w14:textId="77777777" w:rsidR="008B09EE" w:rsidRPr="008B09EE" w:rsidRDefault="008B09EE" w:rsidP="008B09EE">
      <w:pPr>
        <w:pStyle w:val="1a"/>
      </w:pPr>
      <w:r w:rsidRPr="008B09EE">
        <w:t>3</w:t>
      </w:r>
      <w:r w:rsidRPr="008B09EE">
        <w:tab/>
        <w:t xml:space="preserve">Averitt AJ, Weng C, Ryan P, Perotte A. Translating evidence into practice: eligibility criteria fail to eliminate clinically significant differences between real-world and study populations. </w:t>
      </w:r>
      <w:r w:rsidRPr="008B09EE">
        <w:rPr>
          <w:i/>
          <w:iCs/>
        </w:rPr>
        <w:t>npj Digit Med</w:t>
      </w:r>
      <w:r w:rsidRPr="008B09EE">
        <w:t xml:space="preserve"> 2020; </w:t>
      </w:r>
      <w:r w:rsidRPr="008B09EE">
        <w:rPr>
          <w:b/>
          <w:bCs/>
        </w:rPr>
        <w:t>3</w:t>
      </w:r>
      <w:r w:rsidRPr="008B09EE">
        <w:t>: 67.</w:t>
      </w:r>
    </w:p>
    <w:p w14:paraId="557E92AC" w14:textId="77777777" w:rsidR="008B09EE" w:rsidRPr="008B09EE" w:rsidRDefault="008B09EE" w:rsidP="008B09EE">
      <w:pPr>
        <w:pStyle w:val="1a"/>
      </w:pPr>
      <w:r w:rsidRPr="008B09EE">
        <w:t>4</w:t>
      </w:r>
      <w:r w:rsidRPr="008B09EE">
        <w:tab/>
        <w:t xml:space="preserve">Marso SP, Daniels GH, Brown-Frandsen K, </w:t>
      </w:r>
      <w:r w:rsidRPr="008B09EE">
        <w:rPr>
          <w:i/>
          <w:iCs/>
        </w:rPr>
        <w:t>et al.</w:t>
      </w:r>
      <w:r w:rsidRPr="008B09EE">
        <w:t xml:space="preserve"> Liraglutide and Cardiovascular Outcomes in Type 2 Diabetes. </w:t>
      </w:r>
      <w:r w:rsidRPr="008B09EE">
        <w:rPr>
          <w:i/>
          <w:iCs/>
        </w:rPr>
        <w:t>N Engl J Med</w:t>
      </w:r>
      <w:r w:rsidRPr="008B09EE">
        <w:t xml:space="preserve"> 2016; </w:t>
      </w:r>
      <w:r w:rsidRPr="008B09EE">
        <w:rPr>
          <w:b/>
          <w:bCs/>
        </w:rPr>
        <w:t>375</w:t>
      </w:r>
      <w:r w:rsidRPr="008B09EE">
        <w:t>: 311–22.</w:t>
      </w:r>
    </w:p>
    <w:p w14:paraId="73CDB137" w14:textId="77777777" w:rsidR="008B09EE" w:rsidRPr="008B09EE" w:rsidRDefault="008B09EE" w:rsidP="008B09EE">
      <w:pPr>
        <w:pStyle w:val="1a"/>
      </w:pPr>
      <w:r w:rsidRPr="008B09EE">
        <w:t>5</w:t>
      </w:r>
      <w:r w:rsidRPr="008B09EE">
        <w:tab/>
        <w:t xml:space="preserve">Wiviott SD, Raz I, Bonaca MP, </w:t>
      </w:r>
      <w:r w:rsidRPr="008B09EE">
        <w:rPr>
          <w:i/>
          <w:iCs/>
        </w:rPr>
        <w:t>et al.</w:t>
      </w:r>
      <w:r w:rsidRPr="008B09EE">
        <w:t xml:space="preserve"> Dapagliflozin and Cardiovascular Outcomes in Type 2 Diabetes. </w:t>
      </w:r>
      <w:r w:rsidRPr="008B09EE">
        <w:rPr>
          <w:i/>
          <w:iCs/>
        </w:rPr>
        <w:t>N Engl J Med</w:t>
      </w:r>
      <w:r w:rsidRPr="008B09EE">
        <w:t xml:space="preserve"> 2019; </w:t>
      </w:r>
      <w:r w:rsidRPr="008B09EE">
        <w:rPr>
          <w:b/>
          <w:bCs/>
        </w:rPr>
        <w:t>380</w:t>
      </w:r>
      <w:r w:rsidRPr="008B09EE">
        <w:t>: 347–57.</w:t>
      </w:r>
    </w:p>
    <w:p w14:paraId="351477ED" w14:textId="77777777" w:rsidR="008B09EE" w:rsidRPr="008B09EE" w:rsidRDefault="008B09EE" w:rsidP="008B09EE">
      <w:pPr>
        <w:pStyle w:val="1a"/>
      </w:pPr>
      <w:r w:rsidRPr="008B09EE">
        <w:t>6</w:t>
      </w:r>
      <w:r w:rsidRPr="008B09EE">
        <w:tab/>
        <w:t xml:space="preserve">Zinman B, Wanner C, Lachin JM, </w:t>
      </w:r>
      <w:r w:rsidRPr="008B09EE">
        <w:rPr>
          <w:i/>
          <w:iCs/>
        </w:rPr>
        <w:t>et al.</w:t>
      </w:r>
      <w:r w:rsidRPr="008B09EE">
        <w:t xml:space="preserve"> Empagliflozin, Cardiovascular Outcomes, and Mortality in Type 2 Diabetes. </w:t>
      </w:r>
      <w:r w:rsidRPr="008B09EE">
        <w:rPr>
          <w:i/>
          <w:iCs/>
        </w:rPr>
        <w:t>N Engl J Med</w:t>
      </w:r>
      <w:r w:rsidRPr="008B09EE">
        <w:t xml:space="preserve"> 2015; </w:t>
      </w:r>
      <w:r w:rsidRPr="008B09EE">
        <w:rPr>
          <w:b/>
          <w:bCs/>
        </w:rPr>
        <w:t>373</w:t>
      </w:r>
      <w:r w:rsidRPr="008B09EE">
        <w:t>: 2117–28.</w:t>
      </w:r>
    </w:p>
    <w:p w14:paraId="6D499D21" w14:textId="77777777" w:rsidR="008B09EE" w:rsidRPr="008B09EE" w:rsidRDefault="008B09EE" w:rsidP="008B09EE">
      <w:pPr>
        <w:pStyle w:val="1a"/>
      </w:pPr>
      <w:r w:rsidRPr="008B09EE">
        <w:t>7</w:t>
      </w:r>
      <w:r w:rsidRPr="008B09EE">
        <w:tab/>
        <w:t xml:space="preserve">Neal B, Perkovic V, Mahaffey KW, </w:t>
      </w:r>
      <w:r w:rsidRPr="008B09EE">
        <w:rPr>
          <w:i/>
          <w:iCs/>
        </w:rPr>
        <w:t>et al.</w:t>
      </w:r>
      <w:r w:rsidRPr="008B09EE">
        <w:t xml:space="preserve"> Canagliflozin and Cardiovascular and Renal Events in Type 2 Diabetes. </w:t>
      </w:r>
      <w:r w:rsidRPr="008B09EE">
        <w:rPr>
          <w:i/>
          <w:iCs/>
        </w:rPr>
        <w:t>N Engl J Med</w:t>
      </w:r>
      <w:r w:rsidRPr="008B09EE">
        <w:t xml:space="preserve"> 2017; </w:t>
      </w:r>
      <w:r w:rsidRPr="008B09EE">
        <w:rPr>
          <w:b/>
          <w:bCs/>
        </w:rPr>
        <w:t>377</w:t>
      </w:r>
      <w:r w:rsidRPr="008B09EE">
        <w:t>: 644–57.</w:t>
      </w:r>
    </w:p>
    <w:p w14:paraId="3C1DF99E" w14:textId="77777777" w:rsidR="008B09EE" w:rsidRPr="008B09EE" w:rsidRDefault="008B09EE" w:rsidP="008B09EE">
      <w:pPr>
        <w:pStyle w:val="1a"/>
      </w:pPr>
      <w:r w:rsidRPr="008B09EE">
        <w:t>8</w:t>
      </w:r>
      <w:r w:rsidRPr="008B09EE">
        <w:tab/>
        <w:t xml:space="preserve">Rosenstock J, Perkovic V, Johansen OE, </w:t>
      </w:r>
      <w:r w:rsidRPr="008B09EE">
        <w:rPr>
          <w:i/>
          <w:iCs/>
        </w:rPr>
        <w:t>et al.</w:t>
      </w:r>
      <w:r w:rsidRPr="008B09EE">
        <w:t xml:space="preserve"> Effect of Linagliptin vs Placebo on Major Cardiovascular Events in Adults With Type 2 Diabetes and High Cardiovascular and Renal Risk: The CARMELINA Randomized Clinical Trial. </w:t>
      </w:r>
      <w:r w:rsidRPr="008B09EE">
        <w:rPr>
          <w:i/>
          <w:iCs/>
        </w:rPr>
        <w:t>JAMA</w:t>
      </w:r>
      <w:r w:rsidRPr="008B09EE">
        <w:t xml:space="preserve"> 2019; </w:t>
      </w:r>
      <w:r w:rsidRPr="008B09EE">
        <w:rPr>
          <w:b/>
          <w:bCs/>
        </w:rPr>
        <w:t>321</w:t>
      </w:r>
      <w:r w:rsidRPr="008B09EE">
        <w:t>: 69.</w:t>
      </w:r>
    </w:p>
    <w:p w14:paraId="64FDFB56" w14:textId="77777777" w:rsidR="008B09EE" w:rsidRPr="008B09EE" w:rsidRDefault="008B09EE" w:rsidP="008B09EE">
      <w:pPr>
        <w:pStyle w:val="1a"/>
      </w:pPr>
      <w:r w:rsidRPr="008B09EE">
        <w:t>9</w:t>
      </w:r>
      <w:r w:rsidRPr="008B09EE">
        <w:tab/>
        <w:t xml:space="preserve">Green JB, Bethel MA, Armstrong PW, </w:t>
      </w:r>
      <w:r w:rsidRPr="008B09EE">
        <w:rPr>
          <w:i/>
          <w:iCs/>
        </w:rPr>
        <w:t>et al.</w:t>
      </w:r>
      <w:r w:rsidRPr="008B09EE">
        <w:t xml:space="preserve"> Effect of Sitagliptin on Cardiovascular Outcomes in Type 2 Diabetes. </w:t>
      </w:r>
      <w:r w:rsidRPr="008B09EE">
        <w:rPr>
          <w:i/>
          <w:iCs/>
        </w:rPr>
        <w:t>N Engl J Med</w:t>
      </w:r>
      <w:r w:rsidRPr="008B09EE">
        <w:t xml:space="preserve"> 2015; </w:t>
      </w:r>
      <w:r w:rsidRPr="008B09EE">
        <w:rPr>
          <w:b/>
          <w:bCs/>
        </w:rPr>
        <w:t>373</w:t>
      </w:r>
      <w:r w:rsidRPr="008B09EE">
        <w:t>: 232–42.</w:t>
      </w:r>
    </w:p>
    <w:p w14:paraId="7EA00361" w14:textId="77777777" w:rsidR="008B09EE" w:rsidRPr="008B09EE" w:rsidRDefault="008B09EE" w:rsidP="008B09EE">
      <w:pPr>
        <w:pStyle w:val="1a"/>
      </w:pPr>
      <w:r w:rsidRPr="008B09EE">
        <w:t>10</w:t>
      </w:r>
      <w:r w:rsidRPr="008B09EE">
        <w:tab/>
        <w:t xml:space="preserve">Scirica BM, Bhatt DL, Braunwald E, </w:t>
      </w:r>
      <w:r w:rsidRPr="008B09EE">
        <w:rPr>
          <w:i/>
          <w:iCs/>
        </w:rPr>
        <w:t>et al.</w:t>
      </w:r>
      <w:r w:rsidRPr="008B09EE">
        <w:t xml:space="preserve"> Saxagliptin and Cardiovascular Outcomes in Patients with Type 2 Diabetes Mellitus. </w:t>
      </w:r>
      <w:r w:rsidRPr="008B09EE">
        <w:rPr>
          <w:i/>
          <w:iCs/>
        </w:rPr>
        <w:t>N Engl J Med</w:t>
      </w:r>
      <w:r w:rsidRPr="008B09EE">
        <w:t xml:space="preserve"> 2013; </w:t>
      </w:r>
      <w:r w:rsidRPr="008B09EE">
        <w:rPr>
          <w:b/>
          <w:bCs/>
        </w:rPr>
        <w:t>369</w:t>
      </w:r>
      <w:r w:rsidRPr="008B09EE">
        <w:t>: 1317–26.</w:t>
      </w:r>
    </w:p>
    <w:p w14:paraId="5BAEAB14" w14:textId="77777777" w:rsidR="008B09EE" w:rsidRPr="008B09EE" w:rsidRDefault="008B09EE" w:rsidP="008B09EE">
      <w:pPr>
        <w:pStyle w:val="1a"/>
      </w:pPr>
      <w:r w:rsidRPr="008B09EE">
        <w:t>11</w:t>
      </w:r>
      <w:r w:rsidRPr="008B09EE">
        <w:tab/>
        <w:t xml:space="preserve">Rosenstock J, Kahn SE, Johansen OE, </w:t>
      </w:r>
      <w:r w:rsidRPr="008B09EE">
        <w:rPr>
          <w:i/>
          <w:iCs/>
        </w:rPr>
        <w:t>et al.</w:t>
      </w:r>
      <w:r w:rsidRPr="008B09EE">
        <w:t xml:space="preserve"> Effect of Linagliptin vs Glimepiride on Major Adverse Cardiovascular Outcomes in Patients With Type 2 Diabetes: The CAROLINA Randomized Clinical Trial. </w:t>
      </w:r>
      <w:r w:rsidRPr="008B09EE">
        <w:rPr>
          <w:i/>
          <w:iCs/>
        </w:rPr>
        <w:t>JAMA</w:t>
      </w:r>
      <w:r w:rsidRPr="008B09EE">
        <w:t xml:space="preserve"> 2019; </w:t>
      </w:r>
      <w:r w:rsidRPr="008B09EE">
        <w:rPr>
          <w:b/>
          <w:bCs/>
        </w:rPr>
        <w:t>322</w:t>
      </w:r>
      <w:r w:rsidRPr="008B09EE">
        <w:t>: 1155.</w:t>
      </w:r>
    </w:p>
    <w:p w14:paraId="56E60E6F" w14:textId="77777777" w:rsidR="008B09EE" w:rsidRPr="008B09EE" w:rsidRDefault="008B09EE" w:rsidP="008B09EE">
      <w:pPr>
        <w:pStyle w:val="1a"/>
      </w:pPr>
      <w:r w:rsidRPr="008B09EE">
        <w:t>12</w:t>
      </w:r>
      <w:r w:rsidRPr="008B09EE">
        <w:tab/>
        <w:t xml:space="preserve">Wiviott SD, Braunwald E, McCabe CH, </w:t>
      </w:r>
      <w:r w:rsidRPr="008B09EE">
        <w:rPr>
          <w:i/>
          <w:iCs/>
        </w:rPr>
        <w:t>et al.</w:t>
      </w:r>
      <w:r w:rsidRPr="008B09EE">
        <w:t xml:space="preserve"> Prasugrel versus Clopidogrel in Patients with Acute Coronary Syndromes. </w:t>
      </w:r>
      <w:r w:rsidRPr="008B09EE">
        <w:rPr>
          <w:i/>
          <w:iCs/>
        </w:rPr>
        <w:t>N Engl J Med</w:t>
      </w:r>
      <w:r w:rsidRPr="008B09EE">
        <w:t xml:space="preserve"> 2007; </w:t>
      </w:r>
      <w:r w:rsidRPr="008B09EE">
        <w:rPr>
          <w:b/>
          <w:bCs/>
        </w:rPr>
        <w:t>357</w:t>
      </w:r>
      <w:r w:rsidRPr="008B09EE">
        <w:t>: 2001–15.</w:t>
      </w:r>
    </w:p>
    <w:p w14:paraId="52C48EF1" w14:textId="77777777" w:rsidR="008B09EE" w:rsidRPr="008B09EE" w:rsidRDefault="008B09EE" w:rsidP="008B09EE">
      <w:pPr>
        <w:pStyle w:val="1a"/>
      </w:pPr>
      <w:r w:rsidRPr="008B09EE">
        <w:t>13</w:t>
      </w:r>
      <w:r w:rsidRPr="008B09EE">
        <w:tab/>
        <w:t xml:space="preserve">Wallentin L, Becker RC, Budaj A, </w:t>
      </w:r>
      <w:r w:rsidRPr="008B09EE">
        <w:rPr>
          <w:i/>
          <w:iCs/>
        </w:rPr>
        <w:t>et al.</w:t>
      </w:r>
      <w:r w:rsidRPr="008B09EE">
        <w:t xml:space="preserve"> Ticagrelor versus Clopidogrel in Patients with Acute Coronary Syndromes. </w:t>
      </w:r>
      <w:r w:rsidRPr="008B09EE">
        <w:rPr>
          <w:i/>
          <w:iCs/>
        </w:rPr>
        <w:t>N Engl J Med</w:t>
      </w:r>
      <w:r w:rsidRPr="008B09EE">
        <w:t xml:space="preserve"> 2009; </w:t>
      </w:r>
      <w:r w:rsidRPr="008B09EE">
        <w:rPr>
          <w:b/>
          <w:bCs/>
        </w:rPr>
        <w:t>361</w:t>
      </w:r>
      <w:r w:rsidRPr="008B09EE">
        <w:t>: 1045–57.</w:t>
      </w:r>
    </w:p>
    <w:p w14:paraId="59AC8C7D" w14:textId="77777777" w:rsidR="008B09EE" w:rsidRPr="008B09EE" w:rsidRDefault="008B09EE" w:rsidP="008B09EE">
      <w:pPr>
        <w:pStyle w:val="1a"/>
      </w:pPr>
      <w:r w:rsidRPr="008B09EE">
        <w:t>14</w:t>
      </w:r>
      <w:r w:rsidRPr="008B09EE">
        <w:tab/>
        <w:t xml:space="preserve">Patel MR, Mahaffey KW, Garg J, </w:t>
      </w:r>
      <w:r w:rsidRPr="008B09EE">
        <w:rPr>
          <w:i/>
          <w:iCs/>
        </w:rPr>
        <w:t>et al.</w:t>
      </w:r>
      <w:r w:rsidRPr="008B09EE">
        <w:t xml:space="preserve"> Rivaroxaban versus Warfarin in Nonvalvular Atrial Fibrillation. </w:t>
      </w:r>
      <w:r w:rsidRPr="008B09EE">
        <w:rPr>
          <w:i/>
          <w:iCs/>
        </w:rPr>
        <w:t>N Engl J Med</w:t>
      </w:r>
      <w:r w:rsidRPr="008B09EE">
        <w:t xml:space="preserve"> 2011; </w:t>
      </w:r>
      <w:r w:rsidRPr="008B09EE">
        <w:rPr>
          <w:b/>
          <w:bCs/>
        </w:rPr>
        <w:t>365</w:t>
      </w:r>
      <w:r w:rsidRPr="008B09EE">
        <w:t>: 883–91.</w:t>
      </w:r>
    </w:p>
    <w:p w14:paraId="4B96888D" w14:textId="77777777" w:rsidR="008B09EE" w:rsidRPr="008B09EE" w:rsidRDefault="008B09EE" w:rsidP="008B09EE">
      <w:pPr>
        <w:pStyle w:val="1a"/>
      </w:pPr>
      <w:r w:rsidRPr="008B09EE">
        <w:t>15</w:t>
      </w:r>
      <w:r w:rsidRPr="008B09EE">
        <w:tab/>
        <w:t xml:space="preserve">Granger CB, Alexander JH, McMurray JJV, </w:t>
      </w:r>
      <w:r w:rsidRPr="008B09EE">
        <w:rPr>
          <w:i/>
          <w:iCs/>
        </w:rPr>
        <w:t>et al.</w:t>
      </w:r>
      <w:r w:rsidRPr="008B09EE">
        <w:t xml:space="preserve"> Apixaban versus Warfarin in Patients with Atrial Fibrillation. </w:t>
      </w:r>
      <w:r w:rsidRPr="008B09EE">
        <w:rPr>
          <w:i/>
          <w:iCs/>
        </w:rPr>
        <w:t>N Engl J Med</w:t>
      </w:r>
      <w:r w:rsidRPr="008B09EE">
        <w:t xml:space="preserve"> 2011; </w:t>
      </w:r>
      <w:r w:rsidRPr="008B09EE">
        <w:rPr>
          <w:b/>
          <w:bCs/>
        </w:rPr>
        <w:t>365</w:t>
      </w:r>
      <w:r w:rsidRPr="008B09EE">
        <w:t>: 981–92.</w:t>
      </w:r>
    </w:p>
    <w:p w14:paraId="69016DB3" w14:textId="77777777" w:rsidR="008B09EE" w:rsidRPr="008B09EE" w:rsidRDefault="008B09EE" w:rsidP="008B09EE">
      <w:pPr>
        <w:pStyle w:val="1a"/>
      </w:pPr>
      <w:r w:rsidRPr="008B09EE">
        <w:t>16</w:t>
      </w:r>
      <w:r w:rsidRPr="008B09EE">
        <w:tab/>
        <w:t xml:space="preserve">Giugliano RP, Ruff CT, Braunwald E, </w:t>
      </w:r>
      <w:r w:rsidRPr="008B09EE">
        <w:rPr>
          <w:i/>
          <w:iCs/>
        </w:rPr>
        <w:t>et al.</w:t>
      </w:r>
      <w:r w:rsidRPr="008B09EE">
        <w:t xml:space="preserve"> Edoxaban versus Warfarin in Patients with Atrial Fibrillation. </w:t>
      </w:r>
      <w:r w:rsidRPr="008B09EE">
        <w:rPr>
          <w:i/>
          <w:iCs/>
        </w:rPr>
        <w:t>N Engl J Med</w:t>
      </w:r>
      <w:r w:rsidRPr="008B09EE">
        <w:t xml:space="preserve"> 2013; </w:t>
      </w:r>
      <w:r w:rsidRPr="008B09EE">
        <w:rPr>
          <w:b/>
          <w:bCs/>
        </w:rPr>
        <w:t>369</w:t>
      </w:r>
      <w:r w:rsidRPr="008B09EE">
        <w:t>: 2093–104.</w:t>
      </w:r>
    </w:p>
    <w:p w14:paraId="76DA5C1E" w14:textId="77777777" w:rsidR="008B09EE" w:rsidRPr="008B09EE" w:rsidRDefault="008B09EE" w:rsidP="008B09EE">
      <w:pPr>
        <w:pStyle w:val="1a"/>
      </w:pPr>
      <w:r w:rsidRPr="008B09EE">
        <w:t>17</w:t>
      </w:r>
      <w:r w:rsidRPr="008B09EE">
        <w:tab/>
        <w:t xml:space="preserve">Ytterberg SR, Bhatt DL, Mikuls TR, </w:t>
      </w:r>
      <w:r w:rsidRPr="008B09EE">
        <w:rPr>
          <w:i/>
          <w:iCs/>
        </w:rPr>
        <w:t>et al.</w:t>
      </w:r>
      <w:r w:rsidRPr="008B09EE">
        <w:t xml:space="preserve"> Cardiovascular and Cancer Risk with Tofacitinib in </w:t>
      </w:r>
      <w:r w:rsidRPr="008B09EE">
        <w:lastRenderedPageBreak/>
        <w:t xml:space="preserve">Rheumatoid Arthritis. </w:t>
      </w:r>
      <w:r w:rsidRPr="008B09EE">
        <w:rPr>
          <w:i/>
          <w:iCs/>
        </w:rPr>
        <w:t>N Engl J Med</w:t>
      </w:r>
      <w:r w:rsidRPr="008B09EE">
        <w:t xml:space="preserve"> 2022; </w:t>
      </w:r>
      <w:r w:rsidRPr="008B09EE">
        <w:rPr>
          <w:b/>
          <w:bCs/>
        </w:rPr>
        <w:t>386</w:t>
      </w:r>
      <w:r w:rsidRPr="008B09EE">
        <w:t>: 316–26.</w:t>
      </w:r>
    </w:p>
    <w:p w14:paraId="320CE0E9" w14:textId="77777777" w:rsidR="008B09EE" w:rsidRPr="008B09EE" w:rsidRDefault="008B09EE" w:rsidP="008B09EE">
      <w:pPr>
        <w:pStyle w:val="1a"/>
      </w:pPr>
      <w:r w:rsidRPr="008B09EE">
        <w:t>18</w:t>
      </w:r>
      <w:r w:rsidRPr="008B09EE">
        <w:tab/>
        <w:t xml:space="preserve">Khosrow-Khavar F, Kim SC, Lee H, Lee SB, Desai RJ. Tofacitinib and risk of cardiovascular outcomes: results from the Safety of TofAcitinib in Routine care patients with Rheumatoid Arthritis (STAR-RA) study. </w:t>
      </w:r>
      <w:r w:rsidRPr="008B09EE">
        <w:rPr>
          <w:i/>
          <w:iCs/>
        </w:rPr>
        <w:t>Ann Rheum Dis</w:t>
      </w:r>
      <w:r w:rsidRPr="008B09EE">
        <w:t xml:space="preserve"> 2022; </w:t>
      </w:r>
      <w:r w:rsidRPr="008B09EE">
        <w:rPr>
          <w:b/>
          <w:bCs/>
        </w:rPr>
        <w:t>81</w:t>
      </w:r>
      <w:r w:rsidRPr="008B09EE">
        <w:t>: 798–804.</w:t>
      </w:r>
    </w:p>
    <w:p w14:paraId="52403012" w14:textId="448A3F5B" w:rsidR="00303216" w:rsidRDefault="00F62E90">
      <w:pPr>
        <w:rPr>
          <w:lang w:eastAsia="ko-KR"/>
        </w:rPr>
      </w:pPr>
      <w:r>
        <w:fldChar w:fldCharType="end"/>
      </w:r>
    </w:p>
    <w:sectPr w:rsidR="0030321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조재형(의생명시스템정보학교실) [2]" w:date="2023-08-09T17:32:00Z" w:initials="조">
    <w:p w14:paraId="523D6B64" w14:textId="77777777" w:rsidR="00366C2D" w:rsidRDefault="00366C2D" w:rsidP="000946D8">
      <w:r>
        <w:rPr>
          <w:rStyle w:val="a7"/>
        </w:rPr>
        <w:annotationRef/>
      </w:r>
      <w:r>
        <w:rPr>
          <w:sz w:val="20"/>
          <w:szCs w:val="20"/>
        </w:rPr>
        <w:t>The digital phenotype used to define the study population in all databases included in the study can change several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D6B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4C30" w16cex:dateUtc="2023-08-09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D6B64" w16cid:durableId="287E4C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8203" w14:textId="77777777" w:rsidR="00C730DB" w:rsidRDefault="00C730DB">
      <w:pPr>
        <w:spacing w:after="0" w:line="240" w:lineRule="auto"/>
      </w:pPr>
      <w:r>
        <w:separator/>
      </w:r>
    </w:p>
  </w:endnote>
  <w:endnote w:type="continuationSeparator" w:id="0">
    <w:p w14:paraId="3C10E4B4" w14:textId="77777777" w:rsidR="00C730DB" w:rsidRDefault="00C7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F2BC" w14:textId="77777777" w:rsidR="00A9140A" w:rsidRDefault="00A914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095B" w14:textId="77777777" w:rsidR="00A9140A" w:rsidRDefault="00A914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8D5A" w14:textId="77777777" w:rsidR="00C730DB" w:rsidRDefault="00C730DB">
      <w:pPr>
        <w:spacing w:after="0" w:line="240" w:lineRule="auto"/>
      </w:pPr>
      <w:r>
        <w:separator/>
      </w:r>
    </w:p>
  </w:footnote>
  <w:footnote w:type="continuationSeparator" w:id="0">
    <w:p w14:paraId="0FE7FD88" w14:textId="77777777" w:rsidR="00C730DB" w:rsidRDefault="00C73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E42E" w14:textId="77777777" w:rsidR="00A9140A" w:rsidRDefault="00A9140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&#13;&#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7EA1" w14:textId="77777777" w:rsidR="00A9140A" w:rsidRDefault="00A914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569"/>
    <w:multiLevelType w:val="multilevel"/>
    <w:tmpl w:val="7CF2C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CB6196"/>
    <w:multiLevelType w:val="multilevel"/>
    <w:tmpl w:val="17429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4F0E46"/>
    <w:multiLevelType w:val="multilevel"/>
    <w:tmpl w:val="6E621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8D28E4"/>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07782"/>
    <w:multiLevelType w:val="multilevel"/>
    <w:tmpl w:val="EB2EC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4B16F9"/>
    <w:multiLevelType w:val="multilevel"/>
    <w:tmpl w:val="0FA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42981"/>
    <w:multiLevelType w:val="multilevel"/>
    <w:tmpl w:val="038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9C0177"/>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C36CCA"/>
    <w:multiLevelType w:val="multilevel"/>
    <w:tmpl w:val="7B9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24474"/>
    <w:multiLevelType w:val="multilevel"/>
    <w:tmpl w:val="A4DC3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31777E"/>
    <w:multiLevelType w:val="multilevel"/>
    <w:tmpl w:val="EA3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21027"/>
    <w:multiLevelType w:val="multilevel"/>
    <w:tmpl w:val="C8DA0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3D093C"/>
    <w:multiLevelType w:val="multilevel"/>
    <w:tmpl w:val="E38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913CA"/>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B603A"/>
    <w:multiLevelType w:val="multilevel"/>
    <w:tmpl w:val="C46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176682"/>
    <w:multiLevelType w:val="multilevel"/>
    <w:tmpl w:val="B5F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33F68"/>
    <w:multiLevelType w:val="multilevel"/>
    <w:tmpl w:val="9482C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E68C0"/>
    <w:multiLevelType w:val="multilevel"/>
    <w:tmpl w:val="A71ED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6A22065"/>
    <w:multiLevelType w:val="multilevel"/>
    <w:tmpl w:val="00B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BF068A"/>
    <w:multiLevelType w:val="multilevel"/>
    <w:tmpl w:val="23F86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A4103FE"/>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5E01F8"/>
    <w:multiLevelType w:val="multilevel"/>
    <w:tmpl w:val="89FC0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D5B5692"/>
    <w:multiLevelType w:val="multilevel"/>
    <w:tmpl w:val="ABA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45226"/>
    <w:multiLevelType w:val="multilevel"/>
    <w:tmpl w:val="64987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C87C9F"/>
    <w:multiLevelType w:val="multilevel"/>
    <w:tmpl w:val="486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94152D3"/>
    <w:multiLevelType w:val="multilevel"/>
    <w:tmpl w:val="759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922811"/>
    <w:multiLevelType w:val="multilevel"/>
    <w:tmpl w:val="A9A25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6" w15:restartNumberingAfterBreak="0">
    <w:nsid w:val="62634935"/>
    <w:multiLevelType w:val="multilevel"/>
    <w:tmpl w:val="63620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54841DB"/>
    <w:multiLevelType w:val="multilevel"/>
    <w:tmpl w:val="5DDE8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6581C26"/>
    <w:multiLevelType w:val="multilevel"/>
    <w:tmpl w:val="290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3871EC"/>
    <w:multiLevelType w:val="multilevel"/>
    <w:tmpl w:val="6D500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AFE64DA"/>
    <w:multiLevelType w:val="multilevel"/>
    <w:tmpl w:val="B1E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C3777C"/>
    <w:multiLevelType w:val="multilevel"/>
    <w:tmpl w:val="44F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7337B5"/>
    <w:multiLevelType w:val="multilevel"/>
    <w:tmpl w:val="C5BC6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D2B6C44"/>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746A85"/>
    <w:multiLevelType w:val="multilevel"/>
    <w:tmpl w:val="7F345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B53F1A"/>
    <w:multiLevelType w:val="multilevel"/>
    <w:tmpl w:val="222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D30215"/>
    <w:multiLevelType w:val="multilevel"/>
    <w:tmpl w:val="033A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2"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51"/>
  </w:num>
  <w:num w:numId="2" w16cid:durableId="2049135810">
    <w:abstractNumId w:val="32"/>
  </w:num>
  <w:num w:numId="3" w16cid:durableId="1175345606">
    <w:abstractNumId w:val="8"/>
  </w:num>
  <w:num w:numId="4" w16cid:durableId="1956863747">
    <w:abstractNumId w:val="45"/>
  </w:num>
  <w:num w:numId="5" w16cid:durableId="576788009">
    <w:abstractNumId w:val="49"/>
  </w:num>
  <w:num w:numId="6" w16cid:durableId="2029597315">
    <w:abstractNumId w:val="46"/>
  </w:num>
  <w:num w:numId="7" w16cid:durableId="1320186800">
    <w:abstractNumId w:val="29"/>
  </w:num>
  <w:num w:numId="8" w16cid:durableId="1711295925">
    <w:abstractNumId w:val="35"/>
  </w:num>
  <w:num w:numId="9" w16cid:durableId="2033149261">
    <w:abstractNumId w:val="53"/>
  </w:num>
  <w:num w:numId="10" w16cid:durableId="1459034967">
    <w:abstractNumId w:val="10"/>
  </w:num>
  <w:num w:numId="11" w16cid:durableId="218592359">
    <w:abstractNumId w:val="52"/>
  </w:num>
  <w:num w:numId="12" w16cid:durableId="1442920866">
    <w:abstractNumId w:val="23"/>
  </w:num>
  <w:num w:numId="13" w16cid:durableId="1024555581">
    <w:abstractNumId w:val="0"/>
  </w:num>
  <w:num w:numId="14" w16cid:durableId="1233466772">
    <w:abstractNumId w:val="20"/>
  </w:num>
  <w:num w:numId="15" w16cid:durableId="52969481">
    <w:abstractNumId w:val="47"/>
  </w:num>
  <w:num w:numId="16" w16cid:durableId="1537309155">
    <w:abstractNumId w:val="31"/>
  </w:num>
  <w:num w:numId="17" w16cid:durableId="935285876">
    <w:abstractNumId w:val="20"/>
  </w:num>
  <w:num w:numId="18" w16cid:durableId="922639984">
    <w:abstractNumId w:val="43"/>
  </w:num>
  <w:num w:numId="19" w16cid:durableId="2045667506">
    <w:abstractNumId w:val="4"/>
  </w:num>
  <w:num w:numId="20" w16cid:durableId="1305967554">
    <w:abstractNumId w:val="25"/>
  </w:num>
  <w:num w:numId="21" w16cid:durableId="1400593659">
    <w:abstractNumId w:val="9"/>
  </w:num>
  <w:num w:numId="22" w16cid:durableId="1723019396">
    <w:abstractNumId w:val="16"/>
  </w:num>
  <w:num w:numId="23" w16cid:durableId="2033337463">
    <w:abstractNumId w:val="40"/>
  </w:num>
  <w:num w:numId="24" w16cid:durableId="1340473397">
    <w:abstractNumId w:val="28"/>
  </w:num>
  <w:num w:numId="25" w16cid:durableId="536282892">
    <w:abstractNumId w:val="42"/>
  </w:num>
  <w:num w:numId="26" w16cid:durableId="255794114">
    <w:abstractNumId w:val="38"/>
  </w:num>
  <w:num w:numId="27" w16cid:durableId="275599840">
    <w:abstractNumId w:val="26"/>
  </w:num>
  <w:num w:numId="28" w16cid:durableId="984898117">
    <w:abstractNumId w:val="41"/>
  </w:num>
  <w:num w:numId="29" w16cid:durableId="1588536500">
    <w:abstractNumId w:val="36"/>
  </w:num>
  <w:num w:numId="30" w16cid:durableId="1078677905">
    <w:abstractNumId w:val="18"/>
  </w:num>
  <w:num w:numId="31" w16cid:durableId="7366979">
    <w:abstractNumId w:val="39"/>
  </w:num>
  <w:num w:numId="32" w16cid:durableId="2110542901">
    <w:abstractNumId w:val="27"/>
  </w:num>
  <w:num w:numId="33" w16cid:durableId="767583021">
    <w:abstractNumId w:val="37"/>
  </w:num>
  <w:num w:numId="34" w16cid:durableId="2120176717">
    <w:abstractNumId w:val="48"/>
  </w:num>
  <w:num w:numId="35" w16cid:durableId="1113750837">
    <w:abstractNumId w:val="5"/>
  </w:num>
  <w:num w:numId="36" w16cid:durableId="725907500">
    <w:abstractNumId w:val="14"/>
  </w:num>
  <w:num w:numId="37" w16cid:durableId="2134128590">
    <w:abstractNumId w:val="11"/>
  </w:num>
  <w:num w:numId="38" w16cid:durableId="593444540">
    <w:abstractNumId w:val="12"/>
  </w:num>
  <w:num w:numId="39" w16cid:durableId="2006320341">
    <w:abstractNumId w:val="30"/>
  </w:num>
  <w:num w:numId="40" w16cid:durableId="436172239">
    <w:abstractNumId w:val="34"/>
  </w:num>
  <w:num w:numId="41" w16cid:durableId="1628856072">
    <w:abstractNumId w:val="33"/>
  </w:num>
  <w:num w:numId="42" w16cid:durableId="1997684227">
    <w:abstractNumId w:val="19"/>
  </w:num>
  <w:num w:numId="43" w16cid:durableId="1012336483">
    <w:abstractNumId w:val="22"/>
  </w:num>
  <w:num w:numId="44" w16cid:durableId="172771356">
    <w:abstractNumId w:val="21"/>
  </w:num>
  <w:num w:numId="45" w16cid:durableId="687369496">
    <w:abstractNumId w:val="17"/>
  </w:num>
  <w:num w:numId="46" w16cid:durableId="51390059">
    <w:abstractNumId w:val="50"/>
  </w:num>
  <w:num w:numId="47" w16cid:durableId="149560937">
    <w:abstractNumId w:val="24"/>
  </w:num>
  <w:num w:numId="48" w16cid:durableId="1286351308">
    <w:abstractNumId w:val="13"/>
  </w:num>
  <w:num w:numId="49" w16cid:durableId="612321001">
    <w:abstractNumId w:val="3"/>
  </w:num>
  <w:num w:numId="50" w16cid:durableId="490826432">
    <w:abstractNumId w:val="7"/>
  </w:num>
  <w:num w:numId="51" w16cid:durableId="211501647">
    <w:abstractNumId w:val="44"/>
  </w:num>
  <w:num w:numId="52" w16cid:durableId="141891860">
    <w:abstractNumId w:val="6"/>
  </w:num>
  <w:num w:numId="53" w16cid:durableId="1382485637">
    <w:abstractNumId w:val="1"/>
  </w:num>
  <w:num w:numId="54" w16cid:durableId="1241257374">
    <w:abstractNumId w:val="15"/>
  </w:num>
  <w:num w:numId="55" w16cid:durableId="2093120669">
    <w:abstractNumId w:val="2"/>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의생명시스템정보학교실)">
    <w15:presenceInfo w15:providerId="AD" w15:userId="S::JHCHO03@YUHS.AC::fbf6c48a-12dc-46f3-acf3-6660117a361c"/>
  </w15:person>
  <w15:person w15:author="조재형(의생명시스템정보학교실) [2]">
    <w15:presenceInfo w15:providerId="AD" w15:userId="S::jhcho03@yuhs.ac::fbf6c48a-12dc-46f3-acf3-6660117a3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18B0"/>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0445"/>
    <w:rsid w:val="00053670"/>
    <w:rsid w:val="00053ECA"/>
    <w:rsid w:val="00054239"/>
    <w:rsid w:val="00054710"/>
    <w:rsid w:val="000554F1"/>
    <w:rsid w:val="00055671"/>
    <w:rsid w:val="00055F5B"/>
    <w:rsid w:val="00056817"/>
    <w:rsid w:val="00061041"/>
    <w:rsid w:val="000642C0"/>
    <w:rsid w:val="00064DC0"/>
    <w:rsid w:val="00065394"/>
    <w:rsid w:val="00065C5A"/>
    <w:rsid w:val="00065DC0"/>
    <w:rsid w:val="00070D11"/>
    <w:rsid w:val="000712E7"/>
    <w:rsid w:val="0007143D"/>
    <w:rsid w:val="000734B4"/>
    <w:rsid w:val="00075BB1"/>
    <w:rsid w:val="00075FE0"/>
    <w:rsid w:val="0008243B"/>
    <w:rsid w:val="00082976"/>
    <w:rsid w:val="00083B15"/>
    <w:rsid w:val="00083F49"/>
    <w:rsid w:val="000848A0"/>
    <w:rsid w:val="00085487"/>
    <w:rsid w:val="00086893"/>
    <w:rsid w:val="0009094F"/>
    <w:rsid w:val="000913AF"/>
    <w:rsid w:val="00092069"/>
    <w:rsid w:val="000927CB"/>
    <w:rsid w:val="00093EF7"/>
    <w:rsid w:val="000940D1"/>
    <w:rsid w:val="00095960"/>
    <w:rsid w:val="000A1C0A"/>
    <w:rsid w:val="000A40BC"/>
    <w:rsid w:val="000A4916"/>
    <w:rsid w:val="000A7B71"/>
    <w:rsid w:val="000B054B"/>
    <w:rsid w:val="000B0C3E"/>
    <w:rsid w:val="000B201C"/>
    <w:rsid w:val="000B39F5"/>
    <w:rsid w:val="000B5B34"/>
    <w:rsid w:val="000C1A7C"/>
    <w:rsid w:val="000C24B5"/>
    <w:rsid w:val="000C24E4"/>
    <w:rsid w:val="000C2754"/>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3221"/>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2EB"/>
    <w:rsid w:val="00133E01"/>
    <w:rsid w:val="00133E25"/>
    <w:rsid w:val="00133E32"/>
    <w:rsid w:val="00134D7A"/>
    <w:rsid w:val="001360E3"/>
    <w:rsid w:val="00137127"/>
    <w:rsid w:val="001373B3"/>
    <w:rsid w:val="0014068E"/>
    <w:rsid w:val="00140F9D"/>
    <w:rsid w:val="00142978"/>
    <w:rsid w:val="00142F41"/>
    <w:rsid w:val="00143BFF"/>
    <w:rsid w:val="00144169"/>
    <w:rsid w:val="0014570C"/>
    <w:rsid w:val="001468A0"/>
    <w:rsid w:val="001469E2"/>
    <w:rsid w:val="00150816"/>
    <w:rsid w:val="00150FB4"/>
    <w:rsid w:val="00153225"/>
    <w:rsid w:val="00155C97"/>
    <w:rsid w:val="00155EBF"/>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92091"/>
    <w:rsid w:val="00194561"/>
    <w:rsid w:val="001A0C2D"/>
    <w:rsid w:val="001A37D7"/>
    <w:rsid w:val="001B2FEA"/>
    <w:rsid w:val="001B5F3E"/>
    <w:rsid w:val="001B7616"/>
    <w:rsid w:val="001C0C8A"/>
    <w:rsid w:val="001C2494"/>
    <w:rsid w:val="001C37AD"/>
    <w:rsid w:val="001C3EF4"/>
    <w:rsid w:val="001C68AA"/>
    <w:rsid w:val="001D3C15"/>
    <w:rsid w:val="001D43AF"/>
    <w:rsid w:val="001D46EB"/>
    <w:rsid w:val="001D5225"/>
    <w:rsid w:val="001D54C3"/>
    <w:rsid w:val="001D58A3"/>
    <w:rsid w:val="001E0876"/>
    <w:rsid w:val="001E17AE"/>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12781"/>
    <w:rsid w:val="00212BD3"/>
    <w:rsid w:val="0021391A"/>
    <w:rsid w:val="002140E1"/>
    <w:rsid w:val="002178B5"/>
    <w:rsid w:val="00222095"/>
    <w:rsid w:val="002220AF"/>
    <w:rsid w:val="0022330C"/>
    <w:rsid w:val="00225BE2"/>
    <w:rsid w:val="00226FA3"/>
    <w:rsid w:val="002278AF"/>
    <w:rsid w:val="00227A5C"/>
    <w:rsid w:val="00230A95"/>
    <w:rsid w:val="00233CE5"/>
    <w:rsid w:val="00233E5E"/>
    <w:rsid w:val="00236885"/>
    <w:rsid w:val="00240DB9"/>
    <w:rsid w:val="0024220D"/>
    <w:rsid w:val="002436EC"/>
    <w:rsid w:val="00244A14"/>
    <w:rsid w:val="00245B4C"/>
    <w:rsid w:val="00245D87"/>
    <w:rsid w:val="0024651D"/>
    <w:rsid w:val="002469F6"/>
    <w:rsid w:val="00250433"/>
    <w:rsid w:val="00252A16"/>
    <w:rsid w:val="00254419"/>
    <w:rsid w:val="00255647"/>
    <w:rsid w:val="0025602D"/>
    <w:rsid w:val="0025609E"/>
    <w:rsid w:val="00260B5B"/>
    <w:rsid w:val="00263634"/>
    <w:rsid w:val="00264411"/>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97A58"/>
    <w:rsid w:val="002A04E6"/>
    <w:rsid w:val="002A05C2"/>
    <w:rsid w:val="002A212B"/>
    <w:rsid w:val="002A4733"/>
    <w:rsid w:val="002A4918"/>
    <w:rsid w:val="002A51F5"/>
    <w:rsid w:val="002A5339"/>
    <w:rsid w:val="002A5D76"/>
    <w:rsid w:val="002A65C5"/>
    <w:rsid w:val="002A69E5"/>
    <w:rsid w:val="002A6D7B"/>
    <w:rsid w:val="002A7951"/>
    <w:rsid w:val="002A7CEF"/>
    <w:rsid w:val="002B152F"/>
    <w:rsid w:val="002B2EE9"/>
    <w:rsid w:val="002B307B"/>
    <w:rsid w:val="002B384A"/>
    <w:rsid w:val="002B5925"/>
    <w:rsid w:val="002B681E"/>
    <w:rsid w:val="002C0646"/>
    <w:rsid w:val="002C0655"/>
    <w:rsid w:val="002C0FD8"/>
    <w:rsid w:val="002C39B4"/>
    <w:rsid w:val="002C3F14"/>
    <w:rsid w:val="002C50E5"/>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1F54"/>
    <w:rsid w:val="002F28A4"/>
    <w:rsid w:val="002F3533"/>
    <w:rsid w:val="002F533C"/>
    <w:rsid w:val="002F6E17"/>
    <w:rsid w:val="002F7955"/>
    <w:rsid w:val="002F7FDE"/>
    <w:rsid w:val="00303216"/>
    <w:rsid w:val="0030529E"/>
    <w:rsid w:val="00305C0E"/>
    <w:rsid w:val="00305F48"/>
    <w:rsid w:val="003064E0"/>
    <w:rsid w:val="0031094E"/>
    <w:rsid w:val="00312A5E"/>
    <w:rsid w:val="00314542"/>
    <w:rsid w:val="00315094"/>
    <w:rsid w:val="003175A4"/>
    <w:rsid w:val="00317F49"/>
    <w:rsid w:val="00321C3A"/>
    <w:rsid w:val="00321C43"/>
    <w:rsid w:val="003233E1"/>
    <w:rsid w:val="00323EFD"/>
    <w:rsid w:val="0032415F"/>
    <w:rsid w:val="00331EC4"/>
    <w:rsid w:val="00332CFE"/>
    <w:rsid w:val="003340E0"/>
    <w:rsid w:val="003352AA"/>
    <w:rsid w:val="00337C0C"/>
    <w:rsid w:val="003434BA"/>
    <w:rsid w:val="0034585A"/>
    <w:rsid w:val="0034609C"/>
    <w:rsid w:val="003462AB"/>
    <w:rsid w:val="00350281"/>
    <w:rsid w:val="0035226D"/>
    <w:rsid w:val="00352787"/>
    <w:rsid w:val="00356395"/>
    <w:rsid w:val="003565FB"/>
    <w:rsid w:val="00356984"/>
    <w:rsid w:val="003575A7"/>
    <w:rsid w:val="00357866"/>
    <w:rsid w:val="00360D3E"/>
    <w:rsid w:val="0036136A"/>
    <w:rsid w:val="0036158A"/>
    <w:rsid w:val="003619D7"/>
    <w:rsid w:val="00361AD4"/>
    <w:rsid w:val="0036374B"/>
    <w:rsid w:val="0036432C"/>
    <w:rsid w:val="0036478C"/>
    <w:rsid w:val="00366C2D"/>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176"/>
    <w:rsid w:val="003A2EB6"/>
    <w:rsid w:val="003A381E"/>
    <w:rsid w:val="003A529A"/>
    <w:rsid w:val="003A7C88"/>
    <w:rsid w:val="003B025D"/>
    <w:rsid w:val="003B05AE"/>
    <w:rsid w:val="003B0BAB"/>
    <w:rsid w:val="003B1FC1"/>
    <w:rsid w:val="003B36D3"/>
    <w:rsid w:val="003B39BF"/>
    <w:rsid w:val="003B7001"/>
    <w:rsid w:val="003C14C6"/>
    <w:rsid w:val="003C1BCA"/>
    <w:rsid w:val="003C42F2"/>
    <w:rsid w:val="003C4942"/>
    <w:rsid w:val="003C5224"/>
    <w:rsid w:val="003C5B52"/>
    <w:rsid w:val="003C6AE9"/>
    <w:rsid w:val="003D3653"/>
    <w:rsid w:val="003E0DCC"/>
    <w:rsid w:val="003E1C9F"/>
    <w:rsid w:val="003E36A0"/>
    <w:rsid w:val="003E3C11"/>
    <w:rsid w:val="003E4BDE"/>
    <w:rsid w:val="003E6E66"/>
    <w:rsid w:val="003F0628"/>
    <w:rsid w:val="003F2512"/>
    <w:rsid w:val="003F26F4"/>
    <w:rsid w:val="003F313E"/>
    <w:rsid w:val="003F3318"/>
    <w:rsid w:val="003F75AA"/>
    <w:rsid w:val="004004A9"/>
    <w:rsid w:val="004022FD"/>
    <w:rsid w:val="00403E0C"/>
    <w:rsid w:val="00404E76"/>
    <w:rsid w:val="004063A7"/>
    <w:rsid w:val="004106B3"/>
    <w:rsid w:val="00411AB0"/>
    <w:rsid w:val="00412349"/>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B61"/>
    <w:rsid w:val="0045037E"/>
    <w:rsid w:val="00452EF9"/>
    <w:rsid w:val="0045615E"/>
    <w:rsid w:val="00461E25"/>
    <w:rsid w:val="00461E8C"/>
    <w:rsid w:val="00462E48"/>
    <w:rsid w:val="0046326A"/>
    <w:rsid w:val="00463800"/>
    <w:rsid w:val="00463AD6"/>
    <w:rsid w:val="004643EC"/>
    <w:rsid w:val="00465D91"/>
    <w:rsid w:val="00466301"/>
    <w:rsid w:val="00471AC0"/>
    <w:rsid w:val="00471DCF"/>
    <w:rsid w:val="00474507"/>
    <w:rsid w:val="004750AA"/>
    <w:rsid w:val="004753DC"/>
    <w:rsid w:val="0047572F"/>
    <w:rsid w:val="004776FC"/>
    <w:rsid w:val="00480DD4"/>
    <w:rsid w:val="00480F14"/>
    <w:rsid w:val="00483F90"/>
    <w:rsid w:val="00484DB6"/>
    <w:rsid w:val="004850B9"/>
    <w:rsid w:val="00485CDB"/>
    <w:rsid w:val="00487ABE"/>
    <w:rsid w:val="00492829"/>
    <w:rsid w:val="00493CAB"/>
    <w:rsid w:val="00493F9F"/>
    <w:rsid w:val="00494C30"/>
    <w:rsid w:val="004A2CD7"/>
    <w:rsid w:val="004A38B7"/>
    <w:rsid w:val="004A3A49"/>
    <w:rsid w:val="004A41DF"/>
    <w:rsid w:val="004A4789"/>
    <w:rsid w:val="004A562D"/>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6F8B"/>
    <w:rsid w:val="004C758E"/>
    <w:rsid w:val="004D155C"/>
    <w:rsid w:val="004D28CE"/>
    <w:rsid w:val="004D50C2"/>
    <w:rsid w:val="004D6474"/>
    <w:rsid w:val="004D6ABD"/>
    <w:rsid w:val="004E07E2"/>
    <w:rsid w:val="004E3341"/>
    <w:rsid w:val="004E6214"/>
    <w:rsid w:val="004E7D24"/>
    <w:rsid w:val="004F07A4"/>
    <w:rsid w:val="004F09CA"/>
    <w:rsid w:val="004F3D58"/>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08CE"/>
    <w:rsid w:val="005C185F"/>
    <w:rsid w:val="005C1FBF"/>
    <w:rsid w:val="005C4655"/>
    <w:rsid w:val="005C4BBD"/>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189"/>
    <w:rsid w:val="0060643A"/>
    <w:rsid w:val="006070FB"/>
    <w:rsid w:val="00611D0A"/>
    <w:rsid w:val="00611D8E"/>
    <w:rsid w:val="0061288C"/>
    <w:rsid w:val="006202FA"/>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067"/>
    <w:rsid w:val="006454F2"/>
    <w:rsid w:val="0064597A"/>
    <w:rsid w:val="00647F12"/>
    <w:rsid w:val="00650FE9"/>
    <w:rsid w:val="00651B3E"/>
    <w:rsid w:val="006527BD"/>
    <w:rsid w:val="00655FDA"/>
    <w:rsid w:val="0065607F"/>
    <w:rsid w:val="0065686A"/>
    <w:rsid w:val="006606AC"/>
    <w:rsid w:val="00661189"/>
    <w:rsid w:val="0066418C"/>
    <w:rsid w:val="00665A13"/>
    <w:rsid w:val="00665FFF"/>
    <w:rsid w:val="00666558"/>
    <w:rsid w:val="00666D4A"/>
    <w:rsid w:val="00667410"/>
    <w:rsid w:val="00667420"/>
    <w:rsid w:val="00670E47"/>
    <w:rsid w:val="0067132A"/>
    <w:rsid w:val="00673EA9"/>
    <w:rsid w:val="00674144"/>
    <w:rsid w:val="00674EA3"/>
    <w:rsid w:val="0067746E"/>
    <w:rsid w:val="00677E01"/>
    <w:rsid w:val="00685568"/>
    <w:rsid w:val="00685F44"/>
    <w:rsid w:val="00690A35"/>
    <w:rsid w:val="00690F24"/>
    <w:rsid w:val="00691670"/>
    <w:rsid w:val="00692647"/>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C1632"/>
    <w:rsid w:val="006C1B56"/>
    <w:rsid w:val="006C7A9B"/>
    <w:rsid w:val="006C7F5C"/>
    <w:rsid w:val="006D0E31"/>
    <w:rsid w:val="006D2A44"/>
    <w:rsid w:val="006D3087"/>
    <w:rsid w:val="006D376A"/>
    <w:rsid w:val="006D5751"/>
    <w:rsid w:val="006D6E07"/>
    <w:rsid w:val="006D77AC"/>
    <w:rsid w:val="006E0447"/>
    <w:rsid w:val="006E19A9"/>
    <w:rsid w:val="006E3B20"/>
    <w:rsid w:val="006E3B21"/>
    <w:rsid w:val="006E4B64"/>
    <w:rsid w:val="006E70CB"/>
    <w:rsid w:val="006F025A"/>
    <w:rsid w:val="006F0630"/>
    <w:rsid w:val="006F3745"/>
    <w:rsid w:val="007011E6"/>
    <w:rsid w:val="00702089"/>
    <w:rsid w:val="007028AD"/>
    <w:rsid w:val="00703406"/>
    <w:rsid w:val="00703416"/>
    <w:rsid w:val="00707CEA"/>
    <w:rsid w:val="0071061F"/>
    <w:rsid w:val="00711B7A"/>
    <w:rsid w:val="0071201F"/>
    <w:rsid w:val="00717700"/>
    <w:rsid w:val="007206D8"/>
    <w:rsid w:val="00724208"/>
    <w:rsid w:val="00724569"/>
    <w:rsid w:val="007255B6"/>
    <w:rsid w:val="00726943"/>
    <w:rsid w:val="00727819"/>
    <w:rsid w:val="00727F8A"/>
    <w:rsid w:val="007314D5"/>
    <w:rsid w:val="00731BE0"/>
    <w:rsid w:val="00732B6D"/>
    <w:rsid w:val="00735080"/>
    <w:rsid w:val="007350ED"/>
    <w:rsid w:val="00735B18"/>
    <w:rsid w:val="007366C3"/>
    <w:rsid w:val="00737024"/>
    <w:rsid w:val="00745168"/>
    <w:rsid w:val="007475A8"/>
    <w:rsid w:val="00751E89"/>
    <w:rsid w:val="00752AB4"/>
    <w:rsid w:val="00753169"/>
    <w:rsid w:val="007547FB"/>
    <w:rsid w:val="00757FD9"/>
    <w:rsid w:val="007600B0"/>
    <w:rsid w:val="00761C7F"/>
    <w:rsid w:val="007631A8"/>
    <w:rsid w:val="00763353"/>
    <w:rsid w:val="00766640"/>
    <w:rsid w:val="007670AB"/>
    <w:rsid w:val="007675DD"/>
    <w:rsid w:val="007703B0"/>
    <w:rsid w:val="0077101D"/>
    <w:rsid w:val="00774DA3"/>
    <w:rsid w:val="0077797E"/>
    <w:rsid w:val="00782F71"/>
    <w:rsid w:val="0078415F"/>
    <w:rsid w:val="00786AC8"/>
    <w:rsid w:val="00790307"/>
    <w:rsid w:val="00790B90"/>
    <w:rsid w:val="0079119B"/>
    <w:rsid w:val="00794871"/>
    <w:rsid w:val="00795465"/>
    <w:rsid w:val="0079709B"/>
    <w:rsid w:val="007A0A09"/>
    <w:rsid w:val="007A1088"/>
    <w:rsid w:val="007A227E"/>
    <w:rsid w:val="007A2A09"/>
    <w:rsid w:val="007A307E"/>
    <w:rsid w:val="007A3444"/>
    <w:rsid w:val="007B27A6"/>
    <w:rsid w:val="007B33EC"/>
    <w:rsid w:val="007B4D34"/>
    <w:rsid w:val="007B53A8"/>
    <w:rsid w:val="007B5B34"/>
    <w:rsid w:val="007C0A5F"/>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34D9"/>
    <w:rsid w:val="007E4CE9"/>
    <w:rsid w:val="007E752B"/>
    <w:rsid w:val="007F01D7"/>
    <w:rsid w:val="007F0409"/>
    <w:rsid w:val="007F0CE8"/>
    <w:rsid w:val="007F13AE"/>
    <w:rsid w:val="007F25D6"/>
    <w:rsid w:val="007F3414"/>
    <w:rsid w:val="007F3E8C"/>
    <w:rsid w:val="007F501D"/>
    <w:rsid w:val="007F5271"/>
    <w:rsid w:val="007F6BE5"/>
    <w:rsid w:val="00801298"/>
    <w:rsid w:val="00803D68"/>
    <w:rsid w:val="00806BB1"/>
    <w:rsid w:val="00811597"/>
    <w:rsid w:val="0081663E"/>
    <w:rsid w:val="00816B54"/>
    <w:rsid w:val="008201FC"/>
    <w:rsid w:val="008207A8"/>
    <w:rsid w:val="00820A26"/>
    <w:rsid w:val="0082142B"/>
    <w:rsid w:val="00822270"/>
    <w:rsid w:val="00823C21"/>
    <w:rsid w:val="008269C7"/>
    <w:rsid w:val="00826AFA"/>
    <w:rsid w:val="00826C04"/>
    <w:rsid w:val="00827ADA"/>
    <w:rsid w:val="00830D6F"/>
    <w:rsid w:val="00831AC2"/>
    <w:rsid w:val="0084006E"/>
    <w:rsid w:val="00840BF3"/>
    <w:rsid w:val="00842500"/>
    <w:rsid w:val="00842F32"/>
    <w:rsid w:val="008443AF"/>
    <w:rsid w:val="00844F44"/>
    <w:rsid w:val="00845367"/>
    <w:rsid w:val="00845C54"/>
    <w:rsid w:val="0084783F"/>
    <w:rsid w:val="008516A2"/>
    <w:rsid w:val="008517F6"/>
    <w:rsid w:val="00852250"/>
    <w:rsid w:val="008536FF"/>
    <w:rsid w:val="0086009F"/>
    <w:rsid w:val="00860C31"/>
    <w:rsid w:val="00861F5A"/>
    <w:rsid w:val="008638CC"/>
    <w:rsid w:val="008644E3"/>
    <w:rsid w:val="00866B53"/>
    <w:rsid w:val="00867D87"/>
    <w:rsid w:val="00870524"/>
    <w:rsid w:val="00873C08"/>
    <w:rsid w:val="00876AF7"/>
    <w:rsid w:val="00877C5A"/>
    <w:rsid w:val="00880BC3"/>
    <w:rsid w:val="00881D16"/>
    <w:rsid w:val="00882A08"/>
    <w:rsid w:val="00883EB0"/>
    <w:rsid w:val="00884E93"/>
    <w:rsid w:val="00885354"/>
    <w:rsid w:val="008876DA"/>
    <w:rsid w:val="00891EA3"/>
    <w:rsid w:val="00892BC3"/>
    <w:rsid w:val="00893101"/>
    <w:rsid w:val="008949FC"/>
    <w:rsid w:val="00896ED2"/>
    <w:rsid w:val="008A1185"/>
    <w:rsid w:val="008A4B6D"/>
    <w:rsid w:val="008A5440"/>
    <w:rsid w:val="008A7A13"/>
    <w:rsid w:val="008B04BC"/>
    <w:rsid w:val="008B09EE"/>
    <w:rsid w:val="008B62BB"/>
    <w:rsid w:val="008B78C2"/>
    <w:rsid w:val="008C0184"/>
    <w:rsid w:val="008C1B9F"/>
    <w:rsid w:val="008C2AE8"/>
    <w:rsid w:val="008C2FC2"/>
    <w:rsid w:val="008C3193"/>
    <w:rsid w:val="008C4BE1"/>
    <w:rsid w:val="008C4CC9"/>
    <w:rsid w:val="008C6384"/>
    <w:rsid w:val="008C6F5E"/>
    <w:rsid w:val="008D05EF"/>
    <w:rsid w:val="008D0E4D"/>
    <w:rsid w:val="008D2ACD"/>
    <w:rsid w:val="008D2F4E"/>
    <w:rsid w:val="008D37C3"/>
    <w:rsid w:val="008D3D65"/>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0A8"/>
    <w:rsid w:val="00901657"/>
    <w:rsid w:val="00901661"/>
    <w:rsid w:val="00901EE4"/>
    <w:rsid w:val="0090308A"/>
    <w:rsid w:val="00903213"/>
    <w:rsid w:val="00903809"/>
    <w:rsid w:val="0090710D"/>
    <w:rsid w:val="00911D4F"/>
    <w:rsid w:val="00913E7D"/>
    <w:rsid w:val="00914CDD"/>
    <w:rsid w:val="00916A6D"/>
    <w:rsid w:val="0091792D"/>
    <w:rsid w:val="00921431"/>
    <w:rsid w:val="0092157D"/>
    <w:rsid w:val="0092304D"/>
    <w:rsid w:val="00923BE0"/>
    <w:rsid w:val="00925698"/>
    <w:rsid w:val="0092706B"/>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5F76"/>
    <w:rsid w:val="00965FF7"/>
    <w:rsid w:val="0096648B"/>
    <w:rsid w:val="00967447"/>
    <w:rsid w:val="0097120D"/>
    <w:rsid w:val="0097142F"/>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972C3"/>
    <w:rsid w:val="009A0147"/>
    <w:rsid w:val="009A16B0"/>
    <w:rsid w:val="009A64F9"/>
    <w:rsid w:val="009B10DF"/>
    <w:rsid w:val="009B4E85"/>
    <w:rsid w:val="009B4EE4"/>
    <w:rsid w:val="009B6F81"/>
    <w:rsid w:val="009B761F"/>
    <w:rsid w:val="009C4F8B"/>
    <w:rsid w:val="009C6A8A"/>
    <w:rsid w:val="009D334C"/>
    <w:rsid w:val="009D345E"/>
    <w:rsid w:val="009D3AAC"/>
    <w:rsid w:val="009D5004"/>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113"/>
    <w:rsid w:val="00A05494"/>
    <w:rsid w:val="00A0731C"/>
    <w:rsid w:val="00A10A1D"/>
    <w:rsid w:val="00A10DCF"/>
    <w:rsid w:val="00A129C2"/>
    <w:rsid w:val="00A13319"/>
    <w:rsid w:val="00A134EA"/>
    <w:rsid w:val="00A13C1E"/>
    <w:rsid w:val="00A15E31"/>
    <w:rsid w:val="00A17519"/>
    <w:rsid w:val="00A2134F"/>
    <w:rsid w:val="00A2242E"/>
    <w:rsid w:val="00A26CED"/>
    <w:rsid w:val="00A30A33"/>
    <w:rsid w:val="00A317E5"/>
    <w:rsid w:val="00A329A2"/>
    <w:rsid w:val="00A32EB2"/>
    <w:rsid w:val="00A337C8"/>
    <w:rsid w:val="00A34AA7"/>
    <w:rsid w:val="00A34EFF"/>
    <w:rsid w:val="00A34F9F"/>
    <w:rsid w:val="00A430E3"/>
    <w:rsid w:val="00A456D7"/>
    <w:rsid w:val="00A45AF5"/>
    <w:rsid w:val="00A45E2A"/>
    <w:rsid w:val="00A46981"/>
    <w:rsid w:val="00A47815"/>
    <w:rsid w:val="00A51E99"/>
    <w:rsid w:val="00A53DA7"/>
    <w:rsid w:val="00A547E7"/>
    <w:rsid w:val="00A54935"/>
    <w:rsid w:val="00A552DE"/>
    <w:rsid w:val="00A5669D"/>
    <w:rsid w:val="00A570AA"/>
    <w:rsid w:val="00A57310"/>
    <w:rsid w:val="00A57F86"/>
    <w:rsid w:val="00A60F33"/>
    <w:rsid w:val="00A61FC7"/>
    <w:rsid w:val="00A631F8"/>
    <w:rsid w:val="00A632B5"/>
    <w:rsid w:val="00A63EBC"/>
    <w:rsid w:val="00A64C53"/>
    <w:rsid w:val="00A650B8"/>
    <w:rsid w:val="00A658B8"/>
    <w:rsid w:val="00A65BD7"/>
    <w:rsid w:val="00A66FA1"/>
    <w:rsid w:val="00A72537"/>
    <w:rsid w:val="00A73D8A"/>
    <w:rsid w:val="00A7760C"/>
    <w:rsid w:val="00A7773B"/>
    <w:rsid w:val="00A77CBB"/>
    <w:rsid w:val="00A82554"/>
    <w:rsid w:val="00A85782"/>
    <w:rsid w:val="00A875D3"/>
    <w:rsid w:val="00A906C2"/>
    <w:rsid w:val="00A90BDE"/>
    <w:rsid w:val="00A90EFE"/>
    <w:rsid w:val="00A9140A"/>
    <w:rsid w:val="00A9208E"/>
    <w:rsid w:val="00A963A3"/>
    <w:rsid w:val="00AA0299"/>
    <w:rsid w:val="00AA110C"/>
    <w:rsid w:val="00AA1ACA"/>
    <w:rsid w:val="00AA276D"/>
    <w:rsid w:val="00AA387A"/>
    <w:rsid w:val="00AA5B55"/>
    <w:rsid w:val="00AA5F68"/>
    <w:rsid w:val="00AA62F6"/>
    <w:rsid w:val="00AA659A"/>
    <w:rsid w:val="00AA7710"/>
    <w:rsid w:val="00AB0658"/>
    <w:rsid w:val="00AB115E"/>
    <w:rsid w:val="00AB4C2C"/>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62D7"/>
    <w:rsid w:val="00AF7618"/>
    <w:rsid w:val="00B0130D"/>
    <w:rsid w:val="00B02422"/>
    <w:rsid w:val="00B02FEC"/>
    <w:rsid w:val="00B06C46"/>
    <w:rsid w:val="00B12EEC"/>
    <w:rsid w:val="00B15551"/>
    <w:rsid w:val="00B15605"/>
    <w:rsid w:val="00B168FC"/>
    <w:rsid w:val="00B17B5E"/>
    <w:rsid w:val="00B20582"/>
    <w:rsid w:val="00B2076C"/>
    <w:rsid w:val="00B2084F"/>
    <w:rsid w:val="00B20D1A"/>
    <w:rsid w:val="00B21236"/>
    <w:rsid w:val="00B22B8F"/>
    <w:rsid w:val="00B232F0"/>
    <w:rsid w:val="00B2352E"/>
    <w:rsid w:val="00B25D1A"/>
    <w:rsid w:val="00B27BF7"/>
    <w:rsid w:val="00B306FA"/>
    <w:rsid w:val="00B31C6F"/>
    <w:rsid w:val="00B3319E"/>
    <w:rsid w:val="00B33211"/>
    <w:rsid w:val="00B36162"/>
    <w:rsid w:val="00B4026B"/>
    <w:rsid w:val="00B409AA"/>
    <w:rsid w:val="00B451E6"/>
    <w:rsid w:val="00B454D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3E9F"/>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3866"/>
    <w:rsid w:val="00BB68A6"/>
    <w:rsid w:val="00BB751C"/>
    <w:rsid w:val="00BC02FB"/>
    <w:rsid w:val="00BC09A2"/>
    <w:rsid w:val="00BC2A70"/>
    <w:rsid w:val="00BC3B85"/>
    <w:rsid w:val="00BC44F7"/>
    <w:rsid w:val="00BC49FA"/>
    <w:rsid w:val="00BC529A"/>
    <w:rsid w:val="00BC6515"/>
    <w:rsid w:val="00BD03ED"/>
    <w:rsid w:val="00BD15A6"/>
    <w:rsid w:val="00BD16C1"/>
    <w:rsid w:val="00BD3021"/>
    <w:rsid w:val="00BD33FE"/>
    <w:rsid w:val="00BD7D2F"/>
    <w:rsid w:val="00BE4F12"/>
    <w:rsid w:val="00BE54AB"/>
    <w:rsid w:val="00BE6389"/>
    <w:rsid w:val="00BE6C03"/>
    <w:rsid w:val="00BF5CB2"/>
    <w:rsid w:val="00BF7C75"/>
    <w:rsid w:val="00C00221"/>
    <w:rsid w:val="00C01DF9"/>
    <w:rsid w:val="00C04B90"/>
    <w:rsid w:val="00C0659A"/>
    <w:rsid w:val="00C0722F"/>
    <w:rsid w:val="00C07DC5"/>
    <w:rsid w:val="00C1078E"/>
    <w:rsid w:val="00C14069"/>
    <w:rsid w:val="00C154D6"/>
    <w:rsid w:val="00C16745"/>
    <w:rsid w:val="00C17641"/>
    <w:rsid w:val="00C17C8B"/>
    <w:rsid w:val="00C21E63"/>
    <w:rsid w:val="00C21F1F"/>
    <w:rsid w:val="00C23137"/>
    <w:rsid w:val="00C2624E"/>
    <w:rsid w:val="00C34283"/>
    <w:rsid w:val="00C3520B"/>
    <w:rsid w:val="00C354D5"/>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03F0"/>
    <w:rsid w:val="00C7215A"/>
    <w:rsid w:val="00C721B4"/>
    <w:rsid w:val="00C72ED3"/>
    <w:rsid w:val="00C730DB"/>
    <w:rsid w:val="00C739C0"/>
    <w:rsid w:val="00C74BA7"/>
    <w:rsid w:val="00C76170"/>
    <w:rsid w:val="00C77A57"/>
    <w:rsid w:val="00C8124F"/>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588B"/>
    <w:rsid w:val="00CC660A"/>
    <w:rsid w:val="00CD04BE"/>
    <w:rsid w:val="00CD155B"/>
    <w:rsid w:val="00CD1D2B"/>
    <w:rsid w:val="00CD27B6"/>
    <w:rsid w:val="00CD2DA7"/>
    <w:rsid w:val="00CD4C14"/>
    <w:rsid w:val="00CD5905"/>
    <w:rsid w:val="00CD61EF"/>
    <w:rsid w:val="00CD6631"/>
    <w:rsid w:val="00CE0544"/>
    <w:rsid w:val="00CE054F"/>
    <w:rsid w:val="00CE257D"/>
    <w:rsid w:val="00CE46B3"/>
    <w:rsid w:val="00CE5E29"/>
    <w:rsid w:val="00CE650A"/>
    <w:rsid w:val="00CF01A0"/>
    <w:rsid w:val="00CF0576"/>
    <w:rsid w:val="00CF0961"/>
    <w:rsid w:val="00CF0B09"/>
    <w:rsid w:val="00CF0C05"/>
    <w:rsid w:val="00CF0DDC"/>
    <w:rsid w:val="00CF2473"/>
    <w:rsid w:val="00CF4432"/>
    <w:rsid w:val="00CF5EDD"/>
    <w:rsid w:val="00D015CC"/>
    <w:rsid w:val="00D02708"/>
    <w:rsid w:val="00D053BA"/>
    <w:rsid w:val="00D0554F"/>
    <w:rsid w:val="00D0608C"/>
    <w:rsid w:val="00D061A4"/>
    <w:rsid w:val="00D06E29"/>
    <w:rsid w:val="00D07110"/>
    <w:rsid w:val="00D143FC"/>
    <w:rsid w:val="00D14446"/>
    <w:rsid w:val="00D14916"/>
    <w:rsid w:val="00D1570B"/>
    <w:rsid w:val="00D15E32"/>
    <w:rsid w:val="00D15E8E"/>
    <w:rsid w:val="00D166AF"/>
    <w:rsid w:val="00D20649"/>
    <w:rsid w:val="00D212B2"/>
    <w:rsid w:val="00D23936"/>
    <w:rsid w:val="00D25FCA"/>
    <w:rsid w:val="00D264A9"/>
    <w:rsid w:val="00D30884"/>
    <w:rsid w:val="00D34DEB"/>
    <w:rsid w:val="00D3556A"/>
    <w:rsid w:val="00D363F7"/>
    <w:rsid w:val="00D36C65"/>
    <w:rsid w:val="00D40500"/>
    <w:rsid w:val="00D42284"/>
    <w:rsid w:val="00D4376C"/>
    <w:rsid w:val="00D4487D"/>
    <w:rsid w:val="00D45144"/>
    <w:rsid w:val="00D4597C"/>
    <w:rsid w:val="00D4606F"/>
    <w:rsid w:val="00D47C17"/>
    <w:rsid w:val="00D52EA5"/>
    <w:rsid w:val="00D535B5"/>
    <w:rsid w:val="00D5614E"/>
    <w:rsid w:val="00D56C0B"/>
    <w:rsid w:val="00D5754F"/>
    <w:rsid w:val="00D57A18"/>
    <w:rsid w:val="00D57E6B"/>
    <w:rsid w:val="00D61567"/>
    <w:rsid w:val="00D62554"/>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0AF"/>
    <w:rsid w:val="00D94F2F"/>
    <w:rsid w:val="00D97420"/>
    <w:rsid w:val="00DA0178"/>
    <w:rsid w:val="00DA3951"/>
    <w:rsid w:val="00DA4689"/>
    <w:rsid w:val="00DA5255"/>
    <w:rsid w:val="00DA563A"/>
    <w:rsid w:val="00DA58C2"/>
    <w:rsid w:val="00DA5B3A"/>
    <w:rsid w:val="00DB042D"/>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BA8"/>
    <w:rsid w:val="00DE2C73"/>
    <w:rsid w:val="00DE481C"/>
    <w:rsid w:val="00DF2A56"/>
    <w:rsid w:val="00DF3E19"/>
    <w:rsid w:val="00DF3EFE"/>
    <w:rsid w:val="00DF4849"/>
    <w:rsid w:val="00DF6514"/>
    <w:rsid w:val="00E00226"/>
    <w:rsid w:val="00E005C6"/>
    <w:rsid w:val="00E01CA0"/>
    <w:rsid w:val="00E06C38"/>
    <w:rsid w:val="00E06DE2"/>
    <w:rsid w:val="00E079B7"/>
    <w:rsid w:val="00E10971"/>
    <w:rsid w:val="00E10B8D"/>
    <w:rsid w:val="00E11CAA"/>
    <w:rsid w:val="00E12192"/>
    <w:rsid w:val="00E16C7E"/>
    <w:rsid w:val="00E21C01"/>
    <w:rsid w:val="00E2216D"/>
    <w:rsid w:val="00E22B21"/>
    <w:rsid w:val="00E249D3"/>
    <w:rsid w:val="00E25ACA"/>
    <w:rsid w:val="00E25D09"/>
    <w:rsid w:val="00E262E0"/>
    <w:rsid w:val="00E2647B"/>
    <w:rsid w:val="00E27612"/>
    <w:rsid w:val="00E31E48"/>
    <w:rsid w:val="00E32098"/>
    <w:rsid w:val="00E33B0B"/>
    <w:rsid w:val="00E35459"/>
    <w:rsid w:val="00E368CC"/>
    <w:rsid w:val="00E41165"/>
    <w:rsid w:val="00E4322C"/>
    <w:rsid w:val="00E43D6C"/>
    <w:rsid w:val="00E45B3F"/>
    <w:rsid w:val="00E508A3"/>
    <w:rsid w:val="00E52A8E"/>
    <w:rsid w:val="00E56A39"/>
    <w:rsid w:val="00E577B8"/>
    <w:rsid w:val="00E6018E"/>
    <w:rsid w:val="00E611BE"/>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0A55"/>
    <w:rsid w:val="00EE187C"/>
    <w:rsid w:val="00EE357F"/>
    <w:rsid w:val="00EE3E2E"/>
    <w:rsid w:val="00EE4997"/>
    <w:rsid w:val="00EE66F0"/>
    <w:rsid w:val="00EF0AA6"/>
    <w:rsid w:val="00EF1675"/>
    <w:rsid w:val="00EF34C4"/>
    <w:rsid w:val="00EF3532"/>
    <w:rsid w:val="00EF36F0"/>
    <w:rsid w:val="00EF5DDF"/>
    <w:rsid w:val="00EF659B"/>
    <w:rsid w:val="00F048A1"/>
    <w:rsid w:val="00F065EC"/>
    <w:rsid w:val="00F066D5"/>
    <w:rsid w:val="00F06E7F"/>
    <w:rsid w:val="00F10755"/>
    <w:rsid w:val="00F11150"/>
    <w:rsid w:val="00F113C9"/>
    <w:rsid w:val="00F11E24"/>
    <w:rsid w:val="00F12B91"/>
    <w:rsid w:val="00F13880"/>
    <w:rsid w:val="00F14EF7"/>
    <w:rsid w:val="00F153D8"/>
    <w:rsid w:val="00F21561"/>
    <w:rsid w:val="00F21973"/>
    <w:rsid w:val="00F23818"/>
    <w:rsid w:val="00F2396E"/>
    <w:rsid w:val="00F245A7"/>
    <w:rsid w:val="00F247D6"/>
    <w:rsid w:val="00F2605D"/>
    <w:rsid w:val="00F26257"/>
    <w:rsid w:val="00F27F1D"/>
    <w:rsid w:val="00F32742"/>
    <w:rsid w:val="00F34D22"/>
    <w:rsid w:val="00F376CC"/>
    <w:rsid w:val="00F41831"/>
    <w:rsid w:val="00F41EE7"/>
    <w:rsid w:val="00F431F0"/>
    <w:rsid w:val="00F45235"/>
    <w:rsid w:val="00F46392"/>
    <w:rsid w:val="00F46D9B"/>
    <w:rsid w:val="00F46EFA"/>
    <w:rsid w:val="00F478E5"/>
    <w:rsid w:val="00F50CBE"/>
    <w:rsid w:val="00F51715"/>
    <w:rsid w:val="00F5225A"/>
    <w:rsid w:val="00F52B27"/>
    <w:rsid w:val="00F54617"/>
    <w:rsid w:val="00F57097"/>
    <w:rsid w:val="00F575B6"/>
    <w:rsid w:val="00F57C99"/>
    <w:rsid w:val="00F62E90"/>
    <w:rsid w:val="00F6365C"/>
    <w:rsid w:val="00F707EE"/>
    <w:rsid w:val="00F70D84"/>
    <w:rsid w:val="00F8120F"/>
    <w:rsid w:val="00F81A91"/>
    <w:rsid w:val="00F8516E"/>
    <w:rsid w:val="00F85504"/>
    <w:rsid w:val="00F87F7B"/>
    <w:rsid w:val="00F900C9"/>
    <w:rsid w:val="00F913D6"/>
    <w:rsid w:val="00F92005"/>
    <w:rsid w:val="00F934F6"/>
    <w:rsid w:val="00F94317"/>
    <w:rsid w:val="00FA1516"/>
    <w:rsid w:val="00FA594F"/>
    <w:rsid w:val="00FB04DF"/>
    <w:rsid w:val="00FB0628"/>
    <w:rsid w:val="00FB0D11"/>
    <w:rsid w:val="00FB127A"/>
    <w:rsid w:val="00FB345E"/>
    <w:rsid w:val="00FB522C"/>
    <w:rsid w:val="00FB7F85"/>
    <w:rsid w:val="00FC0489"/>
    <w:rsid w:val="00FC0D5F"/>
    <w:rsid w:val="00FC134F"/>
    <w:rsid w:val="00FC16B4"/>
    <w:rsid w:val="00FC18E8"/>
    <w:rsid w:val="00FC270C"/>
    <w:rsid w:val="00FC4124"/>
    <w:rsid w:val="00FC6326"/>
    <w:rsid w:val="00FC6F27"/>
    <w:rsid w:val="00FC71DC"/>
    <w:rsid w:val="00FC745F"/>
    <w:rsid w:val="00FD1BFD"/>
    <w:rsid w:val="00FD1F24"/>
    <w:rsid w:val="00FD2A0F"/>
    <w:rsid w:val="00FD2A39"/>
    <w:rsid w:val="00FD3133"/>
    <w:rsid w:val="00FD3C9B"/>
    <w:rsid w:val="00FD778D"/>
    <w:rsid w:val="00FD7AA8"/>
    <w:rsid w:val="00FE029B"/>
    <w:rsid w:val="00FE2812"/>
    <w:rsid w:val="00FE35A0"/>
    <w:rsid w:val="00FE3C6F"/>
    <w:rsid w:val="00FE3FCD"/>
    <w:rsid w:val="00FE4289"/>
    <w:rsid w:val="00FE677F"/>
    <w:rsid w:val="00FE7039"/>
    <w:rsid w:val="00FE7239"/>
    <w:rsid w:val="00FF2291"/>
    <w:rsid w:val="00FF2FD9"/>
    <w:rsid w:val="00FF3844"/>
    <w:rsid w:val="00FF550A"/>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7A1088"/>
    <w:pPr>
      <w:tabs>
        <w:tab w:val="left" w:pos="880"/>
        <w:tab w:val="right" w:leader="dot" w:pos="9350"/>
      </w:tabs>
      <w:spacing w:after="0" w:line="240" w:lineRule="auto"/>
      <w:ind w:left="216"/>
    </w:pPr>
  </w:style>
  <w:style w:type="paragraph" w:styleId="31">
    <w:name w:val="toc 3"/>
    <w:basedOn w:val="a"/>
    <w:next w:val="a"/>
    <w:autoRedefine/>
    <w:uiPriority w:val="39"/>
    <w:unhideWhenUsed/>
    <w:rsid w:val="007A1088"/>
    <w:pPr>
      <w:tabs>
        <w:tab w:val="left" w:pos="1100"/>
        <w:tab w:val="right" w:leader="dot" w:pos="9350"/>
      </w:tabs>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a">
    <w:name w:val="참고 문헌1"/>
    <w:basedOn w:val="a"/>
    <w:link w:val="BibliographyChar"/>
    <w:rsid w:val="008B09EE"/>
    <w:pPr>
      <w:tabs>
        <w:tab w:val="left" w:pos="260"/>
      </w:tabs>
      <w:spacing w:after="240" w:line="240" w:lineRule="auto"/>
      <w:ind w:left="264" w:hanging="264"/>
    </w:pPr>
  </w:style>
  <w:style w:type="character" w:customStyle="1" w:styleId="BibliographyChar">
    <w:name w:val="Bibliography Char"/>
    <w:basedOn w:val="a0"/>
    <w:link w:val="1a"/>
    <w:rsid w:val="008B09EE"/>
  </w:style>
  <w:style w:type="paragraph" w:customStyle="1" w:styleId="paragraph">
    <w:name w:val="paragraph"/>
    <w:basedOn w:val="a"/>
    <w:rsid w:val="00A9140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굴림" w:eastAsia="굴림" w:hAnsi="굴림" w:cs="굴림"/>
      <w:color w:val="auto"/>
      <w:sz w:val="24"/>
      <w:szCs w:val="24"/>
      <w:lang w:eastAsia="ko-KR"/>
    </w:rPr>
  </w:style>
  <w:style w:type="character" w:customStyle="1" w:styleId="normaltextrun">
    <w:name w:val="normaltextrun"/>
    <w:basedOn w:val="a0"/>
    <w:rsid w:val="00A9140A"/>
  </w:style>
  <w:style w:type="character" w:customStyle="1" w:styleId="eop">
    <w:name w:val="eop"/>
    <w:basedOn w:val="a0"/>
    <w:rsid w:val="00A9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86972718">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4131669">
      <w:bodyDiv w:val="1"/>
      <w:marLeft w:val="0"/>
      <w:marRight w:val="0"/>
      <w:marTop w:val="0"/>
      <w:marBottom w:val="0"/>
      <w:divBdr>
        <w:top w:val="none" w:sz="0" w:space="0" w:color="auto"/>
        <w:left w:val="none" w:sz="0" w:space="0" w:color="auto"/>
        <w:bottom w:val="none" w:sz="0" w:space="0" w:color="auto"/>
        <w:right w:val="none" w:sz="0" w:space="0" w:color="auto"/>
      </w:divBdr>
      <w:divsChild>
        <w:div w:id="946352949">
          <w:marLeft w:val="0"/>
          <w:marRight w:val="0"/>
          <w:marTop w:val="0"/>
          <w:marBottom w:val="0"/>
          <w:divBdr>
            <w:top w:val="none" w:sz="0" w:space="0" w:color="auto"/>
            <w:left w:val="none" w:sz="0" w:space="0" w:color="auto"/>
            <w:bottom w:val="none" w:sz="0" w:space="0" w:color="auto"/>
            <w:right w:val="none" w:sz="0" w:space="0" w:color="auto"/>
          </w:divBdr>
        </w:div>
      </w:divsChild>
    </w:div>
    <w:div w:id="175266752">
      <w:bodyDiv w:val="1"/>
      <w:marLeft w:val="0"/>
      <w:marRight w:val="0"/>
      <w:marTop w:val="0"/>
      <w:marBottom w:val="0"/>
      <w:divBdr>
        <w:top w:val="none" w:sz="0" w:space="0" w:color="auto"/>
        <w:left w:val="none" w:sz="0" w:space="0" w:color="auto"/>
        <w:bottom w:val="none" w:sz="0" w:space="0" w:color="auto"/>
        <w:right w:val="none" w:sz="0" w:space="0" w:color="auto"/>
      </w:divBdr>
      <w:divsChild>
        <w:div w:id="825127694">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18707364">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269148">
      <w:bodyDiv w:val="1"/>
      <w:marLeft w:val="0"/>
      <w:marRight w:val="0"/>
      <w:marTop w:val="0"/>
      <w:marBottom w:val="0"/>
      <w:divBdr>
        <w:top w:val="none" w:sz="0" w:space="0" w:color="auto"/>
        <w:left w:val="none" w:sz="0" w:space="0" w:color="auto"/>
        <w:bottom w:val="none" w:sz="0" w:space="0" w:color="auto"/>
        <w:right w:val="none" w:sz="0" w:space="0" w:color="auto"/>
      </w:divBdr>
      <w:divsChild>
        <w:div w:id="1500191332">
          <w:marLeft w:val="0"/>
          <w:marRight w:val="0"/>
          <w:marTop w:val="0"/>
          <w:marBottom w:val="0"/>
          <w:divBdr>
            <w:top w:val="none" w:sz="0" w:space="0" w:color="auto"/>
            <w:left w:val="none" w:sz="0" w:space="0" w:color="auto"/>
            <w:bottom w:val="none" w:sz="0" w:space="0" w:color="auto"/>
            <w:right w:val="none" w:sz="0" w:space="0" w:color="auto"/>
          </w:divBdr>
          <w:divsChild>
            <w:div w:id="381639335">
              <w:marLeft w:val="0"/>
              <w:marRight w:val="0"/>
              <w:marTop w:val="0"/>
              <w:marBottom w:val="0"/>
              <w:divBdr>
                <w:top w:val="none" w:sz="0" w:space="0" w:color="auto"/>
                <w:left w:val="none" w:sz="0" w:space="0" w:color="auto"/>
                <w:bottom w:val="none" w:sz="0" w:space="0" w:color="auto"/>
                <w:right w:val="none" w:sz="0" w:space="0" w:color="auto"/>
              </w:divBdr>
            </w:div>
            <w:div w:id="530147751">
              <w:marLeft w:val="0"/>
              <w:marRight w:val="0"/>
              <w:marTop w:val="0"/>
              <w:marBottom w:val="0"/>
              <w:divBdr>
                <w:top w:val="none" w:sz="0" w:space="0" w:color="auto"/>
                <w:left w:val="none" w:sz="0" w:space="0" w:color="auto"/>
                <w:bottom w:val="none" w:sz="0" w:space="0" w:color="auto"/>
                <w:right w:val="none" w:sz="0" w:space="0" w:color="auto"/>
              </w:divBdr>
            </w:div>
            <w:div w:id="1791166433">
              <w:marLeft w:val="0"/>
              <w:marRight w:val="0"/>
              <w:marTop w:val="0"/>
              <w:marBottom w:val="0"/>
              <w:divBdr>
                <w:top w:val="none" w:sz="0" w:space="0" w:color="auto"/>
                <w:left w:val="none" w:sz="0" w:space="0" w:color="auto"/>
                <w:bottom w:val="none" w:sz="0" w:space="0" w:color="auto"/>
                <w:right w:val="none" w:sz="0" w:space="0" w:color="auto"/>
              </w:divBdr>
            </w:div>
          </w:divsChild>
        </w:div>
        <w:div w:id="139884375">
          <w:marLeft w:val="0"/>
          <w:marRight w:val="0"/>
          <w:marTop w:val="0"/>
          <w:marBottom w:val="0"/>
          <w:divBdr>
            <w:top w:val="none" w:sz="0" w:space="0" w:color="auto"/>
            <w:left w:val="none" w:sz="0" w:space="0" w:color="auto"/>
            <w:bottom w:val="none" w:sz="0" w:space="0" w:color="auto"/>
            <w:right w:val="none" w:sz="0" w:space="0" w:color="auto"/>
          </w:divBdr>
          <w:divsChild>
            <w:div w:id="245766835">
              <w:marLeft w:val="0"/>
              <w:marRight w:val="0"/>
              <w:marTop w:val="0"/>
              <w:marBottom w:val="0"/>
              <w:divBdr>
                <w:top w:val="none" w:sz="0" w:space="0" w:color="auto"/>
                <w:left w:val="none" w:sz="0" w:space="0" w:color="auto"/>
                <w:bottom w:val="none" w:sz="0" w:space="0" w:color="auto"/>
                <w:right w:val="none" w:sz="0" w:space="0" w:color="auto"/>
              </w:divBdr>
            </w:div>
            <w:div w:id="156965822">
              <w:marLeft w:val="0"/>
              <w:marRight w:val="0"/>
              <w:marTop w:val="0"/>
              <w:marBottom w:val="0"/>
              <w:divBdr>
                <w:top w:val="none" w:sz="0" w:space="0" w:color="auto"/>
                <w:left w:val="none" w:sz="0" w:space="0" w:color="auto"/>
                <w:bottom w:val="none" w:sz="0" w:space="0" w:color="auto"/>
                <w:right w:val="none" w:sz="0" w:space="0" w:color="auto"/>
              </w:divBdr>
            </w:div>
            <w:div w:id="1625387956">
              <w:marLeft w:val="0"/>
              <w:marRight w:val="0"/>
              <w:marTop w:val="0"/>
              <w:marBottom w:val="0"/>
              <w:divBdr>
                <w:top w:val="none" w:sz="0" w:space="0" w:color="auto"/>
                <w:left w:val="none" w:sz="0" w:space="0" w:color="auto"/>
                <w:bottom w:val="none" w:sz="0" w:space="0" w:color="auto"/>
                <w:right w:val="none" w:sz="0" w:space="0" w:color="auto"/>
              </w:divBdr>
            </w:div>
            <w:div w:id="153029770">
              <w:marLeft w:val="0"/>
              <w:marRight w:val="0"/>
              <w:marTop w:val="0"/>
              <w:marBottom w:val="0"/>
              <w:divBdr>
                <w:top w:val="none" w:sz="0" w:space="0" w:color="auto"/>
                <w:left w:val="none" w:sz="0" w:space="0" w:color="auto"/>
                <w:bottom w:val="none" w:sz="0" w:space="0" w:color="auto"/>
                <w:right w:val="none" w:sz="0" w:space="0" w:color="auto"/>
              </w:divBdr>
            </w:div>
          </w:divsChild>
        </w:div>
        <w:div w:id="1107583168">
          <w:marLeft w:val="0"/>
          <w:marRight w:val="0"/>
          <w:marTop w:val="0"/>
          <w:marBottom w:val="0"/>
          <w:divBdr>
            <w:top w:val="none" w:sz="0" w:space="0" w:color="auto"/>
            <w:left w:val="none" w:sz="0" w:space="0" w:color="auto"/>
            <w:bottom w:val="none" w:sz="0" w:space="0" w:color="auto"/>
            <w:right w:val="none" w:sz="0" w:space="0" w:color="auto"/>
          </w:divBdr>
          <w:divsChild>
            <w:div w:id="139200050">
              <w:marLeft w:val="0"/>
              <w:marRight w:val="0"/>
              <w:marTop w:val="0"/>
              <w:marBottom w:val="0"/>
              <w:divBdr>
                <w:top w:val="none" w:sz="0" w:space="0" w:color="auto"/>
                <w:left w:val="none" w:sz="0" w:space="0" w:color="auto"/>
                <w:bottom w:val="none" w:sz="0" w:space="0" w:color="auto"/>
                <w:right w:val="none" w:sz="0" w:space="0" w:color="auto"/>
              </w:divBdr>
            </w:div>
            <w:div w:id="1547911862">
              <w:marLeft w:val="0"/>
              <w:marRight w:val="0"/>
              <w:marTop w:val="0"/>
              <w:marBottom w:val="0"/>
              <w:divBdr>
                <w:top w:val="none" w:sz="0" w:space="0" w:color="auto"/>
                <w:left w:val="none" w:sz="0" w:space="0" w:color="auto"/>
                <w:bottom w:val="none" w:sz="0" w:space="0" w:color="auto"/>
                <w:right w:val="none" w:sz="0" w:space="0" w:color="auto"/>
              </w:divBdr>
            </w:div>
            <w:div w:id="351960712">
              <w:marLeft w:val="0"/>
              <w:marRight w:val="0"/>
              <w:marTop w:val="0"/>
              <w:marBottom w:val="0"/>
              <w:divBdr>
                <w:top w:val="none" w:sz="0" w:space="0" w:color="auto"/>
                <w:left w:val="none" w:sz="0" w:space="0" w:color="auto"/>
                <w:bottom w:val="none" w:sz="0" w:space="0" w:color="auto"/>
                <w:right w:val="none" w:sz="0" w:space="0" w:color="auto"/>
              </w:divBdr>
            </w:div>
          </w:divsChild>
        </w:div>
        <w:div w:id="890727429">
          <w:marLeft w:val="0"/>
          <w:marRight w:val="0"/>
          <w:marTop w:val="0"/>
          <w:marBottom w:val="0"/>
          <w:divBdr>
            <w:top w:val="none" w:sz="0" w:space="0" w:color="auto"/>
            <w:left w:val="none" w:sz="0" w:space="0" w:color="auto"/>
            <w:bottom w:val="none" w:sz="0" w:space="0" w:color="auto"/>
            <w:right w:val="none" w:sz="0" w:space="0" w:color="auto"/>
          </w:divBdr>
          <w:divsChild>
            <w:div w:id="1955819467">
              <w:marLeft w:val="0"/>
              <w:marRight w:val="0"/>
              <w:marTop w:val="0"/>
              <w:marBottom w:val="0"/>
              <w:divBdr>
                <w:top w:val="none" w:sz="0" w:space="0" w:color="auto"/>
                <w:left w:val="none" w:sz="0" w:space="0" w:color="auto"/>
                <w:bottom w:val="none" w:sz="0" w:space="0" w:color="auto"/>
                <w:right w:val="none" w:sz="0" w:space="0" w:color="auto"/>
              </w:divBdr>
            </w:div>
            <w:div w:id="1064256433">
              <w:marLeft w:val="0"/>
              <w:marRight w:val="0"/>
              <w:marTop w:val="0"/>
              <w:marBottom w:val="0"/>
              <w:divBdr>
                <w:top w:val="none" w:sz="0" w:space="0" w:color="auto"/>
                <w:left w:val="none" w:sz="0" w:space="0" w:color="auto"/>
                <w:bottom w:val="none" w:sz="0" w:space="0" w:color="auto"/>
                <w:right w:val="none" w:sz="0" w:space="0" w:color="auto"/>
              </w:divBdr>
            </w:div>
            <w:div w:id="212009000">
              <w:marLeft w:val="0"/>
              <w:marRight w:val="0"/>
              <w:marTop w:val="0"/>
              <w:marBottom w:val="0"/>
              <w:divBdr>
                <w:top w:val="none" w:sz="0" w:space="0" w:color="auto"/>
                <w:left w:val="none" w:sz="0" w:space="0" w:color="auto"/>
                <w:bottom w:val="none" w:sz="0" w:space="0" w:color="auto"/>
                <w:right w:val="none" w:sz="0" w:space="0" w:color="auto"/>
              </w:divBdr>
            </w:div>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1774203316">
          <w:marLeft w:val="0"/>
          <w:marRight w:val="0"/>
          <w:marTop w:val="0"/>
          <w:marBottom w:val="0"/>
          <w:divBdr>
            <w:top w:val="none" w:sz="0" w:space="0" w:color="auto"/>
            <w:left w:val="none" w:sz="0" w:space="0" w:color="auto"/>
            <w:bottom w:val="none" w:sz="0" w:space="0" w:color="auto"/>
            <w:right w:val="none" w:sz="0" w:space="0" w:color="auto"/>
          </w:divBdr>
          <w:divsChild>
            <w:div w:id="1514109020">
              <w:marLeft w:val="0"/>
              <w:marRight w:val="0"/>
              <w:marTop w:val="0"/>
              <w:marBottom w:val="0"/>
              <w:divBdr>
                <w:top w:val="none" w:sz="0" w:space="0" w:color="auto"/>
                <w:left w:val="none" w:sz="0" w:space="0" w:color="auto"/>
                <w:bottom w:val="none" w:sz="0" w:space="0" w:color="auto"/>
                <w:right w:val="none" w:sz="0" w:space="0" w:color="auto"/>
              </w:divBdr>
            </w:div>
            <w:div w:id="1377581067">
              <w:marLeft w:val="0"/>
              <w:marRight w:val="0"/>
              <w:marTop w:val="0"/>
              <w:marBottom w:val="0"/>
              <w:divBdr>
                <w:top w:val="none" w:sz="0" w:space="0" w:color="auto"/>
                <w:left w:val="none" w:sz="0" w:space="0" w:color="auto"/>
                <w:bottom w:val="none" w:sz="0" w:space="0" w:color="auto"/>
                <w:right w:val="none" w:sz="0" w:space="0" w:color="auto"/>
              </w:divBdr>
            </w:div>
            <w:div w:id="1921324559">
              <w:marLeft w:val="0"/>
              <w:marRight w:val="0"/>
              <w:marTop w:val="0"/>
              <w:marBottom w:val="0"/>
              <w:divBdr>
                <w:top w:val="none" w:sz="0" w:space="0" w:color="auto"/>
                <w:left w:val="none" w:sz="0" w:space="0" w:color="auto"/>
                <w:bottom w:val="none" w:sz="0" w:space="0" w:color="auto"/>
                <w:right w:val="none" w:sz="0" w:space="0" w:color="auto"/>
              </w:divBdr>
            </w:div>
            <w:div w:id="777061202">
              <w:marLeft w:val="0"/>
              <w:marRight w:val="0"/>
              <w:marTop w:val="0"/>
              <w:marBottom w:val="0"/>
              <w:divBdr>
                <w:top w:val="none" w:sz="0" w:space="0" w:color="auto"/>
                <w:left w:val="none" w:sz="0" w:space="0" w:color="auto"/>
                <w:bottom w:val="none" w:sz="0" w:space="0" w:color="auto"/>
                <w:right w:val="none" w:sz="0" w:space="0" w:color="auto"/>
              </w:divBdr>
            </w:div>
          </w:divsChild>
        </w:div>
        <w:div w:id="1055003911">
          <w:marLeft w:val="0"/>
          <w:marRight w:val="0"/>
          <w:marTop w:val="0"/>
          <w:marBottom w:val="0"/>
          <w:divBdr>
            <w:top w:val="none" w:sz="0" w:space="0" w:color="auto"/>
            <w:left w:val="none" w:sz="0" w:space="0" w:color="auto"/>
            <w:bottom w:val="none" w:sz="0" w:space="0" w:color="auto"/>
            <w:right w:val="none" w:sz="0" w:space="0" w:color="auto"/>
          </w:divBdr>
          <w:divsChild>
            <w:div w:id="2011908567">
              <w:marLeft w:val="0"/>
              <w:marRight w:val="0"/>
              <w:marTop w:val="0"/>
              <w:marBottom w:val="0"/>
              <w:divBdr>
                <w:top w:val="none" w:sz="0" w:space="0" w:color="auto"/>
                <w:left w:val="none" w:sz="0" w:space="0" w:color="auto"/>
                <w:bottom w:val="none" w:sz="0" w:space="0" w:color="auto"/>
                <w:right w:val="none" w:sz="0" w:space="0" w:color="auto"/>
              </w:divBdr>
            </w:div>
            <w:div w:id="2130586832">
              <w:marLeft w:val="0"/>
              <w:marRight w:val="0"/>
              <w:marTop w:val="0"/>
              <w:marBottom w:val="0"/>
              <w:divBdr>
                <w:top w:val="none" w:sz="0" w:space="0" w:color="auto"/>
                <w:left w:val="none" w:sz="0" w:space="0" w:color="auto"/>
                <w:bottom w:val="none" w:sz="0" w:space="0" w:color="auto"/>
                <w:right w:val="none" w:sz="0" w:space="0" w:color="auto"/>
              </w:divBdr>
            </w:div>
            <w:div w:id="421031952">
              <w:marLeft w:val="0"/>
              <w:marRight w:val="0"/>
              <w:marTop w:val="0"/>
              <w:marBottom w:val="0"/>
              <w:divBdr>
                <w:top w:val="none" w:sz="0" w:space="0" w:color="auto"/>
                <w:left w:val="none" w:sz="0" w:space="0" w:color="auto"/>
                <w:bottom w:val="none" w:sz="0" w:space="0" w:color="auto"/>
                <w:right w:val="none" w:sz="0" w:space="0" w:color="auto"/>
              </w:divBdr>
            </w:div>
          </w:divsChild>
        </w:div>
        <w:div w:id="2071145860">
          <w:marLeft w:val="0"/>
          <w:marRight w:val="0"/>
          <w:marTop w:val="0"/>
          <w:marBottom w:val="0"/>
          <w:divBdr>
            <w:top w:val="none" w:sz="0" w:space="0" w:color="auto"/>
            <w:left w:val="none" w:sz="0" w:space="0" w:color="auto"/>
            <w:bottom w:val="none" w:sz="0" w:space="0" w:color="auto"/>
            <w:right w:val="none" w:sz="0" w:space="0" w:color="auto"/>
          </w:divBdr>
          <w:divsChild>
            <w:div w:id="1668165640">
              <w:marLeft w:val="0"/>
              <w:marRight w:val="0"/>
              <w:marTop w:val="0"/>
              <w:marBottom w:val="0"/>
              <w:divBdr>
                <w:top w:val="none" w:sz="0" w:space="0" w:color="auto"/>
                <w:left w:val="none" w:sz="0" w:space="0" w:color="auto"/>
                <w:bottom w:val="none" w:sz="0" w:space="0" w:color="auto"/>
                <w:right w:val="none" w:sz="0" w:space="0" w:color="auto"/>
              </w:divBdr>
            </w:div>
            <w:div w:id="1131242054">
              <w:marLeft w:val="0"/>
              <w:marRight w:val="0"/>
              <w:marTop w:val="0"/>
              <w:marBottom w:val="0"/>
              <w:divBdr>
                <w:top w:val="none" w:sz="0" w:space="0" w:color="auto"/>
                <w:left w:val="none" w:sz="0" w:space="0" w:color="auto"/>
                <w:bottom w:val="none" w:sz="0" w:space="0" w:color="auto"/>
                <w:right w:val="none" w:sz="0" w:space="0" w:color="auto"/>
              </w:divBdr>
            </w:div>
            <w:div w:id="1414087047">
              <w:marLeft w:val="0"/>
              <w:marRight w:val="0"/>
              <w:marTop w:val="0"/>
              <w:marBottom w:val="0"/>
              <w:divBdr>
                <w:top w:val="none" w:sz="0" w:space="0" w:color="auto"/>
                <w:left w:val="none" w:sz="0" w:space="0" w:color="auto"/>
                <w:bottom w:val="none" w:sz="0" w:space="0" w:color="auto"/>
                <w:right w:val="none" w:sz="0" w:space="0" w:color="auto"/>
              </w:divBdr>
            </w:div>
            <w:div w:id="603422555">
              <w:marLeft w:val="0"/>
              <w:marRight w:val="0"/>
              <w:marTop w:val="0"/>
              <w:marBottom w:val="0"/>
              <w:divBdr>
                <w:top w:val="none" w:sz="0" w:space="0" w:color="auto"/>
                <w:left w:val="none" w:sz="0" w:space="0" w:color="auto"/>
                <w:bottom w:val="none" w:sz="0" w:space="0" w:color="auto"/>
                <w:right w:val="none" w:sz="0" w:space="0" w:color="auto"/>
              </w:divBdr>
            </w:div>
          </w:divsChild>
        </w:div>
        <w:div w:id="756828034">
          <w:marLeft w:val="0"/>
          <w:marRight w:val="0"/>
          <w:marTop w:val="0"/>
          <w:marBottom w:val="0"/>
          <w:divBdr>
            <w:top w:val="none" w:sz="0" w:space="0" w:color="auto"/>
            <w:left w:val="none" w:sz="0" w:space="0" w:color="auto"/>
            <w:bottom w:val="none" w:sz="0" w:space="0" w:color="auto"/>
            <w:right w:val="none" w:sz="0" w:space="0" w:color="auto"/>
          </w:divBdr>
          <w:divsChild>
            <w:div w:id="1453357973">
              <w:marLeft w:val="0"/>
              <w:marRight w:val="0"/>
              <w:marTop w:val="0"/>
              <w:marBottom w:val="0"/>
              <w:divBdr>
                <w:top w:val="none" w:sz="0" w:space="0" w:color="auto"/>
                <w:left w:val="none" w:sz="0" w:space="0" w:color="auto"/>
                <w:bottom w:val="none" w:sz="0" w:space="0" w:color="auto"/>
                <w:right w:val="none" w:sz="0" w:space="0" w:color="auto"/>
              </w:divBdr>
            </w:div>
            <w:div w:id="659622176">
              <w:marLeft w:val="0"/>
              <w:marRight w:val="0"/>
              <w:marTop w:val="0"/>
              <w:marBottom w:val="0"/>
              <w:divBdr>
                <w:top w:val="none" w:sz="0" w:space="0" w:color="auto"/>
                <w:left w:val="none" w:sz="0" w:space="0" w:color="auto"/>
                <w:bottom w:val="none" w:sz="0" w:space="0" w:color="auto"/>
                <w:right w:val="none" w:sz="0" w:space="0" w:color="auto"/>
              </w:divBdr>
            </w:div>
            <w:div w:id="896356468">
              <w:marLeft w:val="0"/>
              <w:marRight w:val="0"/>
              <w:marTop w:val="0"/>
              <w:marBottom w:val="0"/>
              <w:divBdr>
                <w:top w:val="none" w:sz="0" w:space="0" w:color="auto"/>
                <w:left w:val="none" w:sz="0" w:space="0" w:color="auto"/>
                <w:bottom w:val="none" w:sz="0" w:space="0" w:color="auto"/>
                <w:right w:val="none" w:sz="0" w:space="0" w:color="auto"/>
              </w:divBdr>
            </w:div>
            <w:div w:id="1809475729">
              <w:marLeft w:val="0"/>
              <w:marRight w:val="0"/>
              <w:marTop w:val="0"/>
              <w:marBottom w:val="0"/>
              <w:divBdr>
                <w:top w:val="none" w:sz="0" w:space="0" w:color="auto"/>
                <w:left w:val="none" w:sz="0" w:space="0" w:color="auto"/>
                <w:bottom w:val="none" w:sz="0" w:space="0" w:color="auto"/>
                <w:right w:val="none" w:sz="0" w:space="0" w:color="auto"/>
              </w:divBdr>
            </w:div>
          </w:divsChild>
        </w:div>
        <w:div w:id="1940718657">
          <w:marLeft w:val="0"/>
          <w:marRight w:val="0"/>
          <w:marTop w:val="0"/>
          <w:marBottom w:val="0"/>
          <w:divBdr>
            <w:top w:val="none" w:sz="0" w:space="0" w:color="auto"/>
            <w:left w:val="none" w:sz="0" w:space="0" w:color="auto"/>
            <w:bottom w:val="none" w:sz="0" w:space="0" w:color="auto"/>
            <w:right w:val="none" w:sz="0" w:space="0" w:color="auto"/>
          </w:divBdr>
          <w:divsChild>
            <w:div w:id="1825202694">
              <w:marLeft w:val="0"/>
              <w:marRight w:val="0"/>
              <w:marTop w:val="0"/>
              <w:marBottom w:val="0"/>
              <w:divBdr>
                <w:top w:val="none" w:sz="0" w:space="0" w:color="auto"/>
                <w:left w:val="none" w:sz="0" w:space="0" w:color="auto"/>
                <w:bottom w:val="none" w:sz="0" w:space="0" w:color="auto"/>
                <w:right w:val="none" w:sz="0" w:space="0" w:color="auto"/>
              </w:divBdr>
            </w:div>
            <w:div w:id="297300149">
              <w:marLeft w:val="0"/>
              <w:marRight w:val="0"/>
              <w:marTop w:val="0"/>
              <w:marBottom w:val="0"/>
              <w:divBdr>
                <w:top w:val="none" w:sz="0" w:space="0" w:color="auto"/>
                <w:left w:val="none" w:sz="0" w:space="0" w:color="auto"/>
                <w:bottom w:val="none" w:sz="0" w:space="0" w:color="auto"/>
                <w:right w:val="none" w:sz="0" w:space="0" w:color="auto"/>
              </w:divBdr>
            </w:div>
            <w:div w:id="1854681958">
              <w:marLeft w:val="0"/>
              <w:marRight w:val="0"/>
              <w:marTop w:val="0"/>
              <w:marBottom w:val="0"/>
              <w:divBdr>
                <w:top w:val="none" w:sz="0" w:space="0" w:color="auto"/>
                <w:left w:val="none" w:sz="0" w:space="0" w:color="auto"/>
                <w:bottom w:val="none" w:sz="0" w:space="0" w:color="auto"/>
                <w:right w:val="none" w:sz="0" w:space="0" w:color="auto"/>
              </w:divBdr>
            </w:div>
          </w:divsChild>
        </w:div>
        <w:div w:id="2136363858">
          <w:marLeft w:val="0"/>
          <w:marRight w:val="0"/>
          <w:marTop w:val="0"/>
          <w:marBottom w:val="0"/>
          <w:divBdr>
            <w:top w:val="none" w:sz="0" w:space="0" w:color="auto"/>
            <w:left w:val="none" w:sz="0" w:space="0" w:color="auto"/>
            <w:bottom w:val="none" w:sz="0" w:space="0" w:color="auto"/>
            <w:right w:val="none" w:sz="0" w:space="0" w:color="auto"/>
          </w:divBdr>
          <w:divsChild>
            <w:div w:id="41366208">
              <w:marLeft w:val="0"/>
              <w:marRight w:val="0"/>
              <w:marTop w:val="0"/>
              <w:marBottom w:val="0"/>
              <w:divBdr>
                <w:top w:val="none" w:sz="0" w:space="0" w:color="auto"/>
                <w:left w:val="none" w:sz="0" w:space="0" w:color="auto"/>
                <w:bottom w:val="none" w:sz="0" w:space="0" w:color="auto"/>
                <w:right w:val="none" w:sz="0" w:space="0" w:color="auto"/>
              </w:divBdr>
            </w:div>
            <w:div w:id="229461576">
              <w:marLeft w:val="0"/>
              <w:marRight w:val="0"/>
              <w:marTop w:val="0"/>
              <w:marBottom w:val="0"/>
              <w:divBdr>
                <w:top w:val="none" w:sz="0" w:space="0" w:color="auto"/>
                <w:left w:val="none" w:sz="0" w:space="0" w:color="auto"/>
                <w:bottom w:val="none" w:sz="0" w:space="0" w:color="auto"/>
                <w:right w:val="none" w:sz="0" w:space="0" w:color="auto"/>
              </w:divBdr>
            </w:div>
            <w:div w:id="1384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494150692">
      <w:bodyDiv w:val="1"/>
      <w:marLeft w:val="0"/>
      <w:marRight w:val="0"/>
      <w:marTop w:val="0"/>
      <w:marBottom w:val="0"/>
      <w:divBdr>
        <w:top w:val="none" w:sz="0" w:space="0" w:color="auto"/>
        <w:left w:val="none" w:sz="0" w:space="0" w:color="auto"/>
        <w:bottom w:val="none" w:sz="0" w:space="0" w:color="auto"/>
        <w:right w:val="none" w:sz="0" w:space="0" w:color="auto"/>
      </w:divBdr>
    </w:div>
    <w:div w:id="498885106">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6934246">
      <w:bodyDiv w:val="1"/>
      <w:marLeft w:val="0"/>
      <w:marRight w:val="0"/>
      <w:marTop w:val="0"/>
      <w:marBottom w:val="0"/>
      <w:divBdr>
        <w:top w:val="none" w:sz="0" w:space="0" w:color="auto"/>
        <w:left w:val="none" w:sz="0" w:space="0" w:color="auto"/>
        <w:bottom w:val="none" w:sz="0" w:space="0" w:color="auto"/>
        <w:right w:val="none" w:sz="0" w:space="0" w:color="auto"/>
      </w:divBdr>
      <w:divsChild>
        <w:div w:id="262420304">
          <w:marLeft w:val="0"/>
          <w:marRight w:val="0"/>
          <w:marTop w:val="0"/>
          <w:marBottom w:val="0"/>
          <w:divBdr>
            <w:top w:val="none" w:sz="0" w:space="0" w:color="auto"/>
            <w:left w:val="none" w:sz="0" w:space="0" w:color="auto"/>
            <w:bottom w:val="none" w:sz="0" w:space="0" w:color="auto"/>
            <w:right w:val="none" w:sz="0" w:space="0" w:color="auto"/>
          </w:divBdr>
          <w:divsChild>
            <w:div w:id="1297371255">
              <w:marLeft w:val="0"/>
              <w:marRight w:val="0"/>
              <w:marTop w:val="0"/>
              <w:marBottom w:val="0"/>
              <w:divBdr>
                <w:top w:val="none" w:sz="0" w:space="0" w:color="auto"/>
                <w:left w:val="none" w:sz="0" w:space="0" w:color="auto"/>
                <w:bottom w:val="none" w:sz="0" w:space="0" w:color="auto"/>
                <w:right w:val="none" w:sz="0" w:space="0" w:color="auto"/>
              </w:divBdr>
            </w:div>
          </w:divsChild>
        </w:div>
        <w:div w:id="255483222">
          <w:marLeft w:val="0"/>
          <w:marRight w:val="0"/>
          <w:marTop w:val="0"/>
          <w:marBottom w:val="0"/>
          <w:divBdr>
            <w:top w:val="none" w:sz="0" w:space="0" w:color="auto"/>
            <w:left w:val="none" w:sz="0" w:space="0" w:color="auto"/>
            <w:bottom w:val="none" w:sz="0" w:space="0" w:color="auto"/>
            <w:right w:val="none" w:sz="0" w:space="0" w:color="auto"/>
          </w:divBdr>
        </w:div>
        <w:div w:id="1448743766">
          <w:marLeft w:val="0"/>
          <w:marRight w:val="0"/>
          <w:marTop w:val="0"/>
          <w:marBottom w:val="0"/>
          <w:divBdr>
            <w:top w:val="none" w:sz="0" w:space="0" w:color="auto"/>
            <w:left w:val="none" w:sz="0" w:space="0" w:color="auto"/>
            <w:bottom w:val="none" w:sz="0" w:space="0" w:color="auto"/>
            <w:right w:val="none" w:sz="0" w:space="0" w:color="auto"/>
          </w:divBdr>
          <w:divsChild>
            <w:div w:id="270237086">
              <w:marLeft w:val="0"/>
              <w:marRight w:val="0"/>
              <w:marTop w:val="0"/>
              <w:marBottom w:val="0"/>
              <w:divBdr>
                <w:top w:val="none" w:sz="0" w:space="0" w:color="auto"/>
                <w:left w:val="none" w:sz="0" w:space="0" w:color="auto"/>
                <w:bottom w:val="none" w:sz="0" w:space="0" w:color="auto"/>
                <w:right w:val="none" w:sz="0" w:space="0" w:color="auto"/>
              </w:divBdr>
              <w:divsChild>
                <w:div w:id="1817526981">
                  <w:marLeft w:val="0"/>
                  <w:marRight w:val="0"/>
                  <w:marTop w:val="75"/>
                  <w:marBottom w:val="75"/>
                  <w:divBdr>
                    <w:top w:val="none" w:sz="0" w:space="0" w:color="auto"/>
                    <w:left w:val="none" w:sz="0" w:space="0" w:color="auto"/>
                    <w:bottom w:val="none" w:sz="0" w:space="0" w:color="auto"/>
                    <w:right w:val="none" w:sz="0" w:space="0" w:color="auto"/>
                  </w:divBdr>
                  <w:divsChild>
                    <w:div w:id="1352954655">
                      <w:marLeft w:val="0"/>
                      <w:marRight w:val="0"/>
                      <w:marTop w:val="0"/>
                      <w:marBottom w:val="0"/>
                      <w:divBdr>
                        <w:top w:val="none" w:sz="0" w:space="0" w:color="auto"/>
                        <w:left w:val="none" w:sz="0" w:space="0" w:color="auto"/>
                        <w:bottom w:val="none" w:sz="0" w:space="0" w:color="auto"/>
                        <w:right w:val="none" w:sz="0" w:space="0" w:color="auto"/>
                      </w:divBdr>
                    </w:div>
                    <w:div w:id="300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107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sChild>
            <w:div w:id="177235402">
              <w:marLeft w:val="0"/>
              <w:marRight w:val="0"/>
              <w:marTop w:val="0"/>
              <w:marBottom w:val="0"/>
              <w:divBdr>
                <w:top w:val="none" w:sz="0" w:space="0" w:color="auto"/>
                <w:left w:val="none" w:sz="0" w:space="0" w:color="auto"/>
                <w:bottom w:val="none" w:sz="0" w:space="0" w:color="auto"/>
                <w:right w:val="none" w:sz="0" w:space="0" w:color="auto"/>
              </w:divBdr>
              <w:divsChild>
                <w:div w:id="1244335929">
                  <w:marLeft w:val="0"/>
                  <w:marRight w:val="0"/>
                  <w:marTop w:val="75"/>
                  <w:marBottom w:val="75"/>
                  <w:divBdr>
                    <w:top w:val="none" w:sz="0" w:space="0" w:color="auto"/>
                    <w:left w:val="none" w:sz="0" w:space="0" w:color="auto"/>
                    <w:bottom w:val="none" w:sz="0" w:space="0" w:color="auto"/>
                    <w:right w:val="none" w:sz="0" w:space="0" w:color="auto"/>
                  </w:divBdr>
                  <w:divsChild>
                    <w:div w:id="1209025977">
                      <w:marLeft w:val="0"/>
                      <w:marRight w:val="0"/>
                      <w:marTop w:val="0"/>
                      <w:marBottom w:val="0"/>
                      <w:divBdr>
                        <w:top w:val="none" w:sz="0" w:space="0" w:color="auto"/>
                        <w:left w:val="none" w:sz="0" w:space="0" w:color="auto"/>
                        <w:bottom w:val="none" w:sz="0" w:space="0" w:color="auto"/>
                        <w:right w:val="none" w:sz="0" w:space="0" w:color="auto"/>
                      </w:divBdr>
                    </w:div>
                    <w:div w:id="365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5394">
          <w:marLeft w:val="0"/>
          <w:marRight w:val="0"/>
          <w:marTop w:val="0"/>
          <w:marBottom w:val="0"/>
          <w:divBdr>
            <w:top w:val="none" w:sz="0" w:space="0" w:color="auto"/>
            <w:left w:val="none" w:sz="0" w:space="0" w:color="auto"/>
            <w:bottom w:val="none" w:sz="0" w:space="0" w:color="auto"/>
            <w:right w:val="none" w:sz="0" w:space="0" w:color="auto"/>
          </w:divBdr>
        </w:div>
        <w:div w:id="210268207">
          <w:marLeft w:val="0"/>
          <w:marRight w:val="0"/>
          <w:marTop w:val="0"/>
          <w:marBottom w:val="0"/>
          <w:divBdr>
            <w:top w:val="none" w:sz="0" w:space="0" w:color="auto"/>
            <w:left w:val="none" w:sz="0" w:space="0" w:color="auto"/>
            <w:bottom w:val="none" w:sz="0" w:space="0" w:color="auto"/>
            <w:right w:val="none" w:sz="0" w:space="0" w:color="auto"/>
          </w:divBdr>
          <w:divsChild>
            <w:div w:id="2061246443">
              <w:marLeft w:val="0"/>
              <w:marRight w:val="0"/>
              <w:marTop w:val="0"/>
              <w:marBottom w:val="0"/>
              <w:divBdr>
                <w:top w:val="none" w:sz="0" w:space="0" w:color="auto"/>
                <w:left w:val="none" w:sz="0" w:space="0" w:color="auto"/>
                <w:bottom w:val="none" w:sz="0" w:space="0" w:color="auto"/>
                <w:right w:val="none" w:sz="0" w:space="0" w:color="auto"/>
              </w:divBdr>
              <w:divsChild>
                <w:div w:id="2060082009">
                  <w:marLeft w:val="0"/>
                  <w:marRight w:val="0"/>
                  <w:marTop w:val="75"/>
                  <w:marBottom w:val="75"/>
                  <w:divBdr>
                    <w:top w:val="none" w:sz="0" w:space="0" w:color="auto"/>
                    <w:left w:val="none" w:sz="0" w:space="0" w:color="auto"/>
                    <w:bottom w:val="none" w:sz="0" w:space="0" w:color="auto"/>
                    <w:right w:val="none" w:sz="0" w:space="0" w:color="auto"/>
                  </w:divBdr>
                  <w:divsChild>
                    <w:div w:id="670522853">
                      <w:marLeft w:val="0"/>
                      <w:marRight w:val="0"/>
                      <w:marTop w:val="0"/>
                      <w:marBottom w:val="0"/>
                      <w:divBdr>
                        <w:top w:val="none" w:sz="0" w:space="0" w:color="auto"/>
                        <w:left w:val="none" w:sz="0" w:space="0" w:color="auto"/>
                        <w:bottom w:val="none" w:sz="0" w:space="0" w:color="auto"/>
                        <w:right w:val="none" w:sz="0" w:space="0" w:color="auto"/>
                      </w:divBdr>
                    </w:div>
                    <w:div w:id="120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851">
          <w:marLeft w:val="0"/>
          <w:marRight w:val="0"/>
          <w:marTop w:val="0"/>
          <w:marBottom w:val="0"/>
          <w:divBdr>
            <w:top w:val="none" w:sz="0" w:space="0" w:color="auto"/>
            <w:left w:val="none" w:sz="0" w:space="0" w:color="auto"/>
            <w:bottom w:val="none" w:sz="0" w:space="0" w:color="auto"/>
            <w:right w:val="none" w:sz="0" w:space="0" w:color="auto"/>
          </w:divBdr>
        </w:div>
        <w:div w:id="265308065">
          <w:marLeft w:val="0"/>
          <w:marRight w:val="0"/>
          <w:marTop w:val="0"/>
          <w:marBottom w:val="0"/>
          <w:divBdr>
            <w:top w:val="none" w:sz="0" w:space="0" w:color="auto"/>
            <w:left w:val="none" w:sz="0" w:space="0" w:color="auto"/>
            <w:bottom w:val="none" w:sz="0" w:space="0" w:color="auto"/>
            <w:right w:val="none" w:sz="0" w:space="0" w:color="auto"/>
          </w:divBdr>
          <w:divsChild>
            <w:div w:id="1281037617">
              <w:marLeft w:val="0"/>
              <w:marRight w:val="0"/>
              <w:marTop w:val="0"/>
              <w:marBottom w:val="0"/>
              <w:divBdr>
                <w:top w:val="none" w:sz="0" w:space="0" w:color="auto"/>
                <w:left w:val="none" w:sz="0" w:space="0" w:color="auto"/>
                <w:bottom w:val="none" w:sz="0" w:space="0" w:color="auto"/>
                <w:right w:val="none" w:sz="0" w:space="0" w:color="auto"/>
              </w:divBdr>
              <w:divsChild>
                <w:div w:id="1028608495">
                  <w:marLeft w:val="0"/>
                  <w:marRight w:val="0"/>
                  <w:marTop w:val="75"/>
                  <w:marBottom w:val="75"/>
                  <w:divBdr>
                    <w:top w:val="none" w:sz="0" w:space="0" w:color="auto"/>
                    <w:left w:val="none" w:sz="0" w:space="0" w:color="auto"/>
                    <w:bottom w:val="none" w:sz="0" w:space="0" w:color="auto"/>
                    <w:right w:val="none" w:sz="0" w:space="0" w:color="auto"/>
                  </w:divBdr>
                  <w:divsChild>
                    <w:div w:id="1264876969">
                      <w:marLeft w:val="0"/>
                      <w:marRight w:val="0"/>
                      <w:marTop w:val="0"/>
                      <w:marBottom w:val="0"/>
                      <w:divBdr>
                        <w:top w:val="none" w:sz="0" w:space="0" w:color="auto"/>
                        <w:left w:val="none" w:sz="0" w:space="0" w:color="auto"/>
                        <w:bottom w:val="none" w:sz="0" w:space="0" w:color="auto"/>
                        <w:right w:val="none" w:sz="0" w:space="0" w:color="auto"/>
                      </w:divBdr>
                    </w:div>
                    <w:div w:id="1169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435">
          <w:marLeft w:val="0"/>
          <w:marRight w:val="0"/>
          <w:marTop w:val="0"/>
          <w:marBottom w:val="0"/>
          <w:divBdr>
            <w:top w:val="none" w:sz="0" w:space="0" w:color="auto"/>
            <w:left w:val="none" w:sz="0" w:space="0" w:color="auto"/>
            <w:bottom w:val="none" w:sz="0" w:space="0" w:color="auto"/>
            <w:right w:val="none" w:sz="0" w:space="0" w:color="auto"/>
          </w:divBdr>
        </w:div>
        <w:div w:id="1553662745">
          <w:marLeft w:val="0"/>
          <w:marRight w:val="0"/>
          <w:marTop w:val="0"/>
          <w:marBottom w:val="0"/>
          <w:divBdr>
            <w:top w:val="none" w:sz="0" w:space="0" w:color="auto"/>
            <w:left w:val="none" w:sz="0" w:space="0" w:color="auto"/>
            <w:bottom w:val="none" w:sz="0" w:space="0" w:color="auto"/>
            <w:right w:val="none" w:sz="0" w:space="0" w:color="auto"/>
          </w:divBdr>
          <w:divsChild>
            <w:div w:id="478618185">
              <w:marLeft w:val="0"/>
              <w:marRight w:val="0"/>
              <w:marTop w:val="0"/>
              <w:marBottom w:val="0"/>
              <w:divBdr>
                <w:top w:val="none" w:sz="0" w:space="0" w:color="auto"/>
                <w:left w:val="none" w:sz="0" w:space="0" w:color="auto"/>
                <w:bottom w:val="none" w:sz="0" w:space="0" w:color="auto"/>
                <w:right w:val="none" w:sz="0" w:space="0" w:color="auto"/>
              </w:divBdr>
              <w:divsChild>
                <w:div w:id="1923753113">
                  <w:marLeft w:val="0"/>
                  <w:marRight w:val="0"/>
                  <w:marTop w:val="75"/>
                  <w:marBottom w:val="75"/>
                  <w:divBdr>
                    <w:top w:val="none" w:sz="0" w:space="0" w:color="auto"/>
                    <w:left w:val="none" w:sz="0" w:space="0" w:color="auto"/>
                    <w:bottom w:val="none" w:sz="0" w:space="0" w:color="auto"/>
                    <w:right w:val="none" w:sz="0" w:space="0" w:color="auto"/>
                  </w:divBdr>
                  <w:divsChild>
                    <w:div w:id="1560047284">
                      <w:marLeft w:val="0"/>
                      <w:marRight w:val="0"/>
                      <w:marTop w:val="0"/>
                      <w:marBottom w:val="0"/>
                      <w:divBdr>
                        <w:top w:val="none" w:sz="0" w:space="0" w:color="auto"/>
                        <w:left w:val="none" w:sz="0" w:space="0" w:color="auto"/>
                        <w:bottom w:val="none" w:sz="0" w:space="0" w:color="auto"/>
                        <w:right w:val="none" w:sz="0" w:space="0" w:color="auto"/>
                      </w:divBdr>
                    </w:div>
                    <w:div w:id="1572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275">
          <w:marLeft w:val="0"/>
          <w:marRight w:val="0"/>
          <w:marTop w:val="0"/>
          <w:marBottom w:val="0"/>
          <w:divBdr>
            <w:top w:val="none" w:sz="0" w:space="0" w:color="auto"/>
            <w:left w:val="none" w:sz="0" w:space="0" w:color="auto"/>
            <w:bottom w:val="none" w:sz="0" w:space="0" w:color="auto"/>
            <w:right w:val="none" w:sz="0" w:space="0" w:color="auto"/>
          </w:divBdr>
        </w:div>
        <w:div w:id="612519023">
          <w:marLeft w:val="0"/>
          <w:marRight w:val="0"/>
          <w:marTop w:val="0"/>
          <w:marBottom w:val="0"/>
          <w:divBdr>
            <w:top w:val="none" w:sz="0" w:space="0" w:color="auto"/>
            <w:left w:val="none" w:sz="0" w:space="0" w:color="auto"/>
            <w:bottom w:val="none" w:sz="0" w:space="0" w:color="auto"/>
            <w:right w:val="none" w:sz="0" w:space="0" w:color="auto"/>
          </w:divBdr>
          <w:divsChild>
            <w:div w:id="1159542198">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75"/>
                  <w:marBottom w:val="75"/>
                  <w:divBdr>
                    <w:top w:val="none" w:sz="0" w:space="0" w:color="auto"/>
                    <w:left w:val="none" w:sz="0" w:space="0" w:color="auto"/>
                    <w:bottom w:val="none" w:sz="0" w:space="0" w:color="auto"/>
                    <w:right w:val="none" w:sz="0" w:space="0" w:color="auto"/>
                  </w:divBdr>
                  <w:divsChild>
                    <w:div w:id="496961932">
                      <w:marLeft w:val="0"/>
                      <w:marRight w:val="0"/>
                      <w:marTop w:val="0"/>
                      <w:marBottom w:val="0"/>
                      <w:divBdr>
                        <w:top w:val="none" w:sz="0" w:space="0" w:color="auto"/>
                        <w:left w:val="none" w:sz="0" w:space="0" w:color="auto"/>
                        <w:bottom w:val="none" w:sz="0" w:space="0" w:color="auto"/>
                        <w:right w:val="none" w:sz="0" w:space="0" w:color="auto"/>
                      </w:divBdr>
                    </w:div>
                    <w:div w:id="182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195">
          <w:marLeft w:val="0"/>
          <w:marRight w:val="0"/>
          <w:marTop w:val="0"/>
          <w:marBottom w:val="0"/>
          <w:divBdr>
            <w:top w:val="none" w:sz="0" w:space="0" w:color="auto"/>
            <w:left w:val="none" w:sz="0" w:space="0" w:color="auto"/>
            <w:bottom w:val="none" w:sz="0" w:space="0" w:color="auto"/>
            <w:right w:val="none" w:sz="0" w:space="0" w:color="auto"/>
          </w:divBdr>
        </w:div>
        <w:div w:id="1855607259">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4982811">
                  <w:marLeft w:val="0"/>
                  <w:marRight w:val="0"/>
                  <w:marTop w:val="75"/>
                  <w:marBottom w:val="75"/>
                  <w:divBdr>
                    <w:top w:val="none" w:sz="0" w:space="0" w:color="auto"/>
                    <w:left w:val="none" w:sz="0" w:space="0" w:color="auto"/>
                    <w:bottom w:val="none" w:sz="0" w:space="0" w:color="auto"/>
                    <w:right w:val="none" w:sz="0" w:space="0" w:color="auto"/>
                  </w:divBdr>
                  <w:divsChild>
                    <w:div w:id="434062805">
                      <w:marLeft w:val="0"/>
                      <w:marRight w:val="0"/>
                      <w:marTop w:val="0"/>
                      <w:marBottom w:val="0"/>
                      <w:divBdr>
                        <w:top w:val="none" w:sz="0" w:space="0" w:color="auto"/>
                        <w:left w:val="none" w:sz="0" w:space="0" w:color="auto"/>
                        <w:bottom w:val="none" w:sz="0" w:space="0" w:color="auto"/>
                        <w:right w:val="none" w:sz="0" w:space="0" w:color="auto"/>
                      </w:divBdr>
                    </w:div>
                    <w:div w:id="115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52">
          <w:marLeft w:val="0"/>
          <w:marRight w:val="0"/>
          <w:marTop w:val="0"/>
          <w:marBottom w:val="0"/>
          <w:divBdr>
            <w:top w:val="none" w:sz="0" w:space="0" w:color="auto"/>
            <w:left w:val="none" w:sz="0" w:space="0" w:color="auto"/>
            <w:bottom w:val="none" w:sz="0" w:space="0" w:color="auto"/>
            <w:right w:val="none" w:sz="0" w:space="0" w:color="auto"/>
          </w:divBdr>
        </w:div>
        <w:div w:id="1475021436">
          <w:marLeft w:val="0"/>
          <w:marRight w:val="0"/>
          <w:marTop w:val="0"/>
          <w:marBottom w:val="0"/>
          <w:divBdr>
            <w:top w:val="none" w:sz="0" w:space="0" w:color="auto"/>
            <w:left w:val="none" w:sz="0" w:space="0" w:color="auto"/>
            <w:bottom w:val="none" w:sz="0" w:space="0" w:color="auto"/>
            <w:right w:val="none" w:sz="0" w:space="0" w:color="auto"/>
          </w:divBdr>
          <w:divsChild>
            <w:div w:id="1808276991">
              <w:marLeft w:val="0"/>
              <w:marRight w:val="0"/>
              <w:marTop w:val="0"/>
              <w:marBottom w:val="0"/>
              <w:divBdr>
                <w:top w:val="none" w:sz="0" w:space="0" w:color="auto"/>
                <w:left w:val="none" w:sz="0" w:space="0" w:color="auto"/>
                <w:bottom w:val="none" w:sz="0" w:space="0" w:color="auto"/>
                <w:right w:val="none" w:sz="0" w:space="0" w:color="auto"/>
              </w:divBdr>
              <w:divsChild>
                <w:div w:id="982152466">
                  <w:marLeft w:val="0"/>
                  <w:marRight w:val="0"/>
                  <w:marTop w:val="75"/>
                  <w:marBottom w:val="75"/>
                  <w:divBdr>
                    <w:top w:val="none" w:sz="0" w:space="0" w:color="auto"/>
                    <w:left w:val="none" w:sz="0" w:space="0" w:color="auto"/>
                    <w:bottom w:val="none" w:sz="0" w:space="0" w:color="auto"/>
                    <w:right w:val="none" w:sz="0" w:space="0" w:color="auto"/>
                  </w:divBdr>
                  <w:divsChild>
                    <w:div w:id="1059205333">
                      <w:marLeft w:val="0"/>
                      <w:marRight w:val="0"/>
                      <w:marTop w:val="0"/>
                      <w:marBottom w:val="0"/>
                      <w:divBdr>
                        <w:top w:val="none" w:sz="0" w:space="0" w:color="auto"/>
                        <w:left w:val="none" w:sz="0" w:space="0" w:color="auto"/>
                        <w:bottom w:val="none" w:sz="0" w:space="0" w:color="auto"/>
                        <w:right w:val="none" w:sz="0" w:space="0" w:color="auto"/>
                      </w:divBdr>
                    </w:div>
                    <w:div w:id="330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543">
          <w:marLeft w:val="0"/>
          <w:marRight w:val="0"/>
          <w:marTop w:val="0"/>
          <w:marBottom w:val="0"/>
          <w:divBdr>
            <w:top w:val="none" w:sz="0" w:space="0" w:color="auto"/>
            <w:left w:val="none" w:sz="0" w:space="0" w:color="auto"/>
            <w:bottom w:val="none" w:sz="0" w:space="0" w:color="auto"/>
            <w:right w:val="none" w:sz="0" w:space="0" w:color="auto"/>
          </w:divBdr>
        </w:div>
        <w:div w:id="1039742410">
          <w:marLeft w:val="0"/>
          <w:marRight w:val="0"/>
          <w:marTop w:val="0"/>
          <w:marBottom w:val="0"/>
          <w:divBdr>
            <w:top w:val="none" w:sz="0" w:space="0" w:color="auto"/>
            <w:left w:val="none" w:sz="0" w:space="0" w:color="auto"/>
            <w:bottom w:val="none" w:sz="0" w:space="0" w:color="auto"/>
            <w:right w:val="none" w:sz="0" w:space="0" w:color="auto"/>
          </w:divBdr>
          <w:divsChild>
            <w:div w:id="1882743750">
              <w:marLeft w:val="0"/>
              <w:marRight w:val="0"/>
              <w:marTop w:val="0"/>
              <w:marBottom w:val="0"/>
              <w:divBdr>
                <w:top w:val="none" w:sz="0" w:space="0" w:color="auto"/>
                <w:left w:val="none" w:sz="0" w:space="0" w:color="auto"/>
                <w:bottom w:val="none" w:sz="0" w:space="0" w:color="auto"/>
                <w:right w:val="none" w:sz="0" w:space="0" w:color="auto"/>
              </w:divBdr>
              <w:divsChild>
                <w:div w:id="153958240">
                  <w:marLeft w:val="0"/>
                  <w:marRight w:val="0"/>
                  <w:marTop w:val="75"/>
                  <w:marBottom w:val="75"/>
                  <w:divBdr>
                    <w:top w:val="none" w:sz="0" w:space="0" w:color="auto"/>
                    <w:left w:val="none" w:sz="0" w:space="0" w:color="auto"/>
                    <w:bottom w:val="none" w:sz="0" w:space="0" w:color="auto"/>
                    <w:right w:val="none" w:sz="0" w:space="0" w:color="auto"/>
                  </w:divBdr>
                  <w:divsChild>
                    <w:div w:id="227040952">
                      <w:marLeft w:val="0"/>
                      <w:marRight w:val="0"/>
                      <w:marTop w:val="0"/>
                      <w:marBottom w:val="0"/>
                      <w:divBdr>
                        <w:top w:val="none" w:sz="0" w:space="0" w:color="auto"/>
                        <w:left w:val="none" w:sz="0" w:space="0" w:color="auto"/>
                        <w:bottom w:val="none" w:sz="0" w:space="0" w:color="auto"/>
                        <w:right w:val="none" w:sz="0" w:space="0" w:color="auto"/>
                      </w:divBdr>
                    </w:div>
                    <w:div w:id="10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5004">
          <w:marLeft w:val="0"/>
          <w:marRight w:val="0"/>
          <w:marTop w:val="0"/>
          <w:marBottom w:val="0"/>
          <w:divBdr>
            <w:top w:val="none" w:sz="0" w:space="0" w:color="auto"/>
            <w:left w:val="none" w:sz="0" w:space="0" w:color="auto"/>
            <w:bottom w:val="none" w:sz="0" w:space="0" w:color="auto"/>
            <w:right w:val="none" w:sz="0" w:space="0" w:color="auto"/>
          </w:divBdr>
        </w:div>
        <w:div w:id="632251337">
          <w:marLeft w:val="0"/>
          <w:marRight w:val="0"/>
          <w:marTop w:val="0"/>
          <w:marBottom w:val="0"/>
          <w:divBdr>
            <w:top w:val="none" w:sz="0" w:space="0" w:color="auto"/>
            <w:left w:val="none" w:sz="0" w:space="0" w:color="auto"/>
            <w:bottom w:val="none" w:sz="0" w:space="0" w:color="auto"/>
            <w:right w:val="none" w:sz="0" w:space="0" w:color="auto"/>
          </w:divBdr>
          <w:divsChild>
            <w:div w:id="1633093170">
              <w:marLeft w:val="0"/>
              <w:marRight w:val="0"/>
              <w:marTop w:val="0"/>
              <w:marBottom w:val="0"/>
              <w:divBdr>
                <w:top w:val="none" w:sz="0" w:space="0" w:color="auto"/>
                <w:left w:val="none" w:sz="0" w:space="0" w:color="auto"/>
                <w:bottom w:val="none" w:sz="0" w:space="0" w:color="auto"/>
                <w:right w:val="none" w:sz="0" w:space="0" w:color="auto"/>
              </w:divBdr>
              <w:divsChild>
                <w:div w:id="2034645889">
                  <w:marLeft w:val="0"/>
                  <w:marRight w:val="0"/>
                  <w:marTop w:val="75"/>
                  <w:marBottom w:val="75"/>
                  <w:divBdr>
                    <w:top w:val="none" w:sz="0" w:space="0" w:color="auto"/>
                    <w:left w:val="none" w:sz="0" w:space="0" w:color="auto"/>
                    <w:bottom w:val="none" w:sz="0" w:space="0" w:color="auto"/>
                    <w:right w:val="none" w:sz="0" w:space="0" w:color="auto"/>
                  </w:divBdr>
                  <w:divsChild>
                    <w:div w:id="1998217093">
                      <w:marLeft w:val="0"/>
                      <w:marRight w:val="0"/>
                      <w:marTop w:val="0"/>
                      <w:marBottom w:val="0"/>
                      <w:divBdr>
                        <w:top w:val="none" w:sz="0" w:space="0" w:color="auto"/>
                        <w:left w:val="none" w:sz="0" w:space="0" w:color="auto"/>
                        <w:bottom w:val="none" w:sz="0" w:space="0" w:color="auto"/>
                        <w:right w:val="none" w:sz="0" w:space="0" w:color="auto"/>
                      </w:divBdr>
                    </w:div>
                    <w:div w:id="1855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874">
          <w:marLeft w:val="0"/>
          <w:marRight w:val="0"/>
          <w:marTop w:val="0"/>
          <w:marBottom w:val="0"/>
          <w:divBdr>
            <w:top w:val="none" w:sz="0" w:space="0" w:color="auto"/>
            <w:left w:val="none" w:sz="0" w:space="0" w:color="auto"/>
            <w:bottom w:val="none" w:sz="0" w:space="0" w:color="auto"/>
            <w:right w:val="none" w:sz="0" w:space="0" w:color="auto"/>
          </w:divBdr>
        </w:div>
        <w:div w:id="1700233041">
          <w:marLeft w:val="0"/>
          <w:marRight w:val="0"/>
          <w:marTop w:val="0"/>
          <w:marBottom w:val="0"/>
          <w:divBdr>
            <w:top w:val="none" w:sz="0" w:space="0" w:color="auto"/>
            <w:left w:val="none" w:sz="0" w:space="0" w:color="auto"/>
            <w:bottom w:val="none" w:sz="0" w:space="0" w:color="auto"/>
            <w:right w:val="none" w:sz="0" w:space="0" w:color="auto"/>
          </w:divBdr>
          <w:divsChild>
            <w:div w:id="839351371">
              <w:marLeft w:val="0"/>
              <w:marRight w:val="0"/>
              <w:marTop w:val="0"/>
              <w:marBottom w:val="0"/>
              <w:divBdr>
                <w:top w:val="none" w:sz="0" w:space="0" w:color="auto"/>
                <w:left w:val="none" w:sz="0" w:space="0" w:color="auto"/>
                <w:bottom w:val="none" w:sz="0" w:space="0" w:color="auto"/>
                <w:right w:val="none" w:sz="0" w:space="0" w:color="auto"/>
              </w:divBdr>
              <w:divsChild>
                <w:div w:id="2074228995">
                  <w:marLeft w:val="0"/>
                  <w:marRight w:val="0"/>
                  <w:marTop w:val="75"/>
                  <w:marBottom w:val="75"/>
                  <w:divBdr>
                    <w:top w:val="none" w:sz="0" w:space="0" w:color="auto"/>
                    <w:left w:val="none" w:sz="0" w:space="0" w:color="auto"/>
                    <w:bottom w:val="none" w:sz="0" w:space="0" w:color="auto"/>
                    <w:right w:val="none" w:sz="0" w:space="0" w:color="auto"/>
                  </w:divBdr>
                  <w:divsChild>
                    <w:div w:id="1322543996">
                      <w:marLeft w:val="0"/>
                      <w:marRight w:val="0"/>
                      <w:marTop w:val="0"/>
                      <w:marBottom w:val="0"/>
                      <w:divBdr>
                        <w:top w:val="none" w:sz="0" w:space="0" w:color="auto"/>
                        <w:left w:val="none" w:sz="0" w:space="0" w:color="auto"/>
                        <w:bottom w:val="none" w:sz="0" w:space="0" w:color="auto"/>
                        <w:right w:val="none" w:sz="0" w:space="0" w:color="auto"/>
                      </w:divBdr>
                    </w:div>
                    <w:div w:id="2106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105">
          <w:marLeft w:val="0"/>
          <w:marRight w:val="0"/>
          <w:marTop w:val="0"/>
          <w:marBottom w:val="0"/>
          <w:divBdr>
            <w:top w:val="none" w:sz="0" w:space="0" w:color="auto"/>
            <w:left w:val="none" w:sz="0" w:space="0" w:color="auto"/>
            <w:bottom w:val="none" w:sz="0" w:space="0" w:color="auto"/>
            <w:right w:val="none" w:sz="0" w:space="0" w:color="auto"/>
          </w:divBdr>
        </w:div>
        <w:div w:id="1929655256">
          <w:marLeft w:val="0"/>
          <w:marRight w:val="0"/>
          <w:marTop w:val="0"/>
          <w:marBottom w:val="0"/>
          <w:divBdr>
            <w:top w:val="none" w:sz="0" w:space="0" w:color="auto"/>
            <w:left w:val="none" w:sz="0" w:space="0" w:color="auto"/>
            <w:bottom w:val="none" w:sz="0" w:space="0" w:color="auto"/>
            <w:right w:val="none" w:sz="0" w:space="0" w:color="auto"/>
          </w:divBdr>
          <w:divsChild>
            <w:div w:id="173348201">
              <w:marLeft w:val="0"/>
              <w:marRight w:val="0"/>
              <w:marTop w:val="0"/>
              <w:marBottom w:val="0"/>
              <w:divBdr>
                <w:top w:val="none" w:sz="0" w:space="0" w:color="auto"/>
                <w:left w:val="none" w:sz="0" w:space="0" w:color="auto"/>
                <w:bottom w:val="none" w:sz="0" w:space="0" w:color="auto"/>
                <w:right w:val="none" w:sz="0" w:space="0" w:color="auto"/>
              </w:divBdr>
              <w:divsChild>
                <w:div w:id="1287157118">
                  <w:marLeft w:val="0"/>
                  <w:marRight w:val="0"/>
                  <w:marTop w:val="75"/>
                  <w:marBottom w:val="75"/>
                  <w:divBdr>
                    <w:top w:val="none" w:sz="0" w:space="0" w:color="auto"/>
                    <w:left w:val="none" w:sz="0" w:space="0" w:color="auto"/>
                    <w:bottom w:val="none" w:sz="0" w:space="0" w:color="auto"/>
                    <w:right w:val="none" w:sz="0" w:space="0" w:color="auto"/>
                  </w:divBdr>
                  <w:divsChild>
                    <w:div w:id="1657608791">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0936">
          <w:marLeft w:val="0"/>
          <w:marRight w:val="0"/>
          <w:marTop w:val="0"/>
          <w:marBottom w:val="0"/>
          <w:divBdr>
            <w:top w:val="none" w:sz="0" w:space="0" w:color="auto"/>
            <w:left w:val="none" w:sz="0" w:space="0" w:color="auto"/>
            <w:bottom w:val="none" w:sz="0" w:space="0" w:color="auto"/>
            <w:right w:val="none" w:sz="0" w:space="0" w:color="auto"/>
          </w:divBdr>
        </w:div>
        <w:div w:id="1196844262">
          <w:marLeft w:val="0"/>
          <w:marRight w:val="0"/>
          <w:marTop w:val="0"/>
          <w:marBottom w:val="0"/>
          <w:divBdr>
            <w:top w:val="none" w:sz="0" w:space="0" w:color="auto"/>
            <w:left w:val="none" w:sz="0" w:space="0" w:color="auto"/>
            <w:bottom w:val="none" w:sz="0" w:space="0" w:color="auto"/>
            <w:right w:val="none" w:sz="0" w:space="0" w:color="auto"/>
          </w:divBdr>
          <w:divsChild>
            <w:div w:id="2014330089">
              <w:marLeft w:val="0"/>
              <w:marRight w:val="0"/>
              <w:marTop w:val="0"/>
              <w:marBottom w:val="0"/>
              <w:divBdr>
                <w:top w:val="none" w:sz="0" w:space="0" w:color="auto"/>
                <w:left w:val="none" w:sz="0" w:space="0" w:color="auto"/>
                <w:bottom w:val="none" w:sz="0" w:space="0" w:color="auto"/>
                <w:right w:val="none" w:sz="0" w:space="0" w:color="auto"/>
              </w:divBdr>
              <w:divsChild>
                <w:div w:id="455105812">
                  <w:marLeft w:val="0"/>
                  <w:marRight w:val="0"/>
                  <w:marTop w:val="75"/>
                  <w:marBottom w:val="75"/>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
                    <w:div w:id="65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1">
          <w:marLeft w:val="0"/>
          <w:marRight w:val="0"/>
          <w:marTop w:val="0"/>
          <w:marBottom w:val="0"/>
          <w:divBdr>
            <w:top w:val="none" w:sz="0" w:space="0" w:color="auto"/>
            <w:left w:val="none" w:sz="0" w:space="0" w:color="auto"/>
            <w:bottom w:val="none" w:sz="0" w:space="0" w:color="auto"/>
            <w:right w:val="none" w:sz="0" w:space="0" w:color="auto"/>
          </w:divBdr>
        </w:div>
        <w:div w:id="1024132297">
          <w:marLeft w:val="0"/>
          <w:marRight w:val="0"/>
          <w:marTop w:val="0"/>
          <w:marBottom w:val="0"/>
          <w:divBdr>
            <w:top w:val="none" w:sz="0" w:space="0" w:color="auto"/>
            <w:left w:val="none" w:sz="0" w:space="0" w:color="auto"/>
            <w:bottom w:val="none" w:sz="0" w:space="0" w:color="auto"/>
            <w:right w:val="none" w:sz="0" w:space="0" w:color="auto"/>
          </w:divBdr>
          <w:divsChild>
            <w:div w:id="123158651">
              <w:marLeft w:val="0"/>
              <w:marRight w:val="0"/>
              <w:marTop w:val="0"/>
              <w:marBottom w:val="0"/>
              <w:divBdr>
                <w:top w:val="none" w:sz="0" w:space="0" w:color="auto"/>
                <w:left w:val="none" w:sz="0" w:space="0" w:color="auto"/>
                <w:bottom w:val="none" w:sz="0" w:space="0" w:color="auto"/>
                <w:right w:val="none" w:sz="0" w:space="0" w:color="auto"/>
              </w:divBdr>
              <w:divsChild>
                <w:div w:id="1375349413">
                  <w:marLeft w:val="0"/>
                  <w:marRight w:val="0"/>
                  <w:marTop w:val="75"/>
                  <w:marBottom w:val="75"/>
                  <w:divBdr>
                    <w:top w:val="none" w:sz="0" w:space="0" w:color="auto"/>
                    <w:left w:val="none" w:sz="0" w:space="0" w:color="auto"/>
                    <w:bottom w:val="none" w:sz="0" w:space="0" w:color="auto"/>
                    <w:right w:val="none" w:sz="0" w:space="0" w:color="auto"/>
                  </w:divBdr>
                  <w:divsChild>
                    <w:div w:id="16581979">
                      <w:marLeft w:val="0"/>
                      <w:marRight w:val="0"/>
                      <w:marTop w:val="0"/>
                      <w:marBottom w:val="0"/>
                      <w:divBdr>
                        <w:top w:val="none" w:sz="0" w:space="0" w:color="auto"/>
                        <w:left w:val="none" w:sz="0" w:space="0" w:color="auto"/>
                        <w:bottom w:val="none" w:sz="0" w:space="0" w:color="auto"/>
                        <w:right w:val="none" w:sz="0" w:space="0" w:color="auto"/>
                      </w:divBdr>
                    </w:div>
                    <w:div w:id="165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186">
          <w:marLeft w:val="0"/>
          <w:marRight w:val="0"/>
          <w:marTop w:val="0"/>
          <w:marBottom w:val="0"/>
          <w:divBdr>
            <w:top w:val="none" w:sz="0" w:space="0" w:color="auto"/>
            <w:left w:val="none" w:sz="0" w:space="0" w:color="auto"/>
            <w:bottom w:val="none" w:sz="0" w:space="0" w:color="auto"/>
            <w:right w:val="none" w:sz="0" w:space="0" w:color="auto"/>
          </w:divBdr>
        </w:div>
        <w:div w:id="969169313">
          <w:marLeft w:val="0"/>
          <w:marRight w:val="0"/>
          <w:marTop w:val="0"/>
          <w:marBottom w:val="0"/>
          <w:divBdr>
            <w:top w:val="none" w:sz="0" w:space="0" w:color="auto"/>
            <w:left w:val="none" w:sz="0" w:space="0" w:color="auto"/>
            <w:bottom w:val="none" w:sz="0" w:space="0" w:color="auto"/>
            <w:right w:val="none" w:sz="0" w:space="0" w:color="auto"/>
          </w:divBdr>
          <w:divsChild>
            <w:div w:id="583879366">
              <w:marLeft w:val="0"/>
              <w:marRight w:val="0"/>
              <w:marTop w:val="0"/>
              <w:marBottom w:val="0"/>
              <w:divBdr>
                <w:top w:val="none" w:sz="0" w:space="0" w:color="auto"/>
                <w:left w:val="none" w:sz="0" w:space="0" w:color="auto"/>
                <w:bottom w:val="none" w:sz="0" w:space="0" w:color="auto"/>
                <w:right w:val="none" w:sz="0" w:space="0" w:color="auto"/>
              </w:divBdr>
              <w:divsChild>
                <w:div w:id="658340810">
                  <w:marLeft w:val="0"/>
                  <w:marRight w:val="0"/>
                  <w:marTop w:val="75"/>
                  <w:marBottom w:val="75"/>
                  <w:divBdr>
                    <w:top w:val="none" w:sz="0" w:space="0" w:color="auto"/>
                    <w:left w:val="none" w:sz="0" w:space="0" w:color="auto"/>
                    <w:bottom w:val="none" w:sz="0" w:space="0" w:color="auto"/>
                    <w:right w:val="none" w:sz="0" w:space="0" w:color="auto"/>
                  </w:divBdr>
                  <w:divsChild>
                    <w:div w:id="1549419555">
                      <w:marLeft w:val="0"/>
                      <w:marRight w:val="0"/>
                      <w:marTop w:val="0"/>
                      <w:marBottom w:val="0"/>
                      <w:divBdr>
                        <w:top w:val="none" w:sz="0" w:space="0" w:color="auto"/>
                        <w:left w:val="none" w:sz="0" w:space="0" w:color="auto"/>
                        <w:bottom w:val="none" w:sz="0" w:space="0" w:color="auto"/>
                        <w:right w:val="none" w:sz="0" w:space="0" w:color="auto"/>
                      </w:divBdr>
                    </w:div>
                    <w:div w:id="925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5332">
          <w:marLeft w:val="0"/>
          <w:marRight w:val="0"/>
          <w:marTop w:val="0"/>
          <w:marBottom w:val="0"/>
          <w:divBdr>
            <w:top w:val="none" w:sz="0" w:space="0" w:color="auto"/>
            <w:left w:val="none" w:sz="0" w:space="0" w:color="auto"/>
            <w:bottom w:val="none" w:sz="0" w:space="0" w:color="auto"/>
            <w:right w:val="none" w:sz="0" w:space="0" w:color="auto"/>
          </w:divBdr>
        </w:div>
        <w:div w:id="32582554">
          <w:marLeft w:val="0"/>
          <w:marRight w:val="0"/>
          <w:marTop w:val="0"/>
          <w:marBottom w:val="0"/>
          <w:divBdr>
            <w:top w:val="none" w:sz="0" w:space="0" w:color="auto"/>
            <w:left w:val="none" w:sz="0" w:space="0" w:color="auto"/>
            <w:bottom w:val="none" w:sz="0" w:space="0" w:color="auto"/>
            <w:right w:val="none" w:sz="0" w:space="0" w:color="auto"/>
          </w:divBdr>
          <w:divsChild>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75"/>
                  <w:marBottom w:val="75"/>
                  <w:divBdr>
                    <w:top w:val="none" w:sz="0" w:space="0" w:color="auto"/>
                    <w:left w:val="none" w:sz="0" w:space="0" w:color="auto"/>
                    <w:bottom w:val="none" w:sz="0" w:space="0" w:color="auto"/>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 w:id="345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5874">
          <w:marLeft w:val="0"/>
          <w:marRight w:val="0"/>
          <w:marTop w:val="0"/>
          <w:marBottom w:val="0"/>
          <w:divBdr>
            <w:top w:val="none" w:sz="0" w:space="0" w:color="auto"/>
            <w:left w:val="none" w:sz="0" w:space="0" w:color="auto"/>
            <w:bottom w:val="none" w:sz="0" w:space="0" w:color="auto"/>
            <w:right w:val="none" w:sz="0" w:space="0" w:color="auto"/>
          </w:divBdr>
        </w:div>
        <w:div w:id="766578104">
          <w:marLeft w:val="0"/>
          <w:marRight w:val="0"/>
          <w:marTop w:val="0"/>
          <w:marBottom w:val="0"/>
          <w:divBdr>
            <w:top w:val="none" w:sz="0" w:space="0" w:color="auto"/>
            <w:left w:val="none" w:sz="0" w:space="0" w:color="auto"/>
            <w:bottom w:val="none" w:sz="0" w:space="0" w:color="auto"/>
            <w:right w:val="none" w:sz="0" w:space="0" w:color="auto"/>
          </w:divBdr>
          <w:divsChild>
            <w:div w:id="1445342169">
              <w:marLeft w:val="0"/>
              <w:marRight w:val="0"/>
              <w:marTop w:val="0"/>
              <w:marBottom w:val="0"/>
              <w:divBdr>
                <w:top w:val="none" w:sz="0" w:space="0" w:color="auto"/>
                <w:left w:val="none" w:sz="0" w:space="0" w:color="auto"/>
                <w:bottom w:val="none" w:sz="0" w:space="0" w:color="auto"/>
                <w:right w:val="none" w:sz="0" w:space="0" w:color="auto"/>
              </w:divBdr>
              <w:divsChild>
                <w:div w:id="1270895494">
                  <w:marLeft w:val="0"/>
                  <w:marRight w:val="0"/>
                  <w:marTop w:val="75"/>
                  <w:marBottom w:val="75"/>
                  <w:divBdr>
                    <w:top w:val="none" w:sz="0" w:space="0" w:color="auto"/>
                    <w:left w:val="none" w:sz="0" w:space="0" w:color="auto"/>
                    <w:bottom w:val="none" w:sz="0" w:space="0" w:color="auto"/>
                    <w:right w:val="none" w:sz="0" w:space="0" w:color="auto"/>
                  </w:divBdr>
                  <w:divsChild>
                    <w:div w:id="1919509516">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733">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sChild>
            <w:div w:id="1486706869">
              <w:marLeft w:val="0"/>
              <w:marRight w:val="0"/>
              <w:marTop w:val="0"/>
              <w:marBottom w:val="0"/>
              <w:divBdr>
                <w:top w:val="none" w:sz="0" w:space="0" w:color="auto"/>
                <w:left w:val="none" w:sz="0" w:space="0" w:color="auto"/>
                <w:bottom w:val="none" w:sz="0" w:space="0" w:color="auto"/>
                <w:right w:val="none" w:sz="0" w:space="0" w:color="auto"/>
              </w:divBdr>
              <w:divsChild>
                <w:div w:id="532425713">
                  <w:marLeft w:val="0"/>
                  <w:marRight w:val="0"/>
                  <w:marTop w:val="75"/>
                  <w:marBottom w:val="75"/>
                  <w:divBdr>
                    <w:top w:val="none" w:sz="0" w:space="0" w:color="auto"/>
                    <w:left w:val="none" w:sz="0" w:space="0" w:color="auto"/>
                    <w:bottom w:val="none" w:sz="0" w:space="0" w:color="auto"/>
                    <w:right w:val="none" w:sz="0" w:space="0" w:color="auto"/>
                  </w:divBdr>
                  <w:divsChild>
                    <w:div w:id="1597402194">
                      <w:marLeft w:val="0"/>
                      <w:marRight w:val="0"/>
                      <w:marTop w:val="0"/>
                      <w:marBottom w:val="0"/>
                      <w:divBdr>
                        <w:top w:val="none" w:sz="0" w:space="0" w:color="auto"/>
                        <w:left w:val="none" w:sz="0" w:space="0" w:color="auto"/>
                        <w:bottom w:val="none" w:sz="0" w:space="0" w:color="auto"/>
                        <w:right w:val="none" w:sz="0" w:space="0" w:color="auto"/>
                      </w:divBdr>
                    </w:div>
                    <w:div w:id="211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017">
          <w:marLeft w:val="0"/>
          <w:marRight w:val="0"/>
          <w:marTop w:val="0"/>
          <w:marBottom w:val="0"/>
          <w:divBdr>
            <w:top w:val="none" w:sz="0" w:space="0" w:color="auto"/>
            <w:left w:val="none" w:sz="0" w:space="0" w:color="auto"/>
            <w:bottom w:val="none" w:sz="0" w:space="0" w:color="auto"/>
            <w:right w:val="none" w:sz="0" w:space="0" w:color="auto"/>
          </w:divBdr>
        </w:div>
        <w:div w:id="1616214582">
          <w:marLeft w:val="0"/>
          <w:marRight w:val="0"/>
          <w:marTop w:val="0"/>
          <w:marBottom w:val="0"/>
          <w:divBdr>
            <w:top w:val="none" w:sz="0" w:space="0" w:color="auto"/>
            <w:left w:val="none" w:sz="0" w:space="0" w:color="auto"/>
            <w:bottom w:val="none" w:sz="0" w:space="0" w:color="auto"/>
            <w:right w:val="none" w:sz="0" w:space="0" w:color="auto"/>
          </w:divBdr>
          <w:divsChild>
            <w:div w:id="1822503675">
              <w:marLeft w:val="0"/>
              <w:marRight w:val="0"/>
              <w:marTop w:val="0"/>
              <w:marBottom w:val="0"/>
              <w:divBdr>
                <w:top w:val="none" w:sz="0" w:space="0" w:color="auto"/>
                <w:left w:val="none" w:sz="0" w:space="0" w:color="auto"/>
                <w:bottom w:val="none" w:sz="0" w:space="0" w:color="auto"/>
                <w:right w:val="none" w:sz="0" w:space="0" w:color="auto"/>
              </w:divBdr>
              <w:divsChild>
                <w:div w:id="1531800890">
                  <w:marLeft w:val="0"/>
                  <w:marRight w:val="0"/>
                  <w:marTop w:val="75"/>
                  <w:marBottom w:val="75"/>
                  <w:divBdr>
                    <w:top w:val="none" w:sz="0" w:space="0" w:color="auto"/>
                    <w:left w:val="none" w:sz="0" w:space="0" w:color="auto"/>
                    <w:bottom w:val="none" w:sz="0" w:space="0" w:color="auto"/>
                    <w:right w:val="none" w:sz="0" w:space="0" w:color="auto"/>
                  </w:divBdr>
                  <w:divsChild>
                    <w:div w:id="1178274163">
                      <w:marLeft w:val="0"/>
                      <w:marRight w:val="0"/>
                      <w:marTop w:val="0"/>
                      <w:marBottom w:val="0"/>
                      <w:divBdr>
                        <w:top w:val="none" w:sz="0" w:space="0" w:color="auto"/>
                        <w:left w:val="none" w:sz="0" w:space="0" w:color="auto"/>
                        <w:bottom w:val="none" w:sz="0" w:space="0" w:color="auto"/>
                        <w:right w:val="none" w:sz="0" w:space="0" w:color="auto"/>
                      </w:divBdr>
                    </w:div>
                    <w:div w:id="44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861">
          <w:marLeft w:val="0"/>
          <w:marRight w:val="0"/>
          <w:marTop w:val="0"/>
          <w:marBottom w:val="0"/>
          <w:divBdr>
            <w:top w:val="none" w:sz="0" w:space="0" w:color="auto"/>
            <w:left w:val="none" w:sz="0" w:space="0" w:color="auto"/>
            <w:bottom w:val="none" w:sz="0" w:space="0" w:color="auto"/>
            <w:right w:val="none" w:sz="0" w:space="0" w:color="auto"/>
          </w:divBdr>
        </w:div>
        <w:div w:id="1784152216">
          <w:marLeft w:val="0"/>
          <w:marRight w:val="0"/>
          <w:marTop w:val="0"/>
          <w:marBottom w:val="0"/>
          <w:divBdr>
            <w:top w:val="none" w:sz="0" w:space="0" w:color="auto"/>
            <w:left w:val="none" w:sz="0" w:space="0" w:color="auto"/>
            <w:bottom w:val="none" w:sz="0" w:space="0" w:color="auto"/>
            <w:right w:val="none" w:sz="0" w:space="0" w:color="auto"/>
          </w:divBdr>
          <w:divsChild>
            <w:div w:id="1767581805">
              <w:marLeft w:val="0"/>
              <w:marRight w:val="0"/>
              <w:marTop w:val="0"/>
              <w:marBottom w:val="0"/>
              <w:divBdr>
                <w:top w:val="none" w:sz="0" w:space="0" w:color="auto"/>
                <w:left w:val="none" w:sz="0" w:space="0" w:color="auto"/>
                <w:bottom w:val="none" w:sz="0" w:space="0" w:color="auto"/>
                <w:right w:val="none" w:sz="0" w:space="0" w:color="auto"/>
              </w:divBdr>
              <w:divsChild>
                <w:div w:id="2080712856">
                  <w:marLeft w:val="0"/>
                  <w:marRight w:val="0"/>
                  <w:marTop w:val="75"/>
                  <w:marBottom w:val="75"/>
                  <w:divBdr>
                    <w:top w:val="none" w:sz="0" w:space="0" w:color="auto"/>
                    <w:left w:val="none" w:sz="0" w:space="0" w:color="auto"/>
                    <w:bottom w:val="none" w:sz="0" w:space="0" w:color="auto"/>
                    <w:right w:val="none" w:sz="0" w:space="0" w:color="auto"/>
                  </w:divBdr>
                  <w:divsChild>
                    <w:div w:id="1599212806">
                      <w:marLeft w:val="0"/>
                      <w:marRight w:val="0"/>
                      <w:marTop w:val="0"/>
                      <w:marBottom w:val="0"/>
                      <w:divBdr>
                        <w:top w:val="none" w:sz="0" w:space="0" w:color="auto"/>
                        <w:left w:val="none" w:sz="0" w:space="0" w:color="auto"/>
                        <w:bottom w:val="none" w:sz="0" w:space="0" w:color="auto"/>
                        <w:right w:val="none" w:sz="0" w:space="0" w:color="auto"/>
                      </w:divBdr>
                    </w:div>
                    <w:div w:id="919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992">
          <w:marLeft w:val="0"/>
          <w:marRight w:val="0"/>
          <w:marTop w:val="0"/>
          <w:marBottom w:val="0"/>
          <w:divBdr>
            <w:top w:val="none" w:sz="0" w:space="0" w:color="auto"/>
            <w:left w:val="none" w:sz="0" w:space="0" w:color="auto"/>
            <w:bottom w:val="none" w:sz="0" w:space="0" w:color="auto"/>
            <w:right w:val="none" w:sz="0" w:space="0" w:color="auto"/>
          </w:divBdr>
        </w:div>
        <w:div w:id="1117486642">
          <w:marLeft w:val="0"/>
          <w:marRight w:val="0"/>
          <w:marTop w:val="0"/>
          <w:marBottom w:val="0"/>
          <w:divBdr>
            <w:top w:val="none" w:sz="0" w:space="0" w:color="auto"/>
            <w:left w:val="none" w:sz="0" w:space="0" w:color="auto"/>
            <w:bottom w:val="none" w:sz="0" w:space="0" w:color="auto"/>
            <w:right w:val="none" w:sz="0" w:space="0" w:color="auto"/>
          </w:divBdr>
          <w:divsChild>
            <w:div w:id="900941564">
              <w:marLeft w:val="0"/>
              <w:marRight w:val="0"/>
              <w:marTop w:val="0"/>
              <w:marBottom w:val="0"/>
              <w:divBdr>
                <w:top w:val="none" w:sz="0" w:space="0" w:color="auto"/>
                <w:left w:val="none" w:sz="0" w:space="0" w:color="auto"/>
                <w:bottom w:val="none" w:sz="0" w:space="0" w:color="auto"/>
                <w:right w:val="none" w:sz="0" w:space="0" w:color="auto"/>
              </w:divBdr>
              <w:divsChild>
                <w:div w:id="909386449">
                  <w:marLeft w:val="0"/>
                  <w:marRight w:val="0"/>
                  <w:marTop w:val="75"/>
                  <w:marBottom w:val="75"/>
                  <w:divBdr>
                    <w:top w:val="none" w:sz="0" w:space="0" w:color="auto"/>
                    <w:left w:val="none" w:sz="0" w:space="0" w:color="auto"/>
                    <w:bottom w:val="none" w:sz="0" w:space="0" w:color="auto"/>
                    <w:right w:val="none" w:sz="0" w:space="0" w:color="auto"/>
                  </w:divBdr>
                  <w:divsChild>
                    <w:div w:id="1645041126">
                      <w:marLeft w:val="0"/>
                      <w:marRight w:val="0"/>
                      <w:marTop w:val="0"/>
                      <w:marBottom w:val="0"/>
                      <w:divBdr>
                        <w:top w:val="none" w:sz="0" w:space="0" w:color="auto"/>
                        <w:left w:val="none" w:sz="0" w:space="0" w:color="auto"/>
                        <w:bottom w:val="none" w:sz="0" w:space="0" w:color="auto"/>
                        <w:right w:val="none" w:sz="0" w:space="0" w:color="auto"/>
                      </w:divBdr>
                    </w:div>
                    <w:div w:id="8839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1681">
          <w:marLeft w:val="0"/>
          <w:marRight w:val="0"/>
          <w:marTop w:val="0"/>
          <w:marBottom w:val="0"/>
          <w:divBdr>
            <w:top w:val="none" w:sz="0" w:space="0" w:color="auto"/>
            <w:left w:val="none" w:sz="0" w:space="0" w:color="auto"/>
            <w:bottom w:val="none" w:sz="0" w:space="0" w:color="auto"/>
            <w:right w:val="none" w:sz="0" w:space="0" w:color="auto"/>
          </w:divBdr>
        </w:div>
        <w:div w:id="8024903">
          <w:marLeft w:val="0"/>
          <w:marRight w:val="0"/>
          <w:marTop w:val="0"/>
          <w:marBottom w:val="0"/>
          <w:divBdr>
            <w:top w:val="none" w:sz="0" w:space="0" w:color="auto"/>
            <w:left w:val="none" w:sz="0" w:space="0" w:color="auto"/>
            <w:bottom w:val="none" w:sz="0" w:space="0" w:color="auto"/>
            <w:right w:val="none" w:sz="0" w:space="0" w:color="auto"/>
          </w:divBdr>
          <w:divsChild>
            <w:div w:id="523175576">
              <w:marLeft w:val="0"/>
              <w:marRight w:val="0"/>
              <w:marTop w:val="0"/>
              <w:marBottom w:val="0"/>
              <w:divBdr>
                <w:top w:val="none" w:sz="0" w:space="0" w:color="auto"/>
                <w:left w:val="none" w:sz="0" w:space="0" w:color="auto"/>
                <w:bottom w:val="none" w:sz="0" w:space="0" w:color="auto"/>
                <w:right w:val="none" w:sz="0" w:space="0" w:color="auto"/>
              </w:divBdr>
              <w:divsChild>
                <w:div w:id="1996258660">
                  <w:marLeft w:val="0"/>
                  <w:marRight w:val="0"/>
                  <w:marTop w:val="75"/>
                  <w:marBottom w:val="75"/>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none" w:sz="0" w:space="0" w:color="auto"/>
                        <w:right w:val="none" w:sz="0" w:space="0" w:color="auto"/>
                      </w:divBdr>
                    </w:div>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240">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sChild>
            <w:div w:id="352387883">
              <w:marLeft w:val="0"/>
              <w:marRight w:val="0"/>
              <w:marTop w:val="0"/>
              <w:marBottom w:val="0"/>
              <w:divBdr>
                <w:top w:val="none" w:sz="0" w:space="0" w:color="auto"/>
                <w:left w:val="none" w:sz="0" w:space="0" w:color="auto"/>
                <w:bottom w:val="none" w:sz="0" w:space="0" w:color="auto"/>
                <w:right w:val="none" w:sz="0" w:space="0" w:color="auto"/>
              </w:divBdr>
              <w:divsChild>
                <w:div w:id="169608116">
                  <w:marLeft w:val="0"/>
                  <w:marRight w:val="0"/>
                  <w:marTop w:val="75"/>
                  <w:marBottom w:val="75"/>
                  <w:divBdr>
                    <w:top w:val="none" w:sz="0" w:space="0" w:color="auto"/>
                    <w:left w:val="none" w:sz="0" w:space="0" w:color="auto"/>
                    <w:bottom w:val="none" w:sz="0" w:space="0" w:color="auto"/>
                    <w:right w:val="none" w:sz="0" w:space="0" w:color="auto"/>
                  </w:divBdr>
                  <w:divsChild>
                    <w:div w:id="2083864335">
                      <w:marLeft w:val="0"/>
                      <w:marRight w:val="0"/>
                      <w:marTop w:val="0"/>
                      <w:marBottom w:val="0"/>
                      <w:divBdr>
                        <w:top w:val="none" w:sz="0" w:space="0" w:color="auto"/>
                        <w:left w:val="none" w:sz="0" w:space="0" w:color="auto"/>
                        <w:bottom w:val="none" w:sz="0" w:space="0" w:color="auto"/>
                        <w:right w:val="none" w:sz="0" w:space="0" w:color="auto"/>
                      </w:divBdr>
                    </w:div>
                    <w:div w:id="28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274">
          <w:marLeft w:val="0"/>
          <w:marRight w:val="0"/>
          <w:marTop w:val="0"/>
          <w:marBottom w:val="0"/>
          <w:divBdr>
            <w:top w:val="none" w:sz="0" w:space="0" w:color="auto"/>
            <w:left w:val="none" w:sz="0" w:space="0" w:color="auto"/>
            <w:bottom w:val="none" w:sz="0" w:space="0" w:color="auto"/>
            <w:right w:val="none" w:sz="0" w:space="0" w:color="auto"/>
          </w:divBdr>
        </w:div>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75"/>
                  <w:marBottom w:val="75"/>
                  <w:divBdr>
                    <w:top w:val="none" w:sz="0" w:space="0" w:color="auto"/>
                    <w:left w:val="none" w:sz="0" w:space="0" w:color="auto"/>
                    <w:bottom w:val="none" w:sz="0" w:space="0" w:color="auto"/>
                    <w:right w:val="none" w:sz="0" w:space="0" w:color="auto"/>
                  </w:divBdr>
                  <w:divsChild>
                    <w:div w:id="152263256">
                      <w:marLeft w:val="0"/>
                      <w:marRight w:val="0"/>
                      <w:marTop w:val="0"/>
                      <w:marBottom w:val="0"/>
                      <w:divBdr>
                        <w:top w:val="none" w:sz="0" w:space="0" w:color="auto"/>
                        <w:left w:val="none" w:sz="0" w:space="0" w:color="auto"/>
                        <w:bottom w:val="none" w:sz="0" w:space="0" w:color="auto"/>
                        <w:right w:val="none" w:sz="0" w:space="0" w:color="auto"/>
                      </w:divBdr>
                    </w:div>
                    <w:div w:id="2107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
        <w:div w:id="762066567">
          <w:marLeft w:val="0"/>
          <w:marRight w:val="0"/>
          <w:marTop w:val="0"/>
          <w:marBottom w:val="0"/>
          <w:divBdr>
            <w:top w:val="none" w:sz="0" w:space="0" w:color="auto"/>
            <w:left w:val="none" w:sz="0" w:space="0" w:color="auto"/>
            <w:bottom w:val="none" w:sz="0" w:space="0" w:color="auto"/>
            <w:right w:val="none" w:sz="0" w:space="0" w:color="auto"/>
          </w:divBdr>
          <w:divsChild>
            <w:div w:id="239025241">
              <w:marLeft w:val="0"/>
              <w:marRight w:val="0"/>
              <w:marTop w:val="0"/>
              <w:marBottom w:val="0"/>
              <w:divBdr>
                <w:top w:val="none" w:sz="0" w:space="0" w:color="auto"/>
                <w:left w:val="none" w:sz="0" w:space="0" w:color="auto"/>
                <w:bottom w:val="none" w:sz="0" w:space="0" w:color="auto"/>
                <w:right w:val="none" w:sz="0" w:space="0" w:color="auto"/>
              </w:divBdr>
              <w:divsChild>
                <w:div w:id="313681090">
                  <w:marLeft w:val="0"/>
                  <w:marRight w:val="0"/>
                  <w:marTop w:val="75"/>
                  <w:marBottom w:val="75"/>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 w:id="180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4703">
          <w:marLeft w:val="0"/>
          <w:marRight w:val="0"/>
          <w:marTop w:val="0"/>
          <w:marBottom w:val="0"/>
          <w:divBdr>
            <w:top w:val="none" w:sz="0" w:space="0" w:color="auto"/>
            <w:left w:val="none" w:sz="0" w:space="0" w:color="auto"/>
            <w:bottom w:val="none" w:sz="0" w:space="0" w:color="auto"/>
            <w:right w:val="none" w:sz="0" w:space="0" w:color="auto"/>
          </w:divBdr>
        </w:div>
        <w:div w:id="363797183">
          <w:marLeft w:val="0"/>
          <w:marRight w:val="0"/>
          <w:marTop w:val="0"/>
          <w:marBottom w:val="0"/>
          <w:divBdr>
            <w:top w:val="none" w:sz="0" w:space="0" w:color="auto"/>
            <w:left w:val="none" w:sz="0" w:space="0" w:color="auto"/>
            <w:bottom w:val="none" w:sz="0" w:space="0" w:color="auto"/>
            <w:right w:val="none" w:sz="0" w:space="0" w:color="auto"/>
          </w:divBdr>
          <w:divsChild>
            <w:div w:id="1986856013">
              <w:marLeft w:val="0"/>
              <w:marRight w:val="0"/>
              <w:marTop w:val="0"/>
              <w:marBottom w:val="0"/>
              <w:divBdr>
                <w:top w:val="none" w:sz="0" w:space="0" w:color="auto"/>
                <w:left w:val="none" w:sz="0" w:space="0" w:color="auto"/>
                <w:bottom w:val="none" w:sz="0" w:space="0" w:color="auto"/>
                <w:right w:val="none" w:sz="0" w:space="0" w:color="auto"/>
              </w:divBdr>
              <w:divsChild>
                <w:div w:id="1491822632">
                  <w:marLeft w:val="0"/>
                  <w:marRight w:val="0"/>
                  <w:marTop w:val="75"/>
                  <w:marBottom w:val="75"/>
                  <w:divBdr>
                    <w:top w:val="none" w:sz="0" w:space="0" w:color="auto"/>
                    <w:left w:val="none" w:sz="0" w:space="0" w:color="auto"/>
                    <w:bottom w:val="none" w:sz="0" w:space="0" w:color="auto"/>
                    <w:right w:val="none" w:sz="0" w:space="0" w:color="auto"/>
                  </w:divBdr>
                  <w:divsChild>
                    <w:div w:id="1320495406">
                      <w:marLeft w:val="0"/>
                      <w:marRight w:val="0"/>
                      <w:marTop w:val="0"/>
                      <w:marBottom w:val="0"/>
                      <w:divBdr>
                        <w:top w:val="none" w:sz="0" w:space="0" w:color="auto"/>
                        <w:left w:val="none" w:sz="0" w:space="0" w:color="auto"/>
                        <w:bottom w:val="none" w:sz="0" w:space="0" w:color="auto"/>
                        <w:right w:val="none" w:sz="0" w:space="0" w:color="auto"/>
                      </w:divBdr>
                    </w:div>
                    <w:div w:id="267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568">
          <w:marLeft w:val="0"/>
          <w:marRight w:val="0"/>
          <w:marTop w:val="0"/>
          <w:marBottom w:val="0"/>
          <w:divBdr>
            <w:top w:val="none" w:sz="0" w:space="0" w:color="auto"/>
            <w:left w:val="none" w:sz="0" w:space="0" w:color="auto"/>
            <w:bottom w:val="none" w:sz="0" w:space="0" w:color="auto"/>
            <w:right w:val="none" w:sz="0" w:space="0" w:color="auto"/>
          </w:divBdr>
        </w:div>
        <w:div w:id="1190491663">
          <w:marLeft w:val="0"/>
          <w:marRight w:val="0"/>
          <w:marTop w:val="0"/>
          <w:marBottom w:val="0"/>
          <w:divBdr>
            <w:top w:val="none" w:sz="0" w:space="0" w:color="auto"/>
            <w:left w:val="none" w:sz="0" w:space="0" w:color="auto"/>
            <w:bottom w:val="none" w:sz="0" w:space="0" w:color="auto"/>
            <w:right w:val="none" w:sz="0" w:space="0" w:color="auto"/>
          </w:divBdr>
          <w:divsChild>
            <w:div w:id="768308177">
              <w:marLeft w:val="0"/>
              <w:marRight w:val="0"/>
              <w:marTop w:val="0"/>
              <w:marBottom w:val="0"/>
              <w:divBdr>
                <w:top w:val="none" w:sz="0" w:space="0" w:color="auto"/>
                <w:left w:val="none" w:sz="0" w:space="0" w:color="auto"/>
                <w:bottom w:val="none" w:sz="0" w:space="0" w:color="auto"/>
                <w:right w:val="none" w:sz="0" w:space="0" w:color="auto"/>
              </w:divBdr>
              <w:divsChild>
                <w:div w:id="568810944">
                  <w:marLeft w:val="0"/>
                  <w:marRight w:val="0"/>
                  <w:marTop w:val="75"/>
                  <w:marBottom w:val="75"/>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
                    <w:div w:id="1223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8511">
          <w:marLeft w:val="0"/>
          <w:marRight w:val="0"/>
          <w:marTop w:val="0"/>
          <w:marBottom w:val="0"/>
          <w:divBdr>
            <w:top w:val="none" w:sz="0" w:space="0" w:color="auto"/>
            <w:left w:val="none" w:sz="0" w:space="0" w:color="auto"/>
            <w:bottom w:val="none" w:sz="0" w:space="0" w:color="auto"/>
            <w:right w:val="none" w:sz="0" w:space="0" w:color="auto"/>
          </w:divBdr>
        </w:div>
        <w:div w:id="4329515">
          <w:marLeft w:val="0"/>
          <w:marRight w:val="0"/>
          <w:marTop w:val="0"/>
          <w:marBottom w:val="0"/>
          <w:divBdr>
            <w:top w:val="none" w:sz="0" w:space="0" w:color="auto"/>
            <w:left w:val="none" w:sz="0" w:space="0" w:color="auto"/>
            <w:bottom w:val="none" w:sz="0" w:space="0" w:color="auto"/>
            <w:right w:val="none" w:sz="0" w:space="0" w:color="auto"/>
          </w:divBdr>
          <w:divsChild>
            <w:div w:id="2127846033">
              <w:marLeft w:val="0"/>
              <w:marRight w:val="0"/>
              <w:marTop w:val="0"/>
              <w:marBottom w:val="0"/>
              <w:divBdr>
                <w:top w:val="none" w:sz="0" w:space="0" w:color="auto"/>
                <w:left w:val="none" w:sz="0" w:space="0" w:color="auto"/>
                <w:bottom w:val="none" w:sz="0" w:space="0" w:color="auto"/>
                <w:right w:val="none" w:sz="0" w:space="0" w:color="auto"/>
              </w:divBdr>
              <w:divsChild>
                <w:div w:id="1379819533">
                  <w:marLeft w:val="0"/>
                  <w:marRight w:val="0"/>
                  <w:marTop w:val="75"/>
                  <w:marBottom w:val="75"/>
                  <w:divBdr>
                    <w:top w:val="none" w:sz="0" w:space="0" w:color="auto"/>
                    <w:left w:val="none" w:sz="0" w:space="0" w:color="auto"/>
                    <w:bottom w:val="none" w:sz="0" w:space="0" w:color="auto"/>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 w:id="1734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6481">
          <w:marLeft w:val="0"/>
          <w:marRight w:val="0"/>
          <w:marTop w:val="0"/>
          <w:marBottom w:val="0"/>
          <w:divBdr>
            <w:top w:val="none" w:sz="0" w:space="0" w:color="auto"/>
            <w:left w:val="none" w:sz="0" w:space="0" w:color="auto"/>
            <w:bottom w:val="none" w:sz="0" w:space="0" w:color="auto"/>
            <w:right w:val="none" w:sz="0" w:space="0" w:color="auto"/>
          </w:divBdr>
        </w:div>
        <w:div w:id="1079594181">
          <w:marLeft w:val="0"/>
          <w:marRight w:val="0"/>
          <w:marTop w:val="0"/>
          <w:marBottom w:val="0"/>
          <w:divBdr>
            <w:top w:val="none" w:sz="0" w:space="0" w:color="auto"/>
            <w:left w:val="none" w:sz="0" w:space="0" w:color="auto"/>
            <w:bottom w:val="none" w:sz="0" w:space="0" w:color="auto"/>
            <w:right w:val="none" w:sz="0" w:space="0" w:color="auto"/>
          </w:divBdr>
          <w:divsChild>
            <w:div w:id="1604075186">
              <w:marLeft w:val="0"/>
              <w:marRight w:val="0"/>
              <w:marTop w:val="0"/>
              <w:marBottom w:val="0"/>
              <w:divBdr>
                <w:top w:val="none" w:sz="0" w:space="0" w:color="auto"/>
                <w:left w:val="none" w:sz="0" w:space="0" w:color="auto"/>
                <w:bottom w:val="none" w:sz="0" w:space="0" w:color="auto"/>
                <w:right w:val="none" w:sz="0" w:space="0" w:color="auto"/>
              </w:divBdr>
              <w:divsChild>
                <w:div w:id="1998728888">
                  <w:marLeft w:val="0"/>
                  <w:marRight w:val="0"/>
                  <w:marTop w:val="75"/>
                  <w:marBottom w:val="75"/>
                  <w:divBdr>
                    <w:top w:val="none" w:sz="0" w:space="0" w:color="auto"/>
                    <w:left w:val="none" w:sz="0" w:space="0" w:color="auto"/>
                    <w:bottom w:val="none" w:sz="0" w:space="0" w:color="auto"/>
                    <w:right w:val="none" w:sz="0" w:space="0" w:color="auto"/>
                  </w:divBdr>
                  <w:divsChild>
                    <w:div w:id="1681614852">
                      <w:marLeft w:val="0"/>
                      <w:marRight w:val="0"/>
                      <w:marTop w:val="0"/>
                      <w:marBottom w:val="0"/>
                      <w:divBdr>
                        <w:top w:val="none" w:sz="0" w:space="0" w:color="auto"/>
                        <w:left w:val="none" w:sz="0" w:space="0" w:color="auto"/>
                        <w:bottom w:val="none" w:sz="0" w:space="0" w:color="auto"/>
                        <w:right w:val="none" w:sz="0" w:space="0" w:color="auto"/>
                      </w:divBdr>
                    </w:div>
                    <w:div w:id="1615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545">
          <w:marLeft w:val="0"/>
          <w:marRight w:val="0"/>
          <w:marTop w:val="0"/>
          <w:marBottom w:val="0"/>
          <w:divBdr>
            <w:top w:val="none" w:sz="0" w:space="0" w:color="auto"/>
            <w:left w:val="none" w:sz="0" w:space="0" w:color="auto"/>
            <w:bottom w:val="none" w:sz="0" w:space="0" w:color="auto"/>
            <w:right w:val="none" w:sz="0" w:space="0" w:color="auto"/>
          </w:divBdr>
        </w:div>
        <w:div w:id="687560825">
          <w:marLeft w:val="0"/>
          <w:marRight w:val="0"/>
          <w:marTop w:val="0"/>
          <w:marBottom w:val="0"/>
          <w:divBdr>
            <w:top w:val="none" w:sz="0" w:space="0" w:color="auto"/>
            <w:left w:val="none" w:sz="0" w:space="0" w:color="auto"/>
            <w:bottom w:val="none" w:sz="0" w:space="0" w:color="auto"/>
            <w:right w:val="none" w:sz="0" w:space="0" w:color="auto"/>
          </w:divBdr>
          <w:divsChild>
            <w:div w:id="1624530341">
              <w:marLeft w:val="0"/>
              <w:marRight w:val="0"/>
              <w:marTop w:val="0"/>
              <w:marBottom w:val="0"/>
              <w:divBdr>
                <w:top w:val="none" w:sz="0" w:space="0" w:color="auto"/>
                <w:left w:val="none" w:sz="0" w:space="0" w:color="auto"/>
                <w:bottom w:val="none" w:sz="0" w:space="0" w:color="auto"/>
                <w:right w:val="none" w:sz="0" w:space="0" w:color="auto"/>
              </w:divBdr>
              <w:divsChild>
                <w:div w:id="438069825">
                  <w:marLeft w:val="0"/>
                  <w:marRight w:val="0"/>
                  <w:marTop w:val="75"/>
                  <w:marBottom w:val="75"/>
                  <w:divBdr>
                    <w:top w:val="none" w:sz="0" w:space="0" w:color="auto"/>
                    <w:left w:val="none" w:sz="0" w:space="0" w:color="auto"/>
                    <w:bottom w:val="none" w:sz="0" w:space="0" w:color="auto"/>
                    <w:right w:val="none" w:sz="0" w:space="0" w:color="auto"/>
                  </w:divBdr>
                  <w:divsChild>
                    <w:div w:id="927621630">
                      <w:marLeft w:val="0"/>
                      <w:marRight w:val="0"/>
                      <w:marTop w:val="0"/>
                      <w:marBottom w:val="0"/>
                      <w:divBdr>
                        <w:top w:val="none" w:sz="0" w:space="0" w:color="auto"/>
                        <w:left w:val="none" w:sz="0" w:space="0" w:color="auto"/>
                        <w:bottom w:val="none" w:sz="0" w:space="0" w:color="auto"/>
                        <w:right w:val="none" w:sz="0" w:space="0" w:color="auto"/>
                      </w:divBdr>
                    </w:div>
                    <w:div w:id="1838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9665">
          <w:marLeft w:val="0"/>
          <w:marRight w:val="0"/>
          <w:marTop w:val="0"/>
          <w:marBottom w:val="0"/>
          <w:divBdr>
            <w:top w:val="none" w:sz="0" w:space="0" w:color="auto"/>
            <w:left w:val="none" w:sz="0" w:space="0" w:color="auto"/>
            <w:bottom w:val="none" w:sz="0" w:space="0" w:color="auto"/>
            <w:right w:val="none" w:sz="0" w:space="0" w:color="auto"/>
          </w:divBdr>
        </w:div>
        <w:div w:id="1480145257">
          <w:marLeft w:val="0"/>
          <w:marRight w:val="0"/>
          <w:marTop w:val="0"/>
          <w:marBottom w:val="0"/>
          <w:divBdr>
            <w:top w:val="none" w:sz="0" w:space="0" w:color="auto"/>
            <w:left w:val="none" w:sz="0" w:space="0" w:color="auto"/>
            <w:bottom w:val="none" w:sz="0" w:space="0" w:color="auto"/>
            <w:right w:val="none" w:sz="0" w:space="0" w:color="auto"/>
          </w:divBdr>
          <w:divsChild>
            <w:div w:id="473760036">
              <w:marLeft w:val="0"/>
              <w:marRight w:val="0"/>
              <w:marTop w:val="0"/>
              <w:marBottom w:val="0"/>
              <w:divBdr>
                <w:top w:val="none" w:sz="0" w:space="0" w:color="auto"/>
                <w:left w:val="none" w:sz="0" w:space="0" w:color="auto"/>
                <w:bottom w:val="none" w:sz="0" w:space="0" w:color="auto"/>
                <w:right w:val="none" w:sz="0" w:space="0" w:color="auto"/>
              </w:divBdr>
              <w:divsChild>
                <w:div w:id="1787387468">
                  <w:marLeft w:val="0"/>
                  <w:marRight w:val="0"/>
                  <w:marTop w:val="75"/>
                  <w:marBottom w:val="75"/>
                  <w:divBdr>
                    <w:top w:val="none" w:sz="0" w:space="0" w:color="auto"/>
                    <w:left w:val="none" w:sz="0" w:space="0" w:color="auto"/>
                    <w:bottom w:val="none" w:sz="0" w:space="0" w:color="auto"/>
                    <w:right w:val="none" w:sz="0" w:space="0" w:color="auto"/>
                  </w:divBdr>
                  <w:divsChild>
                    <w:div w:id="41826273">
                      <w:marLeft w:val="0"/>
                      <w:marRight w:val="0"/>
                      <w:marTop w:val="0"/>
                      <w:marBottom w:val="0"/>
                      <w:divBdr>
                        <w:top w:val="none" w:sz="0" w:space="0" w:color="auto"/>
                        <w:left w:val="none" w:sz="0" w:space="0" w:color="auto"/>
                        <w:bottom w:val="none" w:sz="0" w:space="0" w:color="auto"/>
                        <w:right w:val="none" w:sz="0" w:space="0" w:color="auto"/>
                      </w:divBdr>
                    </w:div>
                    <w:div w:id="1123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563">
          <w:marLeft w:val="0"/>
          <w:marRight w:val="0"/>
          <w:marTop w:val="0"/>
          <w:marBottom w:val="0"/>
          <w:divBdr>
            <w:top w:val="none" w:sz="0" w:space="0" w:color="auto"/>
            <w:left w:val="none" w:sz="0" w:space="0" w:color="auto"/>
            <w:bottom w:val="none" w:sz="0" w:space="0" w:color="auto"/>
            <w:right w:val="none" w:sz="0" w:space="0" w:color="auto"/>
          </w:divBdr>
        </w:div>
        <w:div w:id="575289565">
          <w:marLeft w:val="0"/>
          <w:marRight w:val="0"/>
          <w:marTop w:val="0"/>
          <w:marBottom w:val="0"/>
          <w:divBdr>
            <w:top w:val="none" w:sz="0" w:space="0" w:color="auto"/>
            <w:left w:val="none" w:sz="0" w:space="0" w:color="auto"/>
            <w:bottom w:val="none" w:sz="0" w:space="0" w:color="auto"/>
            <w:right w:val="none" w:sz="0" w:space="0" w:color="auto"/>
          </w:divBdr>
          <w:divsChild>
            <w:div w:id="1110710508">
              <w:marLeft w:val="0"/>
              <w:marRight w:val="0"/>
              <w:marTop w:val="0"/>
              <w:marBottom w:val="0"/>
              <w:divBdr>
                <w:top w:val="none" w:sz="0" w:space="0" w:color="auto"/>
                <w:left w:val="none" w:sz="0" w:space="0" w:color="auto"/>
                <w:bottom w:val="none" w:sz="0" w:space="0" w:color="auto"/>
                <w:right w:val="none" w:sz="0" w:space="0" w:color="auto"/>
              </w:divBdr>
              <w:divsChild>
                <w:div w:id="447313143">
                  <w:marLeft w:val="0"/>
                  <w:marRight w:val="0"/>
                  <w:marTop w:val="75"/>
                  <w:marBottom w:val="75"/>
                  <w:divBdr>
                    <w:top w:val="none" w:sz="0" w:space="0" w:color="auto"/>
                    <w:left w:val="none" w:sz="0" w:space="0" w:color="auto"/>
                    <w:bottom w:val="none" w:sz="0" w:space="0" w:color="auto"/>
                    <w:right w:val="none" w:sz="0" w:space="0" w:color="auto"/>
                  </w:divBdr>
                  <w:divsChild>
                    <w:div w:id="403720134">
                      <w:marLeft w:val="0"/>
                      <w:marRight w:val="0"/>
                      <w:marTop w:val="0"/>
                      <w:marBottom w:val="0"/>
                      <w:divBdr>
                        <w:top w:val="none" w:sz="0" w:space="0" w:color="auto"/>
                        <w:left w:val="none" w:sz="0" w:space="0" w:color="auto"/>
                        <w:bottom w:val="none" w:sz="0" w:space="0" w:color="auto"/>
                        <w:right w:val="none" w:sz="0" w:space="0" w:color="auto"/>
                      </w:divBdr>
                    </w:div>
                    <w:div w:id="1395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472">
          <w:marLeft w:val="0"/>
          <w:marRight w:val="0"/>
          <w:marTop w:val="0"/>
          <w:marBottom w:val="0"/>
          <w:divBdr>
            <w:top w:val="none" w:sz="0" w:space="0" w:color="auto"/>
            <w:left w:val="none" w:sz="0" w:space="0" w:color="auto"/>
            <w:bottom w:val="none" w:sz="0" w:space="0" w:color="auto"/>
            <w:right w:val="none" w:sz="0" w:space="0" w:color="auto"/>
          </w:divBdr>
        </w:div>
        <w:div w:id="1647857101">
          <w:marLeft w:val="0"/>
          <w:marRight w:val="0"/>
          <w:marTop w:val="0"/>
          <w:marBottom w:val="0"/>
          <w:divBdr>
            <w:top w:val="none" w:sz="0" w:space="0" w:color="auto"/>
            <w:left w:val="none" w:sz="0" w:space="0" w:color="auto"/>
            <w:bottom w:val="none" w:sz="0" w:space="0" w:color="auto"/>
            <w:right w:val="none" w:sz="0" w:space="0" w:color="auto"/>
          </w:divBdr>
          <w:divsChild>
            <w:div w:id="1385062069">
              <w:marLeft w:val="0"/>
              <w:marRight w:val="0"/>
              <w:marTop w:val="0"/>
              <w:marBottom w:val="0"/>
              <w:divBdr>
                <w:top w:val="none" w:sz="0" w:space="0" w:color="auto"/>
                <w:left w:val="none" w:sz="0" w:space="0" w:color="auto"/>
                <w:bottom w:val="none" w:sz="0" w:space="0" w:color="auto"/>
                <w:right w:val="none" w:sz="0" w:space="0" w:color="auto"/>
              </w:divBdr>
              <w:divsChild>
                <w:div w:id="7029203">
                  <w:marLeft w:val="0"/>
                  <w:marRight w:val="0"/>
                  <w:marTop w:val="75"/>
                  <w:marBottom w:val="75"/>
                  <w:divBdr>
                    <w:top w:val="none" w:sz="0" w:space="0" w:color="auto"/>
                    <w:left w:val="none" w:sz="0" w:space="0" w:color="auto"/>
                    <w:bottom w:val="none" w:sz="0" w:space="0" w:color="auto"/>
                    <w:right w:val="none" w:sz="0" w:space="0" w:color="auto"/>
                  </w:divBdr>
                  <w:divsChild>
                    <w:div w:id="1516532115">
                      <w:marLeft w:val="0"/>
                      <w:marRight w:val="0"/>
                      <w:marTop w:val="0"/>
                      <w:marBottom w:val="0"/>
                      <w:divBdr>
                        <w:top w:val="none" w:sz="0" w:space="0" w:color="auto"/>
                        <w:left w:val="none" w:sz="0" w:space="0" w:color="auto"/>
                        <w:bottom w:val="none" w:sz="0" w:space="0" w:color="auto"/>
                        <w:right w:val="none" w:sz="0" w:space="0" w:color="auto"/>
                      </w:divBdr>
                    </w:div>
                    <w:div w:id="89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007">
          <w:marLeft w:val="0"/>
          <w:marRight w:val="0"/>
          <w:marTop w:val="0"/>
          <w:marBottom w:val="0"/>
          <w:divBdr>
            <w:top w:val="none" w:sz="0" w:space="0" w:color="auto"/>
            <w:left w:val="none" w:sz="0" w:space="0" w:color="auto"/>
            <w:bottom w:val="none" w:sz="0" w:space="0" w:color="auto"/>
            <w:right w:val="none" w:sz="0" w:space="0" w:color="auto"/>
          </w:divBdr>
        </w:div>
        <w:div w:id="1527526638">
          <w:marLeft w:val="0"/>
          <w:marRight w:val="0"/>
          <w:marTop w:val="0"/>
          <w:marBottom w:val="0"/>
          <w:divBdr>
            <w:top w:val="none" w:sz="0" w:space="0" w:color="auto"/>
            <w:left w:val="none" w:sz="0" w:space="0" w:color="auto"/>
            <w:bottom w:val="none" w:sz="0" w:space="0" w:color="auto"/>
            <w:right w:val="none" w:sz="0" w:space="0" w:color="auto"/>
          </w:divBdr>
          <w:divsChild>
            <w:div w:id="1454521057">
              <w:marLeft w:val="0"/>
              <w:marRight w:val="0"/>
              <w:marTop w:val="0"/>
              <w:marBottom w:val="0"/>
              <w:divBdr>
                <w:top w:val="none" w:sz="0" w:space="0" w:color="auto"/>
                <w:left w:val="none" w:sz="0" w:space="0" w:color="auto"/>
                <w:bottom w:val="none" w:sz="0" w:space="0" w:color="auto"/>
                <w:right w:val="none" w:sz="0" w:space="0" w:color="auto"/>
              </w:divBdr>
              <w:divsChild>
                <w:div w:id="2096125440">
                  <w:marLeft w:val="0"/>
                  <w:marRight w:val="0"/>
                  <w:marTop w:val="75"/>
                  <w:marBottom w:val="75"/>
                  <w:divBdr>
                    <w:top w:val="none" w:sz="0" w:space="0" w:color="auto"/>
                    <w:left w:val="none" w:sz="0" w:space="0" w:color="auto"/>
                    <w:bottom w:val="none" w:sz="0" w:space="0" w:color="auto"/>
                    <w:right w:val="none" w:sz="0" w:space="0" w:color="auto"/>
                  </w:divBdr>
                  <w:divsChild>
                    <w:div w:id="2015910091">
                      <w:marLeft w:val="0"/>
                      <w:marRight w:val="0"/>
                      <w:marTop w:val="0"/>
                      <w:marBottom w:val="0"/>
                      <w:divBdr>
                        <w:top w:val="none" w:sz="0" w:space="0" w:color="auto"/>
                        <w:left w:val="none" w:sz="0" w:space="0" w:color="auto"/>
                        <w:bottom w:val="none" w:sz="0" w:space="0" w:color="auto"/>
                        <w:right w:val="none" w:sz="0" w:space="0" w:color="auto"/>
                      </w:divBdr>
                    </w:div>
                    <w:div w:id="195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874">
          <w:marLeft w:val="0"/>
          <w:marRight w:val="0"/>
          <w:marTop w:val="0"/>
          <w:marBottom w:val="0"/>
          <w:divBdr>
            <w:top w:val="none" w:sz="0" w:space="0" w:color="auto"/>
            <w:left w:val="none" w:sz="0" w:space="0" w:color="auto"/>
            <w:bottom w:val="none" w:sz="0" w:space="0" w:color="auto"/>
            <w:right w:val="none" w:sz="0" w:space="0" w:color="auto"/>
          </w:divBdr>
        </w:div>
        <w:div w:id="374473597">
          <w:marLeft w:val="0"/>
          <w:marRight w:val="0"/>
          <w:marTop w:val="0"/>
          <w:marBottom w:val="0"/>
          <w:divBdr>
            <w:top w:val="none" w:sz="0" w:space="0" w:color="auto"/>
            <w:left w:val="none" w:sz="0" w:space="0" w:color="auto"/>
            <w:bottom w:val="none" w:sz="0" w:space="0" w:color="auto"/>
            <w:right w:val="none" w:sz="0" w:space="0" w:color="auto"/>
          </w:divBdr>
          <w:divsChild>
            <w:div w:id="1614021840">
              <w:marLeft w:val="0"/>
              <w:marRight w:val="0"/>
              <w:marTop w:val="0"/>
              <w:marBottom w:val="0"/>
              <w:divBdr>
                <w:top w:val="none" w:sz="0" w:space="0" w:color="auto"/>
                <w:left w:val="none" w:sz="0" w:space="0" w:color="auto"/>
                <w:bottom w:val="none" w:sz="0" w:space="0" w:color="auto"/>
                <w:right w:val="none" w:sz="0" w:space="0" w:color="auto"/>
              </w:divBdr>
              <w:divsChild>
                <w:div w:id="1761834762">
                  <w:marLeft w:val="0"/>
                  <w:marRight w:val="0"/>
                  <w:marTop w:val="75"/>
                  <w:marBottom w:val="75"/>
                  <w:divBdr>
                    <w:top w:val="none" w:sz="0" w:space="0" w:color="auto"/>
                    <w:left w:val="none" w:sz="0" w:space="0" w:color="auto"/>
                    <w:bottom w:val="none" w:sz="0" w:space="0" w:color="auto"/>
                    <w:right w:val="none" w:sz="0" w:space="0" w:color="auto"/>
                  </w:divBdr>
                  <w:divsChild>
                    <w:div w:id="877470035">
                      <w:marLeft w:val="0"/>
                      <w:marRight w:val="0"/>
                      <w:marTop w:val="0"/>
                      <w:marBottom w:val="0"/>
                      <w:divBdr>
                        <w:top w:val="none" w:sz="0" w:space="0" w:color="auto"/>
                        <w:left w:val="none" w:sz="0" w:space="0" w:color="auto"/>
                        <w:bottom w:val="none" w:sz="0" w:space="0" w:color="auto"/>
                        <w:right w:val="none" w:sz="0" w:space="0" w:color="auto"/>
                      </w:divBdr>
                    </w:div>
                    <w:div w:id="1370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1745">
          <w:marLeft w:val="0"/>
          <w:marRight w:val="0"/>
          <w:marTop w:val="0"/>
          <w:marBottom w:val="0"/>
          <w:divBdr>
            <w:top w:val="none" w:sz="0" w:space="0" w:color="auto"/>
            <w:left w:val="none" w:sz="0" w:space="0" w:color="auto"/>
            <w:bottom w:val="none" w:sz="0" w:space="0" w:color="auto"/>
            <w:right w:val="none" w:sz="0" w:space="0" w:color="auto"/>
          </w:divBdr>
        </w:div>
        <w:div w:id="1634864799">
          <w:marLeft w:val="0"/>
          <w:marRight w:val="0"/>
          <w:marTop w:val="0"/>
          <w:marBottom w:val="0"/>
          <w:divBdr>
            <w:top w:val="none" w:sz="0" w:space="0" w:color="auto"/>
            <w:left w:val="none" w:sz="0" w:space="0" w:color="auto"/>
            <w:bottom w:val="none" w:sz="0" w:space="0" w:color="auto"/>
            <w:right w:val="none" w:sz="0" w:space="0" w:color="auto"/>
          </w:divBdr>
          <w:divsChild>
            <w:div w:id="565720360">
              <w:marLeft w:val="0"/>
              <w:marRight w:val="0"/>
              <w:marTop w:val="0"/>
              <w:marBottom w:val="0"/>
              <w:divBdr>
                <w:top w:val="none" w:sz="0" w:space="0" w:color="auto"/>
                <w:left w:val="none" w:sz="0" w:space="0" w:color="auto"/>
                <w:bottom w:val="none" w:sz="0" w:space="0" w:color="auto"/>
                <w:right w:val="none" w:sz="0" w:space="0" w:color="auto"/>
              </w:divBdr>
              <w:divsChild>
                <w:div w:id="1657413098">
                  <w:marLeft w:val="0"/>
                  <w:marRight w:val="0"/>
                  <w:marTop w:val="75"/>
                  <w:marBottom w:val="75"/>
                  <w:divBdr>
                    <w:top w:val="none" w:sz="0" w:space="0" w:color="auto"/>
                    <w:left w:val="none" w:sz="0" w:space="0" w:color="auto"/>
                    <w:bottom w:val="none" w:sz="0" w:space="0" w:color="auto"/>
                    <w:right w:val="none" w:sz="0" w:space="0" w:color="auto"/>
                  </w:divBdr>
                  <w:divsChild>
                    <w:div w:id="1473937157">
                      <w:marLeft w:val="0"/>
                      <w:marRight w:val="0"/>
                      <w:marTop w:val="0"/>
                      <w:marBottom w:val="0"/>
                      <w:divBdr>
                        <w:top w:val="none" w:sz="0" w:space="0" w:color="auto"/>
                        <w:left w:val="none" w:sz="0" w:space="0" w:color="auto"/>
                        <w:bottom w:val="none" w:sz="0" w:space="0" w:color="auto"/>
                        <w:right w:val="none" w:sz="0" w:space="0" w:color="auto"/>
                      </w:divBdr>
                    </w:div>
                    <w:div w:id="1500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77">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75"/>
                  <w:marBottom w:val="75"/>
                  <w:divBdr>
                    <w:top w:val="none" w:sz="0" w:space="0" w:color="auto"/>
                    <w:left w:val="none" w:sz="0" w:space="0" w:color="auto"/>
                    <w:bottom w:val="none" w:sz="0" w:space="0" w:color="auto"/>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 w:id="1370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751">
          <w:marLeft w:val="0"/>
          <w:marRight w:val="0"/>
          <w:marTop w:val="0"/>
          <w:marBottom w:val="0"/>
          <w:divBdr>
            <w:top w:val="none" w:sz="0" w:space="0" w:color="auto"/>
            <w:left w:val="none" w:sz="0" w:space="0" w:color="auto"/>
            <w:bottom w:val="none" w:sz="0" w:space="0" w:color="auto"/>
            <w:right w:val="none" w:sz="0" w:space="0" w:color="auto"/>
          </w:divBdr>
        </w:div>
        <w:div w:id="1636249790">
          <w:marLeft w:val="0"/>
          <w:marRight w:val="0"/>
          <w:marTop w:val="0"/>
          <w:marBottom w:val="0"/>
          <w:divBdr>
            <w:top w:val="none" w:sz="0" w:space="0" w:color="auto"/>
            <w:left w:val="none" w:sz="0" w:space="0" w:color="auto"/>
            <w:bottom w:val="none" w:sz="0" w:space="0" w:color="auto"/>
            <w:right w:val="none" w:sz="0" w:space="0" w:color="auto"/>
          </w:divBdr>
          <w:divsChild>
            <w:div w:id="1553418691">
              <w:marLeft w:val="0"/>
              <w:marRight w:val="0"/>
              <w:marTop w:val="0"/>
              <w:marBottom w:val="0"/>
              <w:divBdr>
                <w:top w:val="none" w:sz="0" w:space="0" w:color="auto"/>
                <w:left w:val="none" w:sz="0" w:space="0" w:color="auto"/>
                <w:bottom w:val="none" w:sz="0" w:space="0" w:color="auto"/>
                <w:right w:val="none" w:sz="0" w:space="0" w:color="auto"/>
              </w:divBdr>
              <w:divsChild>
                <w:div w:id="1455638375">
                  <w:marLeft w:val="0"/>
                  <w:marRight w:val="0"/>
                  <w:marTop w:val="75"/>
                  <w:marBottom w:val="75"/>
                  <w:divBdr>
                    <w:top w:val="none" w:sz="0" w:space="0" w:color="auto"/>
                    <w:left w:val="none" w:sz="0" w:space="0" w:color="auto"/>
                    <w:bottom w:val="none" w:sz="0" w:space="0" w:color="auto"/>
                    <w:right w:val="none" w:sz="0" w:space="0" w:color="auto"/>
                  </w:divBdr>
                  <w:divsChild>
                    <w:div w:id="1518039470">
                      <w:marLeft w:val="0"/>
                      <w:marRight w:val="0"/>
                      <w:marTop w:val="0"/>
                      <w:marBottom w:val="0"/>
                      <w:divBdr>
                        <w:top w:val="none" w:sz="0" w:space="0" w:color="auto"/>
                        <w:left w:val="none" w:sz="0" w:space="0" w:color="auto"/>
                        <w:bottom w:val="none" w:sz="0" w:space="0" w:color="auto"/>
                        <w:right w:val="none" w:sz="0" w:space="0" w:color="auto"/>
                      </w:divBdr>
                    </w:div>
                    <w:div w:id="215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701">
          <w:marLeft w:val="0"/>
          <w:marRight w:val="0"/>
          <w:marTop w:val="0"/>
          <w:marBottom w:val="0"/>
          <w:divBdr>
            <w:top w:val="none" w:sz="0" w:space="0" w:color="auto"/>
            <w:left w:val="none" w:sz="0" w:space="0" w:color="auto"/>
            <w:bottom w:val="none" w:sz="0" w:space="0" w:color="auto"/>
            <w:right w:val="none" w:sz="0" w:space="0" w:color="auto"/>
          </w:divBdr>
        </w:div>
        <w:div w:id="1441023941">
          <w:marLeft w:val="0"/>
          <w:marRight w:val="0"/>
          <w:marTop w:val="0"/>
          <w:marBottom w:val="0"/>
          <w:divBdr>
            <w:top w:val="none" w:sz="0" w:space="0" w:color="auto"/>
            <w:left w:val="none" w:sz="0" w:space="0" w:color="auto"/>
            <w:bottom w:val="none" w:sz="0" w:space="0" w:color="auto"/>
            <w:right w:val="none" w:sz="0" w:space="0" w:color="auto"/>
          </w:divBdr>
          <w:divsChild>
            <w:div w:id="723413222">
              <w:marLeft w:val="0"/>
              <w:marRight w:val="0"/>
              <w:marTop w:val="0"/>
              <w:marBottom w:val="0"/>
              <w:divBdr>
                <w:top w:val="none" w:sz="0" w:space="0" w:color="auto"/>
                <w:left w:val="none" w:sz="0" w:space="0" w:color="auto"/>
                <w:bottom w:val="none" w:sz="0" w:space="0" w:color="auto"/>
                <w:right w:val="none" w:sz="0" w:space="0" w:color="auto"/>
              </w:divBdr>
              <w:divsChild>
                <w:div w:id="823199158">
                  <w:marLeft w:val="0"/>
                  <w:marRight w:val="0"/>
                  <w:marTop w:val="75"/>
                  <w:marBottom w:val="75"/>
                  <w:divBdr>
                    <w:top w:val="none" w:sz="0" w:space="0" w:color="auto"/>
                    <w:left w:val="none" w:sz="0" w:space="0" w:color="auto"/>
                    <w:bottom w:val="none" w:sz="0" w:space="0" w:color="auto"/>
                    <w:right w:val="none" w:sz="0" w:space="0" w:color="auto"/>
                  </w:divBdr>
                  <w:divsChild>
                    <w:div w:id="564872114">
                      <w:marLeft w:val="0"/>
                      <w:marRight w:val="0"/>
                      <w:marTop w:val="0"/>
                      <w:marBottom w:val="0"/>
                      <w:divBdr>
                        <w:top w:val="none" w:sz="0" w:space="0" w:color="auto"/>
                        <w:left w:val="none" w:sz="0" w:space="0" w:color="auto"/>
                        <w:bottom w:val="none" w:sz="0" w:space="0" w:color="auto"/>
                        <w:right w:val="none" w:sz="0" w:space="0" w:color="auto"/>
                      </w:divBdr>
                    </w:div>
                    <w:div w:id="4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048">
          <w:marLeft w:val="0"/>
          <w:marRight w:val="0"/>
          <w:marTop w:val="0"/>
          <w:marBottom w:val="0"/>
          <w:divBdr>
            <w:top w:val="none" w:sz="0" w:space="0" w:color="auto"/>
            <w:left w:val="none" w:sz="0" w:space="0" w:color="auto"/>
            <w:bottom w:val="none" w:sz="0" w:space="0" w:color="auto"/>
            <w:right w:val="none" w:sz="0" w:space="0" w:color="auto"/>
          </w:divBdr>
        </w:div>
        <w:div w:id="1880893097">
          <w:marLeft w:val="0"/>
          <w:marRight w:val="0"/>
          <w:marTop w:val="0"/>
          <w:marBottom w:val="0"/>
          <w:divBdr>
            <w:top w:val="none" w:sz="0" w:space="0" w:color="auto"/>
            <w:left w:val="none" w:sz="0" w:space="0" w:color="auto"/>
            <w:bottom w:val="none" w:sz="0" w:space="0" w:color="auto"/>
            <w:right w:val="none" w:sz="0" w:space="0" w:color="auto"/>
          </w:divBdr>
          <w:divsChild>
            <w:div w:id="1765687730">
              <w:marLeft w:val="0"/>
              <w:marRight w:val="0"/>
              <w:marTop w:val="0"/>
              <w:marBottom w:val="0"/>
              <w:divBdr>
                <w:top w:val="none" w:sz="0" w:space="0" w:color="auto"/>
                <w:left w:val="none" w:sz="0" w:space="0" w:color="auto"/>
                <w:bottom w:val="none" w:sz="0" w:space="0" w:color="auto"/>
                <w:right w:val="none" w:sz="0" w:space="0" w:color="auto"/>
              </w:divBdr>
              <w:divsChild>
                <w:div w:id="926576650">
                  <w:marLeft w:val="0"/>
                  <w:marRight w:val="0"/>
                  <w:marTop w:val="75"/>
                  <w:marBottom w:val="75"/>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
                    <w:div w:id="21401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266">
          <w:marLeft w:val="0"/>
          <w:marRight w:val="0"/>
          <w:marTop w:val="0"/>
          <w:marBottom w:val="0"/>
          <w:divBdr>
            <w:top w:val="none" w:sz="0" w:space="0" w:color="auto"/>
            <w:left w:val="none" w:sz="0" w:space="0" w:color="auto"/>
            <w:bottom w:val="none" w:sz="0" w:space="0" w:color="auto"/>
            <w:right w:val="none" w:sz="0" w:space="0" w:color="auto"/>
          </w:divBdr>
        </w:div>
        <w:div w:id="1302812142">
          <w:marLeft w:val="0"/>
          <w:marRight w:val="0"/>
          <w:marTop w:val="0"/>
          <w:marBottom w:val="0"/>
          <w:divBdr>
            <w:top w:val="none" w:sz="0" w:space="0" w:color="auto"/>
            <w:left w:val="none" w:sz="0" w:space="0" w:color="auto"/>
            <w:bottom w:val="none" w:sz="0" w:space="0" w:color="auto"/>
            <w:right w:val="none" w:sz="0" w:space="0" w:color="auto"/>
          </w:divBdr>
          <w:divsChild>
            <w:div w:id="1027874623">
              <w:marLeft w:val="0"/>
              <w:marRight w:val="0"/>
              <w:marTop w:val="0"/>
              <w:marBottom w:val="0"/>
              <w:divBdr>
                <w:top w:val="none" w:sz="0" w:space="0" w:color="auto"/>
                <w:left w:val="none" w:sz="0" w:space="0" w:color="auto"/>
                <w:bottom w:val="none" w:sz="0" w:space="0" w:color="auto"/>
                <w:right w:val="none" w:sz="0" w:space="0" w:color="auto"/>
              </w:divBdr>
              <w:divsChild>
                <w:div w:id="540821931">
                  <w:marLeft w:val="0"/>
                  <w:marRight w:val="0"/>
                  <w:marTop w:val="75"/>
                  <w:marBottom w:val="75"/>
                  <w:divBdr>
                    <w:top w:val="none" w:sz="0" w:space="0" w:color="auto"/>
                    <w:left w:val="none" w:sz="0" w:space="0" w:color="auto"/>
                    <w:bottom w:val="none" w:sz="0" w:space="0" w:color="auto"/>
                    <w:right w:val="none" w:sz="0" w:space="0" w:color="auto"/>
                  </w:divBdr>
                  <w:divsChild>
                    <w:div w:id="1237857889">
                      <w:marLeft w:val="0"/>
                      <w:marRight w:val="0"/>
                      <w:marTop w:val="0"/>
                      <w:marBottom w:val="0"/>
                      <w:divBdr>
                        <w:top w:val="none" w:sz="0" w:space="0" w:color="auto"/>
                        <w:left w:val="none" w:sz="0" w:space="0" w:color="auto"/>
                        <w:bottom w:val="none" w:sz="0" w:space="0" w:color="auto"/>
                        <w:right w:val="none" w:sz="0" w:space="0" w:color="auto"/>
                      </w:divBdr>
                    </w:div>
                    <w:div w:id="1015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0753">
          <w:marLeft w:val="0"/>
          <w:marRight w:val="0"/>
          <w:marTop w:val="0"/>
          <w:marBottom w:val="0"/>
          <w:divBdr>
            <w:top w:val="none" w:sz="0" w:space="0" w:color="auto"/>
            <w:left w:val="none" w:sz="0" w:space="0" w:color="auto"/>
            <w:bottom w:val="none" w:sz="0" w:space="0" w:color="auto"/>
            <w:right w:val="none" w:sz="0" w:space="0" w:color="auto"/>
          </w:divBdr>
        </w:div>
        <w:div w:id="1195655833">
          <w:marLeft w:val="0"/>
          <w:marRight w:val="0"/>
          <w:marTop w:val="0"/>
          <w:marBottom w:val="0"/>
          <w:divBdr>
            <w:top w:val="none" w:sz="0" w:space="0" w:color="auto"/>
            <w:left w:val="none" w:sz="0" w:space="0" w:color="auto"/>
            <w:bottom w:val="none" w:sz="0" w:space="0" w:color="auto"/>
            <w:right w:val="none" w:sz="0" w:space="0" w:color="auto"/>
          </w:divBdr>
          <w:divsChild>
            <w:div w:id="1102919963">
              <w:marLeft w:val="0"/>
              <w:marRight w:val="0"/>
              <w:marTop w:val="0"/>
              <w:marBottom w:val="0"/>
              <w:divBdr>
                <w:top w:val="none" w:sz="0" w:space="0" w:color="auto"/>
                <w:left w:val="none" w:sz="0" w:space="0" w:color="auto"/>
                <w:bottom w:val="none" w:sz="0" w:space="0" w:color="auto"/>
                <w:right w:val="none" w:sz="0" w:space="0" w:color="auto"/>
              </w:divBdr>
              <w:divsChild>
                <w:div w:id="977951615">
                  <w:marLeft w:val="0"/>
                  <w:marRight w:val="0"/>
                  <w:marTop w:val="75"/>
                  <w:marBottom w:val="75"/>
                  <w:divBdr>
                    <w:top w:val="none" w:sz="0" w:space="0" w:color="auto"/>
                    <w:left w:val="none" w:sz="0" w:space="0" w:color="auto"/>
                    <w:bottom w:val="none" w:sz="0" w:space="0" w:color="auto"/>
                    <w:right w:val="none" w:sz="0" w:space="0" w:color="auto"/>
                  </w:divBdr>
                  <w:divsChild>
                    <w:div w:id="802312848">
                      <w:marLeft w:val="0"/>
                      <w:marRight w:val="0"/>
                      <w:marTop w:val="0"/>
                      <w:marBottom w:val="0"/>
                      <w:divBdr>
                        <w:top w:val="none" w:sz="0" w:space="0" w:color="auto"/>
                        <w:left w:val="none" w:sz="0" w:space="0" w:color="auto"/>
                        <w:bottom w:val="none" w:sz="0" w:space="0" w:color="auto"/>
                        <w:right w:val="none" w:sz="0" w:space="0" w:color="auto"/>
                      </w:divBdr>
                    </w:div>
                    <w:div w:id="571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909">
          <w:marLeft w:val="0"/>
          <w:marRight w:val="0"/>
          <w:marTop w:val="0"/>
          <w:marBottom w:val="0"/>
          <w:divBdr>
            <w:top w:val="none" w:sz="0" w:space="0" w:color="auto"/>
            <w:left w:val="none" w:sz="0" w:space="0" w:color="auto"/>
            <w:bottom w:val="none" w:sz="0" w:space="0" w:color="auto"/>
            <w:right w:val="none" w:sz="0" w:space="0" w:color="auto"/>
          </w:divBdr>
        </w:div>
        <w:div w:id="2110348719">
          <w:marLeft w:val="0"/>
          <w:marRight w:val="0"/>
          <w:marTop w:val="0"/>
          <w:marBottom w:val="0"/>
          <w:divBdr>
            <w:top w:val="none" w:sz="0" w:space="0" w:color="auto"/>
            <w:left w:val="none" w:sz="0" w:space="0" w:color="auto"/>
            <w:bottom w:val="none" w:sz="0" w:space="0" w:color="auto"/>
            <w:right w:val="none" w:sz="0" w:space="0" w:color="auto"/>
          </w:divBdr>
          <w:divsChild>
            <w:div w:id="1824539552">
              <w:marLeft w:val="0"/>
              <w:marRight w:val="0"/>
              <w:marTop w:val="0"/>
              <w:marBottom w:val="0"/>
              <w:divBdr>
                <w:top w:val="none" w:sz="0" w:space="0" w:color="auto"/>
                <w:left w:val="none" w:sz="0" w:space="0" w:color="auto"/>
                <w:bottom w:val="none" w:sz="0" w:space="0" w:color="auto"/>
                <w:right w:val="none" w:sz="0" w:space="0" w:color="auto"/>
              </w:divBdr>
              <w:divsChild>
                <w:div w:id="820075079">
                  <w:marLeft w:val="0"/>
                  <w:marRight w:val="0"/>
                  <w:marTop w:val="75"/>
                  <w:marBottom w:val="75"/>
                  <w:divBdr>
                    <w:top w:val="none" w:sz="0" w:space="0" w:color="auto"/>
                    <w:left w:val="none" w:sz="0" w:space="0" w:color="auto"/>
                    <w:bottom w:val="none" w:sz="0" w:space="0" w:color="auto"/>
                    <w:right w:val="none" w:sz="0" w:space="0" w:color="auto"/>
                  </w:divBdr>
                  <w:divsChild>
                    <w:div w:id="1637878446">
                      <w:marLeft w:val="0"/>
                      <w:marRight w:val="0"/>
                      <w:marTop w:val="0"/>
                      <w:marBottom w:val="0"/>
                      <w:divBdr>
                        <w:top w:val="none" w:sz="0" w:space="0" w:color="auto"/>
                        <w:left w:val="none" w:sz="0" w:space="0" w:color="auto"/>
                        <w:bottom w:val="none" w:sz="0" w:space="0" w:color="auto"/>
                        <w:right w:val="none" w:sz="0" w:space="0" w:color="auto"/>
                      </w:divBdr>
                    </w:div>
                    <w:div w:id="1189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482">
          <w:marLeft w:val="0"/>
          <w:marRight w:val="0"/>
          <w:marTop w:val="0"/>
          <w:marBottom w:val="0"/>
          <w:divBdr>
            <w:top w:val="none" w:sz="0" w:space="0" w:color="auto"/>
            <w:left w:val="none" w:sz="0" w:space="0" w:color="auto"/>
            <w:bottom w:val="none" w:sz="0" w:space="0" w:color="auto"/>
            <w:right w:val="none" w:sz="0" w:space="0" w:color="auto"/>
          </w:divBdr>
        </w:div>
        <w:div w:id="90592998">
          <w:marLeft w:val="0"/>
          <w:marRight w:val="0"/>
          <w:marTop w:val="0"/>
          <w:marBottom w:val="0"/>
          <w:divBdr>
            <w:top w:val="none" w:sz="0" w:space="0" w:color="auto"/>
            <w:left w:val="none" w:sz="0" w:space="0" w:color="auto"/>
            <w:bottom w:val="none" w:sz="0" w:space="0" w:color="auto"/>
            <w:right w:val="none" w:sz="0" w:space="0" w:color="auto"/>
          </w:divBdr>
          <w:divsChild>
            <w:div w:id="1969817514">
              <w:marLeft w:val="0"/>
              <w:marRight w:val="0"/>
              <w:marTop w:val="0"/>
              <w:marBottom w:val="0"/>
              <w:divBdr>
                <w:top w:val="none" w:sz="0" w:space="0" w:color="auto"/>
                <w:left w:val="none" w:sz="0" w:space="0" w:color="auto"/>
                <w:bottom w:val="none" w:sz="0" w:space="0" w:color="auto"/>
                <w:right w:val="none" w:sz="0" w:space="0" w:color="auto"/>
              </w:divBdr>
              <w:divsChild>
                <w:div w:id="1419908768">
                  <w:marLeft w:val="0"/>
                  <w:marRight w:val="0"/>
                  <w:marTop w:val="75"/>
                  <w:marBottom w:val="75"/>
                  <w:divBdr>
                    <w:top w:val="none" w:sz="0" w:space="0" w:color="auto"/>
                    <w:left w:val="none" w:sz="0" w:space="0" w:color="auto"/>
                    <w:bottom w:val="none" w:sz="0" w:space="0" w:color="auto"/>
                    <w:right w:val="none" w:sz="0" w:space="0" w:color="auto"/>
                  </w:divBdr>
                  <w:divsChild>
                    <w:div w:id="102189444">
                      <w:marLeft w:val="0"/>
                      <w:marRight w:val="0"/>
                      <w:marTop w:val="0"/>
                      <w:marBottom w:val="0"/>
                      <w:divBdr>
                        <w:top w:val="none" w:sz="0" w:space="0" w:color="auto"/>
                        <w:left w:val="none" w:sz="0" w:space="0" w:color="auto"/>
                        <w:bottom w:val="none" w:sz="0" w:space="0" w:color="auto"/>
                        <w:right w:val="none" w:sz="0" w:space="0" w:color="auto"/>
                      </w:divBdr>
                    </w:div>
                    <w:div w:id="994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711">
          <w:marLeft w:val="0"/>
          <w:marRight w:val="0"/>
          <w:marTop w:val="0"/>
          <w:marBottom w:val="0"/>
          <w:divBdr>
            <w:top w:val="none" w:sz="0" w:space="0" w:color="auto"/>
            <w:left w:val="none" w:sz="0" w:space="0" w:color="auto"/>
            <w:bottom w:val="none" w:sz="0" w:space="0" w:color="auto"/>
            <w:right w:val="none" w:sz="0" w:space="0" w:color="auto"/>
          </w:divBdr>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583219383">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75"/>
                  <w:marBottom w:val="75"/>
                  <w:divBdr>
                    <w:top w:val="none" w:sz="0" w:space="0" w:color="auto"/>
                    <w:left w:val="none" w:sz="0" w:space="0" w:color="auto"/>
                    <w:bottom w:val="none" w:sz="0" w:space="0" w:color="auto"/>
                    <w:right w:val="none" w:sz="0" w:space="0" w:color="auto"/>
                  </w:divBdr>
                  <w:divsChild>
                    <w:div w:id="1806003497">
                      <w:marLeft w:val="0"/>
                      <w:marRight w:val="0"/>
                      <w:marTop w:val="0"/>
                      <w:marBottom w:val="0"/>
                      <w:divBdr>
                        <w:top w:val="none" w:sz="0" w:space="0" w:color="auto"/>
                        <w:left w:val="none" w:sz="0" w:space="0" w:color="auto"/>
                        <w:bottom w:val="none" w:sz="0" w:space="0" w:color="auto"/>
                        <w:right w:val="none" w:sz="0" w:space="0" w:color="auto"/>
                      </w:divBdr>
                    </w:div>
                    <w:div w:id="2045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2576">
          <w:marLeft w:val="0"/>
          <w:marRight w:val="0"/>
          <w:marTop w:val="0"/>
          <w:marBottom w:val="0"/>
          <w:divBdr>
            <w:top w:val="none" w:sz="0" w:space="0" w:color="auto"/>
            <w:left w:val="none" w:sz="0" w:space="0" w:color="auto"/>
            <w:bottom w:val="none" w:sz="0" w:space="0" w:color="auto"/>
            <w:right w:val="none" w:sz="0" w:space="0" w:color="auto"/>
          </w:divBdr>
        </w:div>
        <w:div w:id="2055693094">
          <w:marLeft w:val="0"/>
          <w:marRight w:val="0"/>
          <w:marTop w:val="0"/>
          <w:marBottom w:val="0"/>
          <w:divBdr>
            <w:top w:val="none" w:sz="0" w:space="0" w:color="auto"/>
            <w:left w:val="none" w:sz="0" w:space="0" w:color="auto"/>
            <w:bottom w:val="none" w:sz="0" w:space="0" w:color="auto"/>
            <w:right w:val="none" w:sz="0" w:space="0" w:color="auto"/>
          </w:divBdr>
          <w:divsChild>
            <w:div w:id="1655791165">
              <w:marLeft w:val="0"/>
              <w:marRight w:val="0"/>
              <w:marTop w:val="0"/>
              <w:marBottom w:val="0"/>
              <w:divBdr>
                <w:top w:val="none" w:sz="0" w:space="0" w:color="auto"/>
                <w:left w:val="none" w:sz="0" w:space="0" w:color="auto"/>
                <w:bottom w:val="none" w:sz="0" w:space="0" w:color="auto"/>
                <w:right w:val="none" w:sz="0" w:space="0" w:color="auto"/>
              </w:divBdr>
              <w:divsChild>
                <w:div w:id="1355571066">
                  <w:marLeft w:val="0"/>
                  <w:marRight w:val="0"/>
                  <w:marTop w:val="75"/>
                  <w:marBottom w:val="75"/>
                  <w:divBdr>
                    <w:top w:val="none" w:sz="0" w:space="0" w:color="auto"/>
                    <w:left w:val="none" w:sz="0" w:space="0" w:color="auto"/>
                    <w:bottom w:val="none" w:sz="0" w:space="0" w:color="auto"/>
                    <w:right w:val="none" w:sz="0" w:space="0" w:color="auto"/>
                  </w:divBdr>
                  <w:divsChild>
                    <w:div w:id="1386946104">
                      <w:marLeft w:val="0"/>
                      <w:marRight w:val="0"/>
                      <w:marTop w:val="0"/>
                      <w:marBottom w:val="0"/>
                      <w:divBdr>
                        <w:top w:val="none" w:sz="0" w:space="0" w:color="auto"/>
                        <w:left w:val="none" w:sz="0" w:space="0" w:color="auto"/>
                        <w:bottom w:val="none" w:sz="0" w:space="0" w:color="auto"/>
                        <w:right w:val="none" w:sz="0" w:space="0" w:color="auto"/>
                      </w:divBdr>
                    </w:div>
                    <w:div w:id="815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929">
          <w:marLeft w:val="0"/>
          <w:marRight w:val="0"/>
          <w:marTop w:val="0"/>
          <w:marBottom w:val="0"/>
          <w:divBdr>
            <w:top w:val="none" w:sz="0" w:space="0" w:color="auto"/>
            <w:left w:val="none" w:sz="0" w:space="0" w:color="auto"/>
            <w:bottom w:val="none" w:sz="0" w:space="0" w:color="auto"/>
            <w:right w:val="none" w:sz="0" w:space="0" w:color="auto"/>
          </w:divBdr>
        </w:div>
        <w:div w:id="136533374">
          <w:marLeft w:val="0"/>
          <w:marRight w:val="0"/>
          <w:marTop w:val="0"/>
          <w:marBottom w:val="0"/>
          <w:divBdr>
            <w:top w:val="none" w:sz="0" w:space="0" w:color="auto"/>
            <w:left w:val="none" w:sz="0" w:space="0" w:color="auto"/>
            <w:bottom w:val="none" w:sz="0" w:space="0" w:color="auto"/>
            <w:right w:val="none" w:sz="0" w:space="0" w:color="auto"/>
          </w:divBdr>
          <w:divsChild>
            <w:div w:id="1395160976">
              <w:marLeft w:val="0"/>
              <w:marRight w:val="0"/>
              <w:marTop w:val="0"/>
              <w:marBottom w:val="0"/>
              <w:divBdr>
                <w:top w:val="none" w:sz="0" w:space="0" w:color="auto"/>
                <w:left w:val="none" w:sz="0" w:space="0" w:color="auto"/>
                <w:bottom w:val="none" w:sz="0" w:space="0" w:color="auto"/>
                <w:right w:val="none" w:sz="0" w:space="0" w:color="auto"/>
              </w:divBdr>
              <w:divsChild>
                <w:div w:id="1024595822">
                  <w:marLeft w:val="0"/>
                  <w:marRight w:val="0"/>
                  <w:marTop w:val="75"/>
                  <w:marBottom w:val="75"/>
                  <w:divBdr>
                    <w:top w:val="none" w:sz="0" w:space="0" w:color="auto"/>
                    <w:left w:val="none" w:sz="0" w:space="0" w:color="auto"/>
                    <w:bottom w:val="none" w:sz="0" w:space="0" w:color="auto"/>
                    <w:right w:val="none" w:sz="0" w:space="0" w:color="auto"/>
                  </w:divBdr>
                  <w:divsChild>
                    <w:div w:id="1009408180">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828">
          <w:marLeft w:val="0"/>
          <w:marRight w:val="0"/>
          <w:marTop w:val="0"/>
          <w:marBottom w:val="0"/>
          <w:divBdr>
            <w:top w:val="none" w:sz="0" w:space="0" w:color="auto"/>
            <w:left w:val="none" w:sz="0" w:space="0" w:color="auto"/>
            <w:bottom w:val="none" w:sz="0" w:space="0" w:color="auto"/>
            <w:right w:val="none" w:sz="0" w:space="0" w:color="auto"/>
          </w:divBdr>
        </w:div>
        <w:div w:id="1628662867">
          <w:marLeft w:val="0"/>
          <w:marRight w:val="0"/>
          <w:marTop w:val="0"/>
          <w:marBottom w:val="0"/>
          <w:divBdr>
            <w:top w:val="none" w:sz="0" w:space="0" w:color="auto"/>
            <w:left w:val="none" w:sz="0" w:space="0" w:color="auto"/>
            <w:bottom w:val="none" w:sz="0" w:space="0" w:color="auto"/>
            <w:right w:val="none" w:sz="0" w:space="0" w:color="auto"/>
          </w:divBdr>
          <w:divsChild>
            <w:div w:id="294410395">
              <w:marLeft w:val="0"/>
              <w:marRight w:val="0"/>
              <w:marTop w:val="0"/>
              <w:marBottom w:val="0"/>
              <w:divBdr>
                <w:top w:val="none" w:sz="0" w:space="0" w:color="auto"/>
                <w:left w:val="none" w:sz="0" w:space="0" w:color="auto"/>
                <w:bottom w:val="none" w:sz="0" w:space="0" w:color="auto"/>
                <w:right w:val="none" w:sz="0" w:space="0" w:color="auto"/>
              </w:divBdr>
              <w:divsChild>
                <w:div w:id="1057124350">
                  <w:marLeft w:val="0"/>
                  <w:marRight w:val="0"/>
                  <w:marTop w:val="75"/>
                  <w:marBottom w:val="75"/>
                  <w:divBdr>
                    <w:top w:val="none" w:sz="0" w:space="0" w:color="auto"/>
                    <w:left w:val="none" w:sz="0" w:space="0" w:color="auto"/>
                    <w:bottom w:val="none" w:sz="0" w:space="0" w:color="auto"/>
                    <w:right w:val="none" w:sz="0" w:space="0" w:color="auto"/>
                  </w:divBdr>
                  <w:divsChild>
                    <w:div w:id="805046206">
                      <w:marLeft w:val="0"/>
                      <w:marRight w:val="0"/>
                      <w:marTop w:val="0"/>
                      <w:marBottom w:val="0"/>
                      <w:divBdr>
                        <w:top w:val="none" w:sz="0" w:space="0" w:color="auto"/>
                        <w:left w:val="none" w:sz="0" w:space="0" w:color="auto"/>
                        <w:bottom w:val="none" w:sz="0" w:space="0" w:color="auto"/>
                        <w:right w:val="none" w:sz="0" w:space="0" w:color="auto"/>
                      </w:divBdr>
                    </w:div>
                    <w:div w:id="45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marLeft w:val="0"/>
          <w:marRight w:val="0"/>
          <w:marTop w:val="0"/>
          <w:marBottom w:val="0"/>
          <w:divBdr>
            <w:top w:val="none" w:sz="0" w:space="0" w:color="auto"/>
            <w:left w:val="none" w:sz="0" w:space="0" w:color="auto"/>
            <w:bottom w:val="none" w:sz="0" w:space="0" w:color="auto"/>
            <w:right w:val="none" w:sz="0" w:space="0" w:color="auto"/>
          </w:divBdr>
        </w:div>
        <w:div w:id="1235506093">
          <w:marLeft w:val="0"/>
          <w:marRight w:val="0"/>
          <w:marTop w:val="0"/>
          <w:marBottom w:val="0"/>
          <w:divBdr>
            <w:top w:val="none" w:sz="0" w:space="0" w:color="auto"/>
            <w:left w:val="none" w:sz="0" w:space="0" w:color="auto"/>
            <w:bottom w:val="none" w:sz="0" w:space="0" w:color="auto"/>
            <w:right w:val="none" w:sz="0" w:space="0" w:color="auto"/>
          </w:divBdr>
          <w:divsChild>
            <w:div w:id="1475492069">
              <w:marLeft w:val="0"/>
              <w:marRight w:val="0"/>
              <w:marTop w:val="0"/>
              <w:marBottom w:val="0"/>
              <w:divBdr>
                <w:top w:val="none" w:sz="0" w:space="0" w:color="auto"/>
                <w:left w:val="none" w:sz="0" w:space="0" w:color="auto"/>
                <w:bottom w:val="none" w:sz="0" w:space="0" w:color="auto"/>
                <w:right w:val="none" w:sz="0" w:space="0" w:color="auto"/>
              </w:divBdr>
              <w:divsChild>
                <w:div w:id="1464539250">
                  <w:marLeft w:val="0"/>
                  <w:marRight w:val="0"/>
                  <w:marTop w:val="75"/>
                  <w:marBottom w:val="75"/>
                  <w:divBdr>
                    <w:top w:val="none" w:sz="0" w:space="0" w:color="auto"/>
                    <w:left w:val="none" w:sz="0" w:space="0" w:color="auto"/>
                    <w:bottom w:val="none" w:sz="0" w:space="0" w:color="auto"/>
                    <w:right w:val="none" w:sz="0" w:space="0" w:color="auto"/>
                  </w:divBdr>
                  <w:divsChild>
                    <w:div w:id="156506121">
                      <w:marLeft w:val="0"/>
                      <w:marRight w:val="0"/>
                      <w:marTop w:val="0"/>
                      <w:marBottom w:val="0"/>
                      <w:divBdr>
                        <w:top w:val="none" w:sz="0" w:space="0" w:color="auto"/>
                        <w:left w:val="none" w:sz="0" w:space="0" w:color="auto"/>
                        <w:bottom w:val="none" w:sz="0" w:space="0" w:color="auto"/>
                        <w:right w:val="none" w:sz="0" w:space="0" w:color="auto"/>
                      </w:divBdr>
                    </w:div>
                    <w:div w:id="952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47603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7085">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897089377">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1763062">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66332968">
      <w:bodyDiv w:val="1"/>
      <w:marLeft w:val="0"/>
      <w:marRight w:val="0"/>
      <w:marTop w:val="0"/>
      <w:marBottom w:val="0"/>
      <w:divBdr>
        <w:top w:val="none" w:sz="0" w:space="0" w:color="auto"/>
        <w:left w:val="none" w:sz="0" w:space="0" w:color="auto"/>
        <w:bottom w:val="none" w:sz="0" w:space="0" w:color="auto"/>
        <w:right w:val="none" w:sz="0" w:space="0" w:color="auto"/>
      </w:divBdr>
      <w:divsChild>
        <w:div w:id="995835719">
          <w:marLeft w:val="0"/>
          <w:marRight w:val="0"/>
          <w:marTop w:val="0"/>
          <w:marBottom w:val="0"/>
          <w:divBdr>
            <w:top w:val="none" w:sz="0" w:space="0" w:color="auto"/>
            <w:left w:val="none" w:sz="0" w:space="0" w:color="auto"/>
            <w:bottom w:val="none" w:sz="0" w:space="0" w:color="auto"/>
            <w:right w:val="none" w:sz="0" w:space="0" w:color="auto"/>
          </w:divBdr>
        </w:div>
        <w:div w:id="372311371">
          <w:marLeft w:val="0"/>
          <w:marRight w:val="0"/>
          <w:marTop w:val="0"/>
          <w:marBottom w:val="0"/>
          <w:divBdr>
            <w:top w:val="none" w:sz="0" w:space="0" w:color="auto"/>
            <w:left w:val="none" w:sz="0" w:space="0" w:color="auto"/>
            <w:bottom w:val="none" w:sz="0" w:space="0" w:color="auto"/>
            <w:right w:val="none" w:sz="0" w:space="0" w:color="auto"/>
          </w:divBdr>
        </w:div>
        <w:div w:id="668489263">
          <w:marLeft w:val="0"/>
          <w:marRight w:val="0"/>
          <w:marTop w:val="0"/>
          <w:marBottom w:val="0"/>
          <w:divBdr>
            <w:top w:val="none" w:sz="0" w:space="0" w:color="auto"/>
            <w:left w:val="none" w:sz="0" w:space="0" w:color="auto"/>
            <w:bottom w:val="none" w:sz="0" w:space="0" w:color="auto"/>
            <w:right w:val="none" w:sz="0" w:space="0" w:color="auto"/>
          </w:divBdr>
        </w:div>
      </w:divsChild>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19447825">
      <w:bodyDiv w:val="1"/>
      <w:marLeft w:val="0"/>
      <w:marRight w:val="0"/>
      <w:marTop w:val="0"/>
      <w:marBottom w:val="0"/>
      <w:divBdr>
        <w:top w:val="none" w:sz="0" w:space="0" w:color="auto"/>
        <w:left w:val="none" w:sz="0" w:space="0" w:color="auto"/>
        <w:bottom w:val="none" w:sz="0" w:space="0" w:color="auto"/>
        <w:right w:val="none" w:sz="0" w:space="0" w:color="auto"/>
      </w:divBdr>
      <w:divsChild>
        <w:div w:id="537086964">
          <w:marLeft w:val="0"/>
          <w:marRight w:val="0"/>
          <w:marTop w:val="0"/>
          <w:marBottom w:val="0"/>
          <w:divBdr>
            <w:top w:val="none" w:sz="0" w:space="0" w:color="auto"/>
            <w:left w:val="none" w:sz="0" w:space="0" w:color="auto"/>
            <w:bottom w:val="none" w:sz="0" w:space="0" w:color="auto"/>
            <w:right w:val="none" w:sz="0" w:space="0" w:color="auto"/>
          </w:divBdr>
          <w:divsChild>
            <w:div w:id="913899828">
              <w:marLeft w:val="0"/>
              <w:marRight w:val="0"/>
              <w:marTop w:val="0"/>
              <w:marBottom w:val="0"/>
              <w:divBdr>
                <w:top w:val="none" w:sz="0" w:space="0" w:color="auto"/>
                <w:left w:val="none" w:sz="0" w:space="0" w:color="auto"/>
                <w:bottom w:val="none" w:sz="0" w:space="0" w:color="auto"/>
                <w:right w:val="none" w:sz="0" w:space="0" w:color="auto"/>
              </w:divBdr>
            </w:div>
          </w:divsChild>
        </w:div>
        <w:div w:id="729428207">
          <w:marLeft w:val="0"/>
          <w:marRight w:val="0"/>
          <w:marTop w:val="0"/>
          <w:marBottom w:val="0"/>
          <w:divBdr>
            <w:top w:val="none" w:sz="0" w:space="0" w:color="auto"/>
            <w:left w:val="none" w:sz="0" w:space="0" w:color="auto"/>
            <w:bottom w:val="none" w:sz="0" w:space="0" w:color="auto"/>
            <w:right w:val="none" w:sz="0" w:space="0" w:color="auto"/>
          </w:divBdr>
          <w:divsChild>
            <w:div w:id="1546454091">
              <w:marLeft w:val="0"/>
              <w:marRight w:val="0"/>
              <w:marTop w:val="0"/>
              <w:marBottom w:val="0"/>
              <w:divBdr>
                <w:top w:val="none" w:sz="0" w:space="0" w:color="auto"/>
                <w:left w:val="none" w:sz="0" w:space="0" w:color="auto"/>
                <w:bottom w:val="none" w:sz="0" w:space="0" w:color="auto"/>
                <w:right w:val="none" w:sz="0" w:space="0" w:color="auto"/>
              </w:divBdr>
            </w:div>
          </w:divsChild>
        </w:div>
        <w:div w:id="1132407594">
          <w:marLeft w:val="0"/>
          <w:marRight w:val="0"/>
          <w:marTop w:val="0"/>
          <w:marBottom w:val="0"/>
          <w:divBdr>
            <w:top w:val="none" w:sz="0" w:space="0" w:color="auto"/>
            <w:left w:val="none" w:sz="0" w:space="0" w:color="auto"/>
            <w:bottom w:val="none" w:sz="0" w:space="0" w:color="auto"/>
            <w:right w:val="none" w:sz="0" w:space="0" w:color="auto"/>
          </w:divBdr>
          <w:divsChild>
            <w:div w:id="1432357800">
              <w:marLeft w:val="0"/>
              <w:marRight w:val="0"/>
              <w:marTop w:val="0"/>
              <w:marBottom w:val="0"/>
              <w:divBdr>
                <w:top w:val="none" w:sz="0" w:space="0" w:color="auto"/>
                <w:left w:val="none" w:sz="0" w:space="0" w:color="auto"/>
                <w:bottom w:val="none" w:sz="0" w:space="0" w:color="auto"/>
                <w:right w:val="none" w:sz="0" w:space="0" w:color="auto"/>
              </w:divBdr>
            </w:div>
          </w:divsChild>
        </w:div>
        <w:div w:id="422653848">
          <w:marLeft w:val="0"/>
          <w:marRight w:val="0"/>
          <w:marTop w:val="0"/>
          <w:marBottom w:val="0"/>
          <w:divBdr>
            <w:top w:val="none" w:sz="0" w:space="0" w:color="auto"/>
            <w:left w:val="none" w:sz="0" w:space="0" w:color="auto"/>
            <w:bottom w:val="none" w:sz="0" w:space="0" w:color="auto"/>
            <w:right w:val="none" w:sz="0" w:space="0" w:color="auto"/>
          </w:divBdr>
          <w:divsChild>
            <w:div w:id="73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OHDSI/CommonDataMode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D4AAF70D5E4D4C479F7303545DE58E53" ma:contentTypeVersion="16" ma:contentTypeDescription="새 문서를 만듭니다." ma:contentTypeScope="" ma:versionID="3abb9e17cee98f728fa75a8d264a7a12">
  <xsd:schema xmlns:xsd="http://www.w3.org/2001/XMLSchema" xmlns:xs="http://www.w3.org/2001/XMLSchema" xmlns:p="http://schemas.microsoft.com/office/2006/metadata/properties" xmlns:ns2="8f5cb02d-48f2-4eb4-968b-c7396f7ae9d3" xmlns:ns3="8548a873-0cd4-4193-b3a1-901798e80be5" targetNamespace="http://schemas.microsoft.com/office/2006/metadata/properties" ma:root="true" ma:fieldsID="fd4ae196ac089af9ce40ff3b38178da9" ns2:_="" ns3:_="">
    <xsd:import namespace="8f5cb02d-48f2-4eb4-968b-c7396f7ae9d3"/>
    <xsd:import namespace="8548a873-0cd4-4193-b3a1-901798e80b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cb02d-48f2-4eb4-968b-c7396f7a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9b7d9a65-e3a1-4625-8e75-06b6c1c84c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8a873-0cd4-4193-b3a1-901798e80be5" elementFormDefault="qualified">
    <xsd:import namespace="http://schemas.microsoft.com/office/2006/documentManagement/types"/>
    <xsd:import namespace="http://schemas.microsoft.com/office/infopath/2007/PartnerControls"/>
    <xsd:element name="SharedWithUsers" ma:index="13"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세부 정보 공유" ma:internalName="SharedWithDetails" ma:readOnly="true">
      <xsd:simpleType>
        <xsd:restriction base="dms:Note">
          <xsd:maxLength value="255"/>
        </xsd:restriction>
      </xsd:simpleType>
    </xsd:element>
    <xsd:element name="TaxCatchAll" ma:index="22" nillable="true" ma:displayName="Taxonomy Catch All Column" ma:hidden="true" ma:list="{24ca1306-8014-4361-a9ea-48d5e1cf1b91}" ma:internalName="TaxCatchAll" ma:showField="CatchAllData" ma:web="8548a873-0cd4-4193-b3a1-901798e80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5cb02d-48f2-4eb4-968b-c7396f7ae9d3">
      <Terms xmlns="http://schemas.microsoft.com/office/infopath/2007/PartnerControls"/>
    </lcf76f155ced4ddcb4097134ff3c332f>
    <TaxCatchAll xmlns="8548a873-0cd4-4193-b3a1-901798e80be5" xsi:nil="true"/>
  </documentManagement>
</p:properties>
</file>

<file path=customXml/itemProps1.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2.xml><?xml version="1.0" encoding="utf-8"?>
<ds:datastoreItem xmlns:ds="http://schemas.openxmlformats.org/officeDocument/2006/customXml" ds:itemID="{7583E014-A70E-4664-BE50-7950D342A75F}">
  <ds:schemaRefs>
    <ds:schemaRef ds:uri="http://schemas.microsoft.com/sharepoint/v3/contenttype/forms"/>
  </ds:schemaRefs>
</ds:datastoreItem>
</file>

<file path=customXml/itemProps3.xml><?xml version="1.0" encoding="utf-8"?>
<ds:datastoreItem xmlns:ds="http://schemas.openxmlformats.org/officeDocument/2006/customXml" ds:itemID="{91B1F0A1-4C1E-42B1-8E0A-DFD2216E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cb02d-48f2-4eb4-968b-c7396f7ae9d3"/>
    <ds:schemaRef ds:uri="8548a873-0cd4-4193-b3a1-901798e80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 ds:uri="8f5cb02d-48f2-4eb4-968b-c7396f7ae9d3"/>
    <ds:schemaRef ds:uri="8548a873-0cd4-4193-b3a1-901798e80be5"/>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36</Pages>
  <Words>20947</Words>
  <Characters>119404</Characters>
  <Application>Microsoft Office Word</Application>
  <DocSecurity>0</DocSecurity>
  <Lines>995</Lines>
  <Paragraphs>280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조재형(의생명시스템정보학교실)</cp:lastModifiedBy>
  <cp:revision>16</cp:revision>
  <dcterms:created xsi:type="dcterms:W3CDTF">2023-08-07T06:25:00Z</dcterms:created>
  <dcterms:modified xsi:type="dcterms:W3CDTF">2023-08-09T08:32:00Z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0x010100D4AAF70D5E4D4C479F7303545DE58E53</vt:lpwstr>
  </property>
  <property fmtid="{D5CDD505-2E9C-101B-9397-08002B2CF9AE}" pid="3" name="ZOTERO_PREF_1">
    <vt:lpwstr>&lt;data data-version="3" zotero-version="6.0.26"&gt;&lt;session id="2hm2Yo6E"/&gt;&lt;style id="http://www.zotero.org/styles/the-lancet" hasBibliography="1" bibliographyStyleHasBeenSet="1"/&gt;&lt;prefs&gt;&lt;pref name="fieldType" value="Field"/&gt;&lt;/prefs&gt;&lt;/data&gt;</vt:lpwstr>
  </property>
</Properties>
</file>